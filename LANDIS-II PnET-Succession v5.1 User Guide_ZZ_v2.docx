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E89A" w14:textId="549B7FAC" w:rsidR="0030267A" w:rsidRDefault="00502E28" w:rsidP="009241FA">
      <w:pPr>
        <w:pStyle w:val="titleline1"/>
        <w:spacing w:before="2040"/>
      </w:pPr>
      <w:bookmarkStart w:id="1" w:name="_Ref75418953"/>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AF597F">
        <w:rPr>
          <w:rStyle w:val="titleline1Char"/>
        </w:rPr>
        <w:t>5.</w:t>
      </w:r>
      <w:r w:rsidR="00396785">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13FA55E2" w:rsidR="00502E28" w:rsidRDefault="00502E28" w:rsidP="00502E28">
      <w:pPr>
        <w:jc w:val="center"/>
      </w:pPr>
      <w:r>
        <w:t>Northern Research Station</w:t>
      </w:r>
    </w:p>
    <w:p w14:paraId="05BD88B0" w14:textId="5659F07D" w:rsidR="006173FC" w:rsidRDefault="006173FC" w:rsidP="00502E28">
      <w:pPr>
        <w:jc w:val="center"/>
      </w:pPr>
      <w:r>
        <w:t>Eric.Gustafson@USDA.gov</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536BCE17" w:rsidR="00B7613E" w:rsidRDefault="00B7613E" w:rsidP="00B7613E">
      <w:pPr>
        <w:jc w:val="center"/>
      </w:pPr>
      <w:r>
        <w:t>Northern Research Station</w:t>
      </w:r>
    </w:p>
    <w:p w14:paraId="69CE2AA9" w14:textId="5B432F5B" w:rsidR="006173FC" w:rsidRDefault="006173FC" w:rsidP="00B7613E">
      <w:pPr>
        <w:jc w:val="center"/>
      </w:pPr>
      <w:r>
        <w:t>Brian.R.Miranda@USDA.gov</w:t>
      </w:r>
    </w:p>
    <w:p w14:paraId="493FC27F" w14:textId="77777777" w:rsidR="00502E28" w:rsidRDefault="00502E28" w:rsidP="00502E28">
      <w:pPr>
        <w:jc w:val="center"/>
      </w:pPr>
    </w:p>
    <w:p w14:paraId="33DAD4DA" w14:textId="77777777" w:rsidR="00B7613E" w:rsidRDefault="00B7613E" w:rsidP="00502E28">
      <w:pPr>
        <w:jc w:val="center"/>
      </w:pPr>
    </w:p>
    <w:p w14:paraId="2E155875" w14:textId="53AC79C0"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2" w:author="Zaixing Zhou" w:date="2024-11-07T14:31:00Z" w16du:dateUtc="2024-11-07T19:31:00Z">
        <w:r w:rsidR="007848CE">
          <w:rPr>
            <w:noProof/>
          </w:rPr>
          <w:t>November 7, 2024</w:t>
        </w:r>
      </w:ins>
      <w:ins w:id="3" w:author="Gustafson, Eric - FS, WI" w:date="2024-05-28T08:48:00Z">
        <w:del w:id="4" w:author="Zaixing Zhou" w:date="2024-09-13T11:55:00Z" w16du:dateUtc="2024-09-13T15:55:00Z">
          <w:r w:rsidR="00974210" w:rsidDel="00AA7324">
            <w:rPr>
              <w:noProof/>
            </w:rPr>
            <w:delText>May 28, 2024</w:delText>
          </w:r>
        </w:del>
      </w:ins>
      <w:del w:id="5" w:author="Zaixing Zhou" w:date="2024-09-13T11:55:00Z" w16du:dateUtc="2024-09-13T15:55:00Z">
        <w:r w:rsidR="00AD0F64" w:rsidDel="00AA7324">
          <w:rPr>
            <w:noProof/>
          </w:rPr>
          <w:delText>May 9, 2024</w:delText>
        </w:r>
      </w:del>
      <w:r w:rsidR="00093F17">
        <w:fldChar w:fldCharType="end"/>
      </w:r>
    </w:p>
    <w:p w14:paraId="56D751B0" w14:textId="1D65B59D" w:rsidR="000B4F1C" w:rsidRDefault="000B4F1C">
      <w:pPr>
        <w:jc w:val="center"/>
      </w:pPr>
    </w:p>
    <w:p w14:paraId="3B347F9D" w14:textId="77777777" w:rsidR="00994BDB" w:rsidRDefault="00994BDB">
      <w:pPr>
        <w:jc w:val="center"/>
        <w:rPr>
          <w:b/>
          <w:bCs/>
          <w:sz w:val="28"/>
          <w:szCs w:val="28"/>
        </w:rPr>
      </w:pPr>
    </w:p>
    <w:p w14:paraId="61F5185B" w14:textId="02EE9726" w:rsidR="000B4F1C" w:rsidRDefault="000B4F1C">
      <w:pPr>
        <w:jc w:val="center"/>
        <w:rPr>
          <w:b/>
          <w:bCs/>
          <w:sz w:val="28"/>
          <w:szCs w:val="28"/>
        </w:rPr>
      </w:pPr>
      <w:r w:rsidRPr="003A2F42">
        <w:rPr>
          <w:b/>
          <w:bCs/>
          <w:sz w:val="28"/>
          <w:szCs w:val="28"/>
        </w:rPr>
        <w:t>NOTICE: Several parameters must be recalibrated from values used with previous versions of PnET-Succession.</w:t>
      </w:r>
      <w:r>
        <w:rPr>
          <w:b/>
          <w:bCs/>
          <w:sz w:val="28"/>
          <w:szCs w:val="28"/>
        </w:rPr>
        <w:t xml:space="preserve">  See </w:t>
      </w:r>
      <w:r w:rsidR="00210207">
        <w:rPr>
          <w:b/>
          <w:bCs/>
          <w:sz w:val="28"/>
          <w:szCs w:val="28"/>
        </w:rPr>
        <w:t xml:space="preserve">Section </w:t>
      </w:r>
      <w:r w:rsidR="00480FE2">
        <w:rPr>
          <w:b/>
          <w:bCs/>
          <w:sz w:val="28"/>
          <w:szCs w:val="28"/>
        </w:rPr>
        <w:fldChar w:fldCharType="begin"/>
      </w:r>
      <w:r w:rsidR="00480FE2">
        <w:rPr>
          <w:b/>
          <w:bCs/>
          <w:sz w:val="28"/>
          <w:szCs w:val="28"/>
        </w:rPr>
        <w:instrText xml:space="preserve"> REF _Ref123285824 \r \h </w:instrText>
      </w:r>
      <w:r w:rsidR="00480FE2">
        <w:rPr>
          <w:b/>
          <w:bCs/>
          <w:sz w:val="28"/>
          <w:szCs w:val="28"/>
        </w:rPr>
      </w:r>
      <w:r w:rsidR="00480FE2">
        <w:rPr>
          <w:b/>
          <w:bCs/>
          <w:sz w:val="28"/>
          <w:szCs w:val="28"/>
        </w:rPr>
        <w:fldChar w:fldCharType="separate"/>
      </w:r>
      <w:r w:rsidR="00214006">
        <w:rPr>
          <w:b/>
          <w:bCs/>
          <w:sz w:val="28"/>
          <w:szCs w:val="28"/>
        </w:rPr>
        <w:t>1.3</w:t>
      </w:r>
      <w:r w:rsidR="00480FE2">
        <w:rPr>
          <w:b/>
          <w:bCs/>
          <w:sz w:val="28"/>
          <w:szCs w:val="28"/>
        </w:rPr>
        <w:fldChar w:fldCharType="end"/>
      </w:r>
      <w:r w:rsidR="00210207">
        <w:rPr>
          <w:b/>
          <w:bCs/>
          <w:sz w:val="28"/>
          <w:szCs w:val="28"/>
        </w:rPr>
        <w:t xml:space="preserve"> </w:t>
      </w:r>
      <w:r>
        <w:rPr>
          <w:b/>
          <w:bCs/>
          <w:sz w:val="28"/>
          <w:szCs w:val="28"/>
        </w:rPr>
        <w:t>for details.</w:t>
      </w:r>
    </w:p>
    <w:p w14:paraId="717CCF2C" w14:textId="5C24B60E" w:rsidR="006173FC" w:rsidRDefault="006173FC">
      <w:pPr>
        <w:jc w:val="center"/>
        <w:rPr>
          <w:b/>
          <w:bCs/>
          <w:sz w:val="28"/>
          <w:szCs w:val="28"/>
        </w:rPr>
      </w:pPr>
    </w:p>
    <w:p w14:paraId="076926A8" w14:textId="1356C57A" w:rsidR="006173FC" w:rsidRPr="003A2F42" w:rsidRDefault="006173FC">
      <w:pPr>
        <w:jc w:val="center"/>
        <w:rPr>
          <w:b/>
          <w:bCs/>
        </w:rPr>
      </w:pPr>
      <w:r>
        <w:rPr>
          <w:b/>
          <w:bCs/>
          <w:sz w:val="28"/>
          <w:szCs w:val="28"/>
        </w:rPr>
        <w:t xml:space="preserve">NOTICE: Seasonality </w:t>
      </w:r>
      <w:r w:rsidR="00CD2474">
        <w:rPr>
          <w:b/>
          <w:bCs/>
          <w:sz w:val="28"/>
          <w:szCs w:val="28"/>
        </w:rPr>
        <w:t xml:space="preserve">within PnET-Succession </w:t>
      </w:r>
      <w:r>
        <w:rPr>
          <w:b/>
          <w:bCs/>
          <w:sz w:val="28"/>
          <w:szCs w:val="28"/>
        </w:rPr>
        <w:t xml:space="preserve">is tracked by </w:t>
      </w:r>
      <w:r w:rsidR="003D4462">
        <w:rPr>
          <w:b/>
          <w:bCs/>
          <w:sz w:val="28"/>
          <w:szCs w:val="28"/>
        </w:rPr>
        <w:t>assuming that January is mid-winter</w:t>
      </w:r>
      <w:r>
        <w:rPr>
          <w:b/>
          <w:bCs/>
          <w:sz w:val="28"/>
          <w:szCs w:val="28"/>
        </w:rPr>
        <w:t xml:space="preserve">, making its use for southern hemisphere applications problematic.  Contact the developers if you are interested in </w:t>
      </w:r>
      <w:r w:rsidR="003061E4">
        <w:rPr>
          <w:b/>
          <w:bCs/>
          <w:sz w:val="28"/>
          <w:szCs w:val="28"/>
        </w:rPr>
        <w:t xml:space="preserve">helping to </w:t>
      </w:r>
      <w:r>
        <w:rPr>
          <w:b/>
          <w:bCs/>
          <w:sz w:val="28"/>
          <w:szCs w:val="28"/>
        </w:rPr>
        <w:t>modify the code to resolve these issues.</w:t>
      </w:r>
    </w:p>
    <w:p w14:paraId="03EF3D93" w14:textId="77777777" w:rsidR="0030267A" w:rsidRDefault="0030267A">
      <w:pPr>
        <w:jc w:val="center"/>
      </w:pPr>
    </w:p>
    <w:p w14:paraId="0675CB1B" w14:textId="01A4BB23" w:rsidR="004B5078" w:rsidRPr="00065673" w:rsidRDefault="004B5078">
      <w:pPr>
        <w:jc w:val="center"/>
        <w:rPr>
          <w:b/>
          <w:bCs/>
        </w:rPr>
      </w:pPr>
      <w:r w:rsidRPr="00065673">
        <w:rPr>
          <w:b/>
          <w:bCs/>
        </w:rPr>
        <w:t>SUGGESTION:</w:t>
      </w:r>
      <w:r w:rsidR="00C354DF" w:rsidRPr="00065673">
        <w:rPr>
          <w:b/>
          <w:bCs/>
        </w:rPr>
        <w:t xml:space="preserve"> Consult Gustafson </w:t>
      </w:r>
      <w:r w:rsidR="00C354DF" w:rsidRPr="00065673">
        <w:rPr>
          <w:b/>
          <w:bCs/>
          <w:i/>
          <w:iCs/>
        </w:rPr>
        <w:t>et al</w:t>
      </w:r>
      <w:r w:rsidR="00C354DF" w:rsidRPr="00065673">
        <w:rPr>
          <w:b/>
          <w:bCs/>
        </w:rPr>
        <w:t>.</w:t>
      </w:r>
      <w:r w:rsidR="001A48C8" w:rsidRPr="00065673">
        <w:rPr>
          <w:b/>
          <w:bCs/>
        </w:rPr>
        <w:t xml:space="preserve"> (2023) </w:t>
      </w:r>
      <w:r w:rsidR="00F0470D">
        <w:rPr>
          <w:b/>
          <w:bCs/>
        </w:rPr>
        <w:t xml:space="preserve">[see page 10] </w:t>
      </w:r>
      <w:r w:rsidR="001A48C8" w:rsidRPr="00065673">
        <w:rPr>
          <w:b/>
          <w:bCs/>
        </w:rPr>
        <w:t xml:space="preserve">for detailed explanations of the </w:t>
      </w:r>
      <w:r w:rsidR="00463164" w:rsidRPr="00065673">
        <w:rPr>
          <w:b/>
          <w:bCs/>
        </w:rPr>
        <w:t>parameters</w:t>
      </w:r>
      <w:r w:rsidR="001A48C8" w:rsidRPr="00065673">
        <w:rPr>
          <w:b/>
          <w:bCs/>
        </w:rPr>
        <w:t xml:space="preserve"> and</w:t>
      </w:r>
      <w:r w:rsidR="00C356ED" w:rsidRPr="00065673">
        <w:rPr>
          <w:b/>
          <w:bCs/>
        </w:rPr>
        <w:t xml:space="preserve"> how they are used in PnET-Succession.</w:t>
      </w:r>
      <w:r w:rsidR="00463164" w:rsidRPr="00065673">
        <w:rPr>
          <w:b/>
          <w:bCs/>
        </w:rPr>
        <w:t xml:space="preserve">  This user guide </w:t>
      </w:r>
      <w:r w:rsidR="009C08D9">
        <w:rPr>
          <w:b/>
          <w:bCs/>
        </w:rPr>
        <w:t xml:space="preserve">gives </w:t>
      </w:r>
      <w:r w:rsidR="00463164" w:rsidRPr="00065673">
        <w:rPr>
          <w:b/>
          <w:bCs/>
        </w:rPr>
        <w:t xml:space="preserve">details on </w:t>
      </w:r>
      <w:r w:rsidR="00463164" w:rsidRPr="00065673">
        <w:rPr>
          <w:b/>
          <w:bCs/>
          <w:i/>
          <w:iCs/>
        </w:rPr>
        <w:t>how</w:t>
      </w:r>
      <w:r w:rsidR="00463164" w:rsidRPr="00065673">
        <w:rPr>
          <w:b/>
          <w:bCs/>
        </w:rPr>
        <w:t xml:space="preserve"> the model </w:t>
      </w:r>
      <w:r w:rsidR="009C08D9">
        <w:rPr>
          <w:b/>
          <w:bCs/>
        </w:rPr>
        <w:t xml:space="preserve">is run </w:t>
      </w:r>
      <w:r w:rsidR="00463164" w:rsidRPr="00065673">
        <w:rPr>
          <w:b/>
          <w:bCs/>
        </w:rPr>
        <w:t xml:space="preserve">and the paper </w:t>
      </w:r>
      <w:r w:rsidR="009C08D9" w:rsidRPr="00294155">
        <w:rPr>
          <w:b/>
          <w:bCs/>
        </w:rPr>
        <w:t xml:space="preserve">provides </w:t>
      </w:r>
      <w:r w:rsidR="00463164" w:rsidRPr="00065673">
        <w:rPr>
          <w:b/>
          <w:bCs/>
        </w:rPr>
        <w:t xml:space="preserve">details on </w:t>
      </w:r>
      <w:r w:rsidR="00463164" w:rsidRPr="00065673">
        <w:rPr>
          <w:b/>
          <w:bCs/>
          <w:i/>
          <w:iCs/>
        </w:rPr>
        <w:t>why</w:t>
      </w:r>
      <w:r w:rsidR="009C08D9">
        <w:rPr>
          <w:b/>
          <w:bCs/>
          <w:i/>
          <w:iCs/>
        </w:rPr>
        <w:t xml:space="preserve"> </w:t>
      </w:r>
      <w:r w:rsidR="00970350" w:rsidRPr="00065673">
        <w:rPr>
          <w:b/>
          <w:bCs/>
        </w:rPr>
        <w:t xml:space="preserve">parameters </w:t>
      </w:r>
      <w:r w:rsidR="00970350">
        <w:rPr>
          <w:b/>
          <w:bCs/>
        </w:rPr>
        <w:t>function as they do</w:t>
      </w:r>
      <w:r w:rsidR="00463164" w:rsidRPr="00065673">
        <w:rPr>
          <w:b/>
          <w:bCs/>
        </w:rPr>
        <w:t>.</w:t>
      </w:r>
    </w:p>
    <w:p w14:paraId="0C19E54E" w14:textId="77777777" w:rsidR="0030267A" w:rsidRDefault="0030267A">
      <w:pPr>
        <w:jc w:val="center"/>
        <w:rPr>
          <w:i/>
          <w:iCs/>
        </w:rPr>
      </w:pPr>
    </w:p>
    <w:p w14:paraId="587E9DF4" w14:textId="77777777" w:rsidR="0030267A" w:rsidRDefault="0030267A">
      <w:pPr>
        <w:pStyle w:val="text"/>
        <w:sectPr w:rsidR="0030267A" w:rsidSect="006565C5">
          <w:headerReference w:type="default" r:id="rId9"/>
          <w:pgSz w:w="12240" w:h="15840" w:code="1"/>
          <w:pgMar w:top="1627" w:right="1627" w:bottom="2707" w:left="1627" w:header="935" w:footer="720" w:gutter="0"/>
          <w:cols w:space="720"/>
          <w:docGrid w:linePitch="360"/>
        </w:sectPr>
      </w:pPr>
    </w:p>
    <w:p w14:paraId="0C7E7176" w14:textId="37E7E576" w:rsidR="0030267A" w:rsidRDefault="0030267A">
      <w:pPr>
        <w:pStyle w:val="heading"/>
        <w:spacing w:before="240" w:after="240"/>
        <w:rPr>
          <w:sz w:val="32"/>
          <w:szCs w:val="32"/>
        </w:rPr>
      </w:pPr>
      <w:r>
        <w:rPr>
          <w:sz w:val="32"/>
          <w:szCs w:val="32"/>
        </w:rPr>
        <w:lastRenderedPageBreak/>
        <w:t>Table of Contents</w:t>
      </w:r>
      <w:r w:rsidR="00002FE2">
        <w:rPr>
          <w:sz w:val="32"/>
          <w:szCs w:val="32"/>
        </w:rPr>
        <w:t xml:space="preserve"> </w:t>
      </w:r>
    </w:p>
    <w:bookmarkStart w:id="6" w:name="_Toc101616050"/>
    <w:bookmarkEnd w:id="1"/>
    <w:p w14:paraId="68C93EFD" w14:textId="3D72B4CC" w:rsidR="00041B64" w:rsidRDefault="0030267A">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w:instrText>
      </w:r>
      <w:r>
        <w:fldChar w:fldCharType="separate"/>
      </w:r>
      <w:hyperlink w:anchor="_Toc144298473" w:history="1">
        <w:r w:rsidR="00041B64" w:rsidRPr="00C87F94">
          <w:rPr>
            <w:rStyle w:val="Hyperlink"/>
            <w:noProof/>
          </w:rPr>
          <w:t>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Introduction</w:t>
        </w:r>
        <w:r w:rsidR="00041B64">
          <w:rPr>
            <w:noProof/>
            <w:webHidden/>
          </w:rPr>
          <w:tab/>
        </w:r>
        <w:r w:rsidR="00041B64">
          <w:rPr>
            <w:noProof/>
            <w:webHidden/>
          </w:rPr>
          <w:fldChar w:fldCharType="begin"/>
        </w:r>
        <w:r w:rsidR="00041B64">
          <w:rPr>
            <w:noProof/>
            <w:webHidden/>
          </w:rPr>
          <w:instrText xml:space="preserve"> PAGEREF _Toc144298473 \h </w:instrText>
        </w:r>
        <w:r w:rsidR="00041B64">
          <w:rPr>
            <w:noProof/>
            <w:webHidden/>
          </w:rPr>
        </w:r>
        <w:r w:rsidR="00041B64">
          <w:rPr>
            <w:noProof/>
            <w:webHidden/>
          </w:rPr>
          <w:fldChar w:fldCharType="separate"/>
        </w:r>
        <w:r w:rsidR="00214006">
          <w:rPr>
            <w:noProof/>
            <w:webHidden/>
          </w:rPr>
          <w:t>6</w:t>
        </w:r>
        <w:r w:rsidR="00041B64">
          <w:rPr>
            <w:noProof/>
            <w:webHidden/>
          </w:rPr>
          <w:fldChar w:fldCharType="end"/>
        </w:r>
      </w:hyperlink>
    </w:p>
    <w:p w14:paraId="0B8261A8" w14:textId="24EF18E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4" w:history="1">
        <w:r w:rsidRPr="00C87F94">
          <w:rPr>
            <w:rStyle w:val="Hyperlink"/>
            <w:noProof/>
          </w:rPr>
          <w:t>1.1</w:t>
        </w:r>
        <w:r>
          <w:rPr>
            <w:rFonts w:asciiTheme="minorHAnsi" w:eastAsiaTheme="minorEastAsia" w:hAnsiTheme="minorHAnsi" w:cstheme="minorBidi"/>
            <w:noProof/>
            <w:kern w:val="2"/>
            <w:sz w:val="22"/>
            <w:szCs w:val="22"/>
            <w14:ligatures w14:val="standardContextual"/>
          </w:rPr>
          <w:tab/>
        </w:r>
        <w:r w:rsidRPr="00C87F94">
          <w:rPr>
            <w:rStyle w:val="Hyperlink"/>
            <w:noProof/>
          </w:rPr>
          <w:t>Major modifications made to PnET algorithms</w:t>
        </w:r>
        <w:r>
          <w:rPr>
            <w:noProof/>
            <w:webHidden/>
          </w:rPr>
          <w:tab/>
        </w:r>
        <w:r>
          <w:rPr>
            <w:noProof/>
            <w:webHidden/>
          </w:rPr>
          <w:fldChar w:fldCharType="begin"/>
        </w:r>
        <w:r>
          <w:rPr>
            <w:noProof/>
            <w:webHidden/>
          </w:rPr>
          <w:instrText xml:space="preserve"> PAGEREF _Toc144298474 \h </w:instrText>
        </w:r>
        <w:r>
          <w:rPr>
            <w:noProof/>
            <w:webHidden/>
          </w:rPr>
        </w:r>
        <w:r>
          <w:rPr>
            <w:noProof/>
            <w:webHidden/>
          </w:rPr>
          <w:fldChar w:fldCharType="separate"/>
        </w:r>
        <w:r w:rsidR="00214006">
          <w:rPr>
            <w:noProof/>
            <w:webHidden/>
          </w:rPr>
          <w:t>6</w:t>
        </w:r>
        <w:r>
          <w:rPr>
            <w:noProof/>
            <w:webHidden/>
          </w:rPr>
          <w:fldChar w:fldCharType="end"/>
        </w:r>
      </w:hyperlink>
    </w:p>
    <w:p w14:paraId="23E9132B" w14:textId="7AC4E39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5" w:history="1">
        <w:r w:rsidRPr="00C87F94">
          <w:rPr>
            <w:rStyle w:val="Hyperlink"/>
            <w:noProof/>
          </w:rPr>
          <w:t>1.2</w:t>
        </w:r>
        <w:r>
          <w:rPr>
            <w:rFonts w:asciiTheme="minorHAnsi" w:eastAsiaTheme="minorEastAsia" w:hAnsiTheme="minorHAnsi" w:cstheme="minorBidi"/>
            <w:noProof/>
            <w:kern w:val="2"/>
            <w:sz w:val="22"/>
            <w:szCs w:val="22"/>
            <w14:ligatures w14:val="standardContextual"/>
          </w:rPr>
          <w:tab/>
        </w:r>
        <w:r w:rsidRPr="00C87F94">
          <w:rPr>
            <w:rStyle w:val="Hyperlink"/>
            <w:noProof/>
          </w:rPr>
          <w:t>Advantages and disadvantages of PnET-Succession compared to</w:t>
        </w:r>
        <w:r w:rsidRPr="00C87F94">
          <w:rPr>
            <w:rStyle w:val="Hyperlink"/>
            <w:iCs/>
            <w:noProof/>
          </w:rPr>
          <w:t xml:space="preserve"> Biomass Succession</w:t>
        </w:r>
        <w:r>
          <w:rPr>
            <w:noProof/>
            <w:webHidden/>
          </w:rPr>
          <w:tab/>
        </w:r>
        <w:r>
          <w:rPr>
            <w:noProof/>
            <w:webHidden/>
          </w:rPr>
          <w:fldChar w:fldCharType="begin"/>
        </w:r>
        <w:r>
          <w:rPr>
            <w:noProof/>
            <w:webHidden/>
          </w:rPr>
          <w:instrText xml:space="preserve"> PAGEREF _Toc144298475 \h </w:instrText>
        </w:r>
        <w:r>
          <w:rPr>
            <w:noProof/>
            <w:webHidden/>
          </w:rPr>
        </w:r>
        <w:r>
          <w:rPr>
            <w:noProof/>
            <w:webHidden/>
          </w:rPr>
          <w:fldChar w:fldCharType="separate"/>
        </w:r>
        <w:r w:rsidR="00214006">
          <w:rPr>
            <w:noProof/>
            <w:webHidden/>
          </w:rPr>
          <w:t>7</w:t>
        </w:r>
        <w:r>
          <w:rPr>
            <w:noProof/>
            <w:webHidden/>
          </w:rPr>
          <w:fldChar w:fldCharType="end"/>
        </w:r>
      </w:hyperlink>
    </w:p>
    <w:p w14:paraId="3F9127BF" w14:textId="6CFD1D7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6" w:history="1">
        <w:r w:rsidRPr="00C87F94">
          <w:rPr>
            <w:rStyle w:val="Hyperlink"/>
            <w:noProof/>
          </w:rPr>
          <w:t>1.3</w:t>
        </w:r>
        <w:r>
          <w:rPr>
            <w:rFonts w:asciiTheme="minorHAnsi" w:eastAsiaTheme="minorEastAsia" w:hAnsiTheme="minorHAnsi" w:cstheme="minorBidi"/>
            <w:noProof/>
            <w:kern w:val="2"/>
            <w:sz w:val="22"/>
            <w:szCs w:val="22"/>
            <w14:ligatures w14:val="standardContextual"/>
          </w:rPr>
          <w:tab/>
        </w:r>
        <w:r w:rsidRPr="00C87F94">
          <w:rPr>
            <w:rStyle w:val="Hyperlink"/>
            <w:noProof/>
          </w:rPr>
          <w:t>What’s new in Version 5.1</w:t>
        </w:r>
        <w:r>
          <w:rPr>
            <w:noProof/>
            <w:webHidden/>
          </w:rPr>
          <w:tab/>
        </w:r>
        <w:r>
          <w:rPr>
            <w:noProof/>
            <w:webHidden/>
          </w:rPr>
          <w:fldChar w:fldCharType="begin"/>
        </w:r>
        <w:r>
          <w:rPr>
            <w:noProof/>
            <w:webHidden/>
          </w:rPr>
          <w:instrText xml:space="preserve"> PAGEREF _Toc144298476 \h </w:instrText>
        </w:r>
        <w:r>
          <w:rPr>
            <w:noProof/>
            <w:webHidden/>
          </w:rPr>
        </w:r>
        <w:r>
          <w:rPr>
            <w:noProof/>
            <w:webHidden/>
          </w:rPr>
          <w:fldChar w:fldCharType="separate"/>
        </w:r>
        <w:r w:rsidR="00214006">
          <w:rPr>
            <w:noProof/>
            <w:webHidden/>
          </w:rPr>
          <w:t>7</w:t>
        </w:r>
        <w:r>
          <w:rPr>
            <w:noProof/>
            <w:webHidden/>
          </w:rPr>
          <w:fldChar w:fldCharType="end"/>
        </w:r>
      </w:hyperlink>
    </w:p>
    <w:p w14:paraId="3EAE9D08" w14:textId="034BC302"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77" w:history="1">
        <w:r w:rsidRPr="00C87F94">
          <w:rPr>
            <w:rStyle w:val="Hyperlink"/>
            <w:noProof/>
          </w:rPr>
          <w:t>1.3.1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Added Features</w:t>
        </w:r>
        <w:r>
          <w:rPr>
            <w:noProof/>
            <w:webHidden/>
          </w:rPr>
          <w:tab/>
        </w:r>
        <w:r>
          <w:rPr>
            <w:noProof/>
            <w:webHidden/>
          </w:rPr>
          <w:fldChar w:fldCharType="begin"/>
        </w:r>
        <w:r>
          <w:rPr>
            <w:noProof/>
            <w:webHidden/>
          </w:rPr>
          <w:instrText xml:space="preserve"> PAGEREF _Toc144298477 \h </w:instrText>
        </w:r>
        <w:r>
          <w:rPr>
            <w:noProof/>
            <w:webHidden/>
          </w:rPr>
        </w:r>
        <w:r>
          <w:rPr>
            <w:noProof/>
            <w:webHidden/>
          </w:rPr>
          <w:fldChar w:fldCharType="separate"/>
        </w:r>
        <w:r w:rsidR="00214006">
          <w:rPr>
            <w:noProof/>
            <w:webHidden/>
          </w:rPr>
          <w:t>8</w:t>
        </w:r>
        <w:r>
          <w:rPr>
            <w:noProof/>
            <w:webHidden/>
          </w:rPr>
          <w:fldChar w:fldCharType="end"/>
        </w:r>
      </w:hyperlink>
    </w:p>
    <w:p w14:paraId="4BCB2328" w14:textId="5E29E41C"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78" w:history="1">
        <w:r w:rsidRPr="00C87F94">
          <w:rPr>
            <w:rStyle w:val="Hyperlink"/>
            <w:noProof/>
          </w:rPr>
          <w:t>1.3.2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Bug Fixes</w:t>
        </w:r>
        <w:r>
          <w:rPr>
            <w:noProof/>
            <w:webHidden/>
          </w:rPr>
          <w:tab/>
        </w:r>
        <w:r>
          <w:rPr>
            <w:noProof/>
            <w:webHidden/>
          </w:rPr>
          <w:fldChar w:fldCharType="begin"/>
        </w:r>
        <w:r>
          <w:rPr>
            <w:noProof/>
            <w:webHidden/>
          </w:rPr>
          <w:instrText xml:space="preserve"> PAGEREF _Toc144298478 \h </w:instrText>
        </w:r>
        <w:r>
          <w:rPr>
            <w:noProof/>
            <w:webHidden/>
          </w:rPr>
        </w:r>
        <w:r>
          <w:rPr>
            <w:noProof/>
            <w:webHidden/>
          </w:rPr>
          <w:fldChar w:fldCharType="separate"/>
        </w:r>
        <w:r w:rsidR="00214006">
          <w:rPr>
            <w:noProof/>
            <w:webHidden/>
          </w:rPr>
          <w:t>8</w:t>
        </w:r>
        <w:r>
          <w:rPr>
            <w:noProof/>
            <w:webHidden/>
          </w:rPr>
          <w:fldChar w:fldCharType="end"/>
        </w:r>
      </w:hyperlink>
    </w:p>
    <w:p w14:paraId="4B109AE9" w14:textId="7049C83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9" w:history="1">
        <w:r w:rsidRPr="00C87F94">
          <w:rPr>
            <w:rStyle w:val="Hyperlink"/>
            <w:noProof/>
          </w:rPr>
          <w:t>1.4</w:t>
        </w:r>
        <w:r>
          <w:rPr>
            <w:rFonts w:asciiTheme="minorHAnsi" w:eastAsiaTheme="minorEastAsia" w:hAnsiTheme="minorHAnsi" w:cstheme="minorBidi"/>
            <w:noProof/>
            <w:kern w:val="2"/>
            <w:sz w:val="22"/>
            <w:szCs w:val="22"/>
            <w14:ligatures w14:val="standardContextual"/>
          </w:rPr>
          <w:tab/>
        </w:r>
        <w:r w:rsidRPr="00C87F94">
          <w:rPr>
            <w:rStyle w:val="Hyperlink"/>
            <w:noProof/>
          </w:rPr>
          <w:t>References</w:t>
        </w:r>
        <w:r>
          <w:rPr>
            <w:noProof/>
            <w:webHidden/>
          </w:rPr>
          <w:tab/>
        </w:r>
        <w:r>
          <w:rPr>
            <w:noProof/>
            <w:webHidden/>
          </w:rPr>
          <w:fldChar w:fldCharType="begin"/>
        </w:r>
        <w:r>
          <w:rPr>
            <w:noProof/>
            <w:webHidden/>
          </w:rPr>
          <w:instrText xml:space="preserve"> PAGEREF _Toc144298479 \h </w:instrText>
        </w:r>
        <w:r>
          <w:rPr>
            <w:noProof/>
            <w:webHidden/>
          </w:rPr>
        </w:r>
        <w:r>
          <w:rPr>
            <w:noProof/>
            <w:webHidden/>
          </w:rPr>
          <w:fldChar w:fldCharType="separate"/>
        </w:r>
        <w:r w:rsidR="00214006">
          <w:rPr>
            <w:noProof/>
            <w:webHidden/>
          </w:rPr>
          <w:t>9</w:t>
        </w:r>
        <w:r>
          <w:rPr>
            <w:noProof/>
            <w:webHidden/>
          </w:rPr>
          <w:fldChar w:fldCharType="end"/>
        </w:r>
      </w:hyperlink>
    </w:p>
    <w:p w14:paraId="5713AD44" w14:textId="07BA42D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0" w:history="1">
        <w:r w:rsidRPr="00C87F94">
          <w:rPr>
            <w:rStyle w:val="Hyperlink"/>
            <w:noProof/>
          </w:rPr>
          <w:t>1.5</w:t>
        </w:r>
        <w:r>
          <w:rPr>
            <w:rFonts w:asciiTheme="minorHAnsi" w:eastAsiaTheme="minorEastAsia" w:hAnsiTheme="minorHAnsi" w:cstheme="minorBidi"/>
            <w:noProof/>
            <w:kern w:val="2"/>
            <w:sz w:val="22"/>
            <w:szCs w:val="22"/>
            <w14:ligatures w14:val="standardContextual"/>
          </w:rPr>
          <w:tab/>
        </w:r>
        <w:r w:rsidRPr="00C87F94">
          <w:rPr>
            <w:rStyle w:val="Hyperlink"/>
            <w:noProof/>
          </w:rPr>
          <w:t>Acknowledgments</w:t>
        </w:r>
        <w:r>
          <w:rPr>
            <w:noProof/>
            <w:webHidden/>
          </w:rPr>
          <w:tab/>
        </w:r>
        <w:r>
          <w:rPr>
            <w:noProof/>
            <w:webHidden/>
          </w:rPr>
          <w:fldChar w:fldCharType="begin"/>
        </w:r>
        <w:r>
          <w:rPr>
            <w:noProof/>
            <w:webHidden/>
          </w:rPr>
          <w:instrText xml:space="preserve"> PAGEREF _Toc144298480 \h </w:instrText>
        </w:r>
        <w:r>
          <w:rPr>
            <w:noProof/>
            <w:webHidden/>
          </w:rPr>
        </w:r>
        <w:r>
          <w:rPr>
            <w:noProof/>
            <w:webHidden/>
          </w:rPr>
          <w:fldChar w:fldCharType="separate"/>
        </w:r>
        <w:r w:rsidR="00214006">
          <w:rPr>
            <w:noProof/>
            <w:webHidden/>
          </w:rPr>
          <w:t>10</w:t>
        </w:r>
        <w:r>
          <w:rPr>
            <w:noProof/>
            <w:webHidden/>
          </w:rPr>
          <w:fldChar w:fldCharType="end"/>
        </w:r>
      </w:hyperlink>
    </w:p>
    <w:p w14:paraId="28EAF4A1" w14:textId="51ADE82C"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1" w:history="1">
        <w:r w:rsidRPr="00C87F94">
          <w:rPr>
            <w:rStyle w:val="Hyperlink"/>
            <w:noProof/>
          </w:rPr>
          <w:t>1.6</w:t>
        </w:r>
        <w:r>
          <w:rPr>
            <w:rFonts w:asciiTheme="minorHAnsi" w:eastAsiaTheme="minorEastAsia" w:hAnsiTheme="minorHAnsi" w:cstheme="minorBidi"/>
            <w:noProof/>
            <w:kern w:val="2"/>
            <w:sz w:val="22"/>
            <w:szCs w:val="22"/>
            <w14:ligatures w14:val="standardContextual"/>
          </w:rPr>
          <w:tab/>
        </w:r>
        <w:r w:rsidRPr="00C87F94">
          <w:rPr>
            <w:rStyle w:val="Hyperlink"/>
            <w:noProof/>
          </w:rPr>
          <w:t>Release History</w:t>
        </w:r>
        <w:r>
          <w:rPr>
            <w:noProof/>
            <w:webHidden/>
          </w:rPr>
          <w:tab/>
        </w:r>
        <w:r>
          <w:rPr>
            <w:noProof/>
            <w:webHidden/>
          </w:rPr>
          <w:fldChar w:fldCharType="begin"/>
        </w:r>
        <w:r>
          <w:rPr>
            <w:noProof/>
            <w:webHidden/>
          </w:rPr>
          <w:instrText xml:space="preserve"> PAGEREF _Toc144298481 \h </w:instrText>
        </w:r>
        <w:r>
          <w:rPr>
            <w:noProof/>
            <w:webHidden/>
          </w:rPr>
        </w:r>
        <w:r>
          <w:rPr>
            <w:noProof/>
            <w:webHidden/>
          </w:rPr>
          <w:fldChar w:fldCharType="separate"/>
        </w:r>
        <w:r w:rsidR="00214006">
          <w:rPr>
            <w:noProof/>
            <w:webHidden/>
          </w:rPr>
          <w:t>11</w:t>
        </w:r>
        <w:r>
          <w:rPr>
            <w:noProof/>
            <w:webHidden/>
          </w:rPr>
          <w:fldChar w:fldCharType="end"/>
        </w:r>
      </w:hyperlink>
    </w:p>
    <w:p w14:paraId="58B77FAE" w14:textId="7199480A"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2" w:history="1">
        <w:r w:rsidRPr="00C87F94">
          <w:rPr>
            <w:rStyle w:val="Hyperlink"/>
            <w:noProof/>
          </w:rPr>
          <w:t>1.6.1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Major Releases</w:t>
        </w:r>
        <w:r>
          <w:rPr>
            <w:noProof/>
            <w:webHidden/>
          </w:rPr>
          <w:tab/>
        </w:r>
        <w:r>
          <w:rPr>
            <w:noProof/>
            <w:webHidden/>
          </w:rPr>
          <w:fldChar w:fldCharType="begin"/>
        </w:r>
        <w:r>
          <w:rPr>
            <w:noProof/>
            <w:webHidden/>
          </w:rPr>
          <w:instrText xml:space="preserve"> PAGEREF _Toc144298482 \h </w:instrText>
        </w:r>
        <w:r>
          <w:rPr>
            <w:noProof/>
            <w:webHidden/>
          </w:rPr>
        </w:r>
        <w:r>
          <w:rPr>
            <w:noProof/>
            <w:webHidden/>
          </w:rPr>
          <w:fldChar w:fldCharType="separate"/>
        </w:r>
        <w:r w:rsidR="00214006">
          <w:rPr>
            <w:noProof/>
            <w:webHidden/>
          </w:rPr>
          <w:t>11</w:t>
        </w:r>
        <w:r>
          <w:rPr>
            <w:noProof/>
            <w:webHidden/>
          </w:rPr>
          <w:fldChar w:fldCharType="end"/>
        </w:r>
      </w:hyperlink>
    </w:p>
    <w:p w14:paraId="12AA2316" w14:textId="2574207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3" w:history="1">
        <w:r w:rsidRPr="00C87F94">
          <w:rPr>
            <w:rStyle w:val="Hyperlink"/>
            <w:noProof/>
          </w:rPr>
          <w:t>1.6.2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Minor Releases</w:t>
        </w:r>
        <w:r>
          <w:rPr>
            <w:noProof/>
            <w:webHidden/>
          </w:rPr>
          <w:tab/>
        </w:r>
        <w:r>
          <w:rPr>
            <w:noProof/>
            <w:webHidden/>
          </w:rPr>
          <w:fldChar w:fldCharType="begin"/>
        </w:r>
        <w:r>
          <w:rPr>
            <w:noProof/>
            <w:webHidden/>
          </w:rPr>
          <w:instrText xml:space="preserve"> PAGEREF _Toc144298483 \h </w:instrText>
        </w:r>
        <w:r>
          <w:rPr>
            <w:noProof/>
            <w:webHidden/>
          </w:rPr>
        </w:r>
        <w:r>
          <w:rPr>
            <w:noProof/>
            <w:webHidden/>
          </w:rPr>
          <w:fldChar w:fldCharType="separate"/>
        </w:r>
        <w:r w:rsidR="00214006">
          <w:rPr>
            <w:noProof/>
            <w:webHidden/>
          </w:rPr>
          <w:t>15</w:t>
        </w:r>
        <w:r>
          <w:rPr>
            <w:noProof/>
            <w:webHidden/>
          </w:rPr>
          <w:fldChar w:fldCharType="end"/>
        </w:r>
      </w:hyperlink>
    </w:p>
    <w:p w14:paraId="2410B38C" w14:textId="04757450"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484" w:history="1">
        <w:r w:rsidRPr="00C87F94">
          <w:rPr>
            <w:rStyle w:val="Hyperlink"/>
            <w:noProof/>
          </w:rPr>
          <w:t>2</w:t>
        </w:r>
        <w:r>
          <w:rPr>
            <w:rFonts w:asciiTheme="minorHAnsi" w:eastAsiaTheme="minorEastAsia" w:hAnsiTheme="minorHAnsi" w:cstheme="minorBidi"/>
            <w:noProof/>
            <w:kern w:val="2"/>
            <w:sz w:val="22"/>
            <w:szCs w:val="22"/>
            <w14:ligatures w14:val="standardContextual"/>
          </w:rPr>
          <w:tab/>
        </w:r>
        <w:r w:rsidRPr="00C87F94">
          <w:rPr>
            <w:rStyle w:val="Hyperlink"/>
            <w:noProof/>
          </w:rPr>
          <w:t>PnET-Succession</w:t>
        </w:r>
        <w:r>
          <w:rPr>
            <w:noProof/>
            <w:webHidden/>
          </w:rPr>
          <w:tab/>
        </w:r>
        <w:r>
          <w:rPr>
            <w:noProof/>
            <w:webHidden/>
          </w:rPr>
          <w:fldChar w:fldCharType="begin"/>
        </w:r>
        <w:r>
          <w:rPr>
            <w:noProof/>
            <w:webHidden/>
          </w:rPr>
          <w:instrText xml:space="preserve"> PAGEREF _Toc144298484 \h </w:instrText>
        </w:r>
        <w:r>
          <w:rPr>
            <w:noProof/>
            <w:webHidden/>
          </w:rPr>
        </w:r>
        <w:r>
          <w:rPr>
            <w:noProof/>
            <w:webHidden/>
          </w:rPr>
          <w:fldChar w:fldCharType="separate"/>
        </w:r>
        <w:r w:rsidR="00214006">
          <w:rPr>
            <w:noProof/>
            <w:webHidden/>
          </w:rPr>
          <w:t>18</w:t>
        </w:r>
        <w:r>
          <w:rPr>
            <w:noProof/>
            <w:webHidden/>
          </w:rPr>
          <w:fldChar w:fldCharType="end"/>
        </w:r>
      </w:hyperlink>
    </w:p>
    <w:p w14:paraId="2FC4D050" w14:textId="6101393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5" w:history="1">
        <w:r w:rsidRPr="00C87F94">
          <w:rPr>
            <w:rStyle w:val="Hyperlink"/>
            <w:noProof/>
          </w:rPr>
          <w:t>2.1</w:t>
        </w:r>
        <w:r>
          <w:rPr>
            <w:rFonts w:asciiTheme="minorHAnsi" w:eastAsiaTheme="minorEastAsia" w:hAnsiTheme="minorHAnsi" w:cstheme="minorBidi"/>
            <w:noProof/>
            <w:kern w:val="2"/>
            <w:sz w:val="22"/>
            <w:szCs w:val="22"/>
            <w14:ligatures w14:val="standardContextual"/>
          </w:rPr>
          <w:tab/>
        </w:r>
        <w:r w:rsidRPr="00C87F94">
          <w:rPr>
            <w:rStyle w:val="Hyperlink"/>
            <w:noProof/>
          </w:rPr>
          <w:t>Initializing Biomass</w:t>
        </w:r>
        <w:r>
          <w:rPr>
            <w:noProof/>
            <w:webHidden/>
          </w:rPr>
          <w:tab/>
        </w:r>
        <w:r>
          <w:rPr>
            <w:noProof/>
            <w:webHidden/>
          </w:rPr>
          <w:fldChar w:fldCharType="begin"/>
        </w:r>
        <w:r>
          <w:rPr>
            <w:noProof/>
            <w:webHidden/>
          </w:rPr>
          <w:instrText xml:space="preserve"> PAGEREF _Toc144298485 \h </w:instrText>
        </w:r>
        <w:r>
          <w:rPr>
            <w:noProof/>
            <w:webHidden/>
          </w:rPr>
        </w:r>
        <w:r>
          <w:rPr>
            <w:noProof/>
            <w:webHidden/>
          </w:rPr>
          <w:fldChar w:fldCharType="separate"/>
        </w:r>
        <w:r w:rsidR="00214006">
          <w:rPr>
            <w:noProof/>
            <w:webHidden/>
          </w:rPr>
          <w:t>18</w:t>
        </w:r>
        <w:r>
          <w:rPr>
            <w:noProof/>
            <w:webHidden/>
          </w:rPr>
          <w:fldChar w:fldCharType="end"/>
        </w:r>
      </w:hyperlink>
    </w:p>
    <w:p w14:paraId="2C78475C" w14:textId="1553E2E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6" w:history="1">
        <w:r w:rsidRPr="00C87F94">
          <w:rPr>
            <w:rStyle w:val="Hyperlink"/>
            <w:noProof/>
          </w:rPr>
          <w:t>2.2</w:t>
        </w:r>
        <w:r>
          <w:rPr>
            <w:rFonts w:asciiTheme="minorHAnsi" w:eastAsiaTheme="minorEastAsia" w:hAnsiTheme="minorHAnsi" w:cstheme="minorBidi"/>
            <w:noProof/>
            <w:kern w:val="2"/>
            <w:sz w:val="22"/>
            <w:szCs w:val="22"/>
            <w14:ligatures w14:val="standardContextual"/>
          </w:rPr>
          <w:tab/>
        </w:r>
        <w:r w:rsidRPr="00C87F94">
          <w:rPr>
            <w:rStyle w:val="Hyperlink"/>
            <w:noProof/>
          </w:rPr>
          <w:t>Cohort Competition</w:t>
        </w:r>
        <w:r>
          <w:rPr>
            <w:noProof/>
            <w:webHidden/>
          </w:rPr>
          <w:tab/>
        </w:r>
        <w:r>
          <w:rPr>
            <w:noProof/>
            <w:webHidden/>
          </w:rPr>
          <w:fldChar w:fldCharType="begin"/>
        </w:r>
        <w:r>
          <w:rPr>
            <w:noProof/>
            <w:webHidden/>
          </w:rPr>
          <w:instrText xml:space="preserve"> PAGEREF _Toc144298486 \h </w:instrText>
        </w:r>
        <w:r>
          <w:rPr>
            <w:noProof/>
            <w:webHidden/>
          </w:rPr>
        </w:r>
        <w:r>
          <w:rPr>
            <w:noProof/>
            <w:webHidden/>
          </w:rPr>
          <w:fldChar w:fldCharType="separate"/>
        </w:r>
        <w:r w:rsidR="00214006">
          <w:rPr>
            <w:noProof/>
            <w:webHidden/>
          </w:rPr>
          <w:t>19</w:t>
        </w:r>
        <w:r>
          <w:rPr>
            <w:noProof/>
            <w:webHidden/>
          </w:rPr>
          <w:fldChar w:fldCharType="end"/>
        </w:r>
      </w:hyperlink>
    </w:p>
    <w:p w14:paraId="1D56540A" w14:textId="6F227F1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7" w:history="1">
        <w:r w:rsidRPr="00C87F94">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Light</w:t>
        </w:r>
        <w:r>
          <w:rPr>
            <w:noProof/>
            <w:webHidden/>
          </w:rPr>
          <w:tab/>
        </w:r>
        <w:r>
          <w:rPr>
            <w:noProof/>
            <w:webHidden/>
          </w:rPr>
          <w:fldChar w:fldCharType="begin"/>
        </w:r>
        <w:r>
          <w:rPr>
            <w:noProof/>
            <w:webHidden/>
          </w:rPr>
          <w:instrText xml:space="preserve"> PAGEREF _Toc144298487 \h </w:instrText>
        </w:r>
        <w:r>
          <w:rPr>
            <w:noProof/>
            <w:webHidden/>
          </w:rPr>
        </w:r>
        <w:r>
          <w:rPr>
            <w:noProof/>
            <w:webHidden/>
          </w:rPr>
          <w:fldChar w:fldCharType="separate"/>
        </w:r>
        <w:r w:rsidR="00214006">
          <w:rPr>
            <w:noProof/>
            <w:webHidden/>
          </w:rPr>
          <w:t>19</w:t>
        </w:r>
        <w:r>
          <w:rPr>
            <w:noProof/>
            <w:webHidden/>
          </w:rPr>
          <w:fldChar w:fldCharType="end"/>
        </w:r>
      </w:hyperlink>
    </w:p>
    <w:p w14:paraId="13E2BF47" w14:textId="5734967F"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8" w:history="1">
        <w:r w:rsidRPr="00C87F94">
          <w:rPr>
            <w:rStyle w:val="Hyperlink"/>
            <w:noProof/>
          </w:rPr>
          <w:t>2.2.2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Water</w:t>
        </w:r>
        <w:r>
          <w:rPr>
            <w:noProof/>
            <w:webHidden/>
          </w:rPr>
          <w:tab/>
        </w:r>
        <w:r>
          <w:rPr>
            <w:noProof/>
            <w:webHidden/>
          </w:rPr>
          <w:fldChar w:fldCharType="begin"/>
        </w:r>
        <w:r>
          <w:rPr>
            <w:noProof/>
            <w:webHidden/>
          </w:rPr>
          <w:instrText xml:space="preserve"> PAGEREF _Toc144298488 \h </w:instrText>
        </w:r>
        <w:r>
          <w:rPr>
            <w:noProof/>
            <w:webHidden/>
          </w:rPr>
        </w:r>
        <w:r>
          <w:rPr>
            <w:noProof/>
            <w:webHidden/>
          </w:rPr>
          <w:fldChar w:fldCharType="separate"/>
        </w:r>
        <w:r w:rsidR="00214006">
          <w:rPr>
            <w:noProof/>
            <w:webHidden/>
          </w:rPr>
          <w:t>20</w:t>
        </w:r>
        <w:r>
          <w:rPr>
            <w:noProof/>
            <w:webHidden/>
          </w:rPr>
          <w:fldChar w:fldCharType="end"/>
        </w:r>
      </w:hyperlink>
    </w:p>
    <w:p w14:paraId="7CD0D0BE" w14:textId="6562F4EE"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9" w:history="1">
        <w:r w:rsidRPr="00C87F94">
          <w:rPr>
            <w:rStyle w:val="Hyperlink"/>
            <w:noProof/>
          </w:rPr>
          <w:t>2.2.3</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Other factors</w:t>
        </w:r>
        <w:r>
          <w:rPr>
            <w:noProof/>
            <w:webHidden/>
          </w:rPr>
          <w:tab/>
        </w:r>
        <w:r>
          <w:rPr>
            <w:noProof/>
            <w:webHidden/>
          </w:rPr>
          <w:fldChar w:fldCharType="begin"/>
        </w:r>
        <w:r>
          <w:rPr>
            <w:noProof/>
            <w:webHidden/>
          </w:rPr>
          <w:instrText xml:space="preserve"> PAGEREF _Toc144298489 \h </w:instrText>
        </w:r>
        <w:r>
          <w:rPr>
            <w:noProof/>
            <w:webHidden/>
          </w:rPr>
        </w:r>
        <w:r>
          <w:rPr>
            <w:noProof/>
            <w:webHidden/>
          </w:rPr>
          <w:fldChar w:fldCharType="separate"/>
        </w:r>
        <w:r w:rsidR="00214006">
          <w:rPr>
            <w:noProof/>
            <w:webHidden/>
          </w:rPr>
          <w:t>24</w:t>
        </w:r>
        <w:r>
          <w:rPr>
            <w:noProof/>
            <w:webHidden/>
          </w:rPr>
          <w:fldChar w:fldCharType="end"/>
        </w:r>
      </w:hyperlink>
    </w:p>
    <w:p w14:paraId="71E513F0" w14:textId="68EB8CA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0" w:history="1">
        <w:r w:rsidRPr="00C87F94">
          <w:rPr>
            <w:rStyle w:val="Hyperlink"/>
            <w:noProof/>
          </w:rPr>
          <w:t>2.3</w:t>
        </w:r>
        <w:r>
          <w:rPr>
            <w:rFonts w:asciiTheme="minorHAnsi" w:eastAsiaTheme="minorEastAsia" w:hAnsiTheme="minorHAnsi" w:cstheme="minorBidi"/>
            <w:noProof/>
            <w:kern w:val="2"/>
            <w:sz w:val="22"/>
            <w:szCs w:val="22"/>
            <w14:ligatures w14:val="standardContextual"/>
          </w:rPr>
          <w:tab/>
        </w:r>
        <w:r w:rsidRPr="00C87F94">
          <w:rPr>
            <w:rStyle w:val="Hyperlink"/>
            <w:noProof/>
          </w:rPr>
          <w:t>Cohort Growth and Ageing</w:t>
        </w:r>
        <w:r>
          <w:rPr>
            <w:noProof/>
            <w:webHidden/>
          </w:rPr>
          <w:tab/>
        </w:r>
        <w:r>
          <w:rPr>
            <w:noProof/>
            <w:webHidden/>
          </w:rPr>
          <w:fldChar w:fldCharType="begin"/>
        </w:r>
        <w:r>
          <w:rPr>
            <w:noProof/>
            <w:webHidden/>
          </w:rPr>
          <w:instrText xml:space="preserve"> PAGEREF _Toc144298490 \h </w:instrText>
        </w:r>
        <w:r>
          <w:rPr>
            <w:noProof/>
            <w:webHidden/>
          </w:rPr>
        </w:r>
        <w:r>
          <w:rPr>
            <w:noProof/>
            <w:webHidden/>
          </w:rPr>
          <w:fldChar w:fldCharType="separate"/>
        </w:r>
        <w:r w:rsidR="00214006">
          <w:rPr>
            <w:noProof/>
            <w:webHidden/>
          </w:rPr>
          <w:t>25</w:t>
        </w:r>
        <w:r>
          <w:rPr>
            <w:noProof/>
            <w:webHidden/>
          </w:rPr>
          <w:fldChar w:fldCharType="end"/>
        </w:r>
      </w:hyperlink>
    </w:p>
    <w:p w14:paraId="7C3AD565" w14:textId="7C99534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1" w:history="1">
        <w:r w:rsidRPr="00C87F94">
          <w:rPr>
            <w:rStyle w:val="Hyperlink"/>
            <w:noProof/>
          </w:rPr>
          <w:t>2.4</w:t>
        </w:r>
        <w:r>
          <w:rPr>
            <w:rFonts w:asciiTheme="minorHAnsi" w:eastAsiaTheme="minorEastAsia" w:hAnsiTheme="minorHAnsi" w:cstheme="minorBidi"/>
            <w:noProof/>
            <w:kern w:val="2"/>
            <w:sz w:val="22"/>
            <w:szCs w:val="22"/>
            <w14:ligatures w14:val="standardContextual"/>
          </w:rPr>
          <w:tab/>
        </w:r>
        <w:r w:rsidRPr="00C87F94">
          <w:rPr>
            <w:rStyle w:val="Hyperlink"/>
            <w:noProof/>
          </w:rPr>
          <w:t>Cohort Senescence and Mortality</w:t>
        </w:r>
        <w:r>
          <w:rPr>
            <w:noProof/>
            <w:webHidden/>
          </w:rPr>
          <w:tab/>
        </w:r>
        <w:r>
          <w:rPr>
            <w:noProof/>
            <w:webHidden/>
          </w:rPr>
          <w:fldChar w:fldCharType="begin"/>
        </w:r>
        <w:r>
          <w:rPr>
            <w:noProof/>
            <w:webHidden/>
          </w:rPr>
          <w:instrText xml:space="preserve"> PAGEREF _Toc144298491 \h </w:instrText>
        </w:r>
        <w:r>
          <w:rPr>
            <w:noProof/>
            <w:webHidden/>
          </w:rPr>
        </w:r>
        <w:r>
          <w:rPr>
            <w:noProof/>
            <w:webHidden/>
          </w:rPr>
          <w:fldChar w:fldCharType="separate"/>
        </w:r>
        <w:r w:rsidR="00214006">
          <w:rPr>
            <w:noProof/>
            <w:webHidden/>
          </w:rPr>
          <w:t>25</w:t>
        </w:r>
        <w:r>
          <w:rPr>
            <w:noProof/>
            <w:webHidden/>
          </w:rPr>
          <w:fldChar w:fldCharType="end"/>
        </w:r>
      </w:hyperlink>
    </w:p>
    <w:p w14:paraId="78198397" w14:textId="6673E386"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2" w:history="1">
        <w:r w:rsidRPr="00C87F94">
          <w:rPr>
            <w:rStyle w:val="Hyperlink"/>
            <w:noProof/>
          </w:rPr>
          <w:t>2.5</w:t>
        </w:r>
        <w:r>
          <w:rPr>
            <w:rFonts w:asciiTheme="minorHAnsi" w:eastAsiaTheme="minorEastAsia" w:hAnsiTheme="minorHAnsi" w:cstheme="minorBidi"/>
            <w:noProof/>
            <w:kern w:val="2"/>
            <w:sz w:val="22"/>
            <w:szCs w:val="22"/>
            <w14:ligatures w14:val="standardContextual"/>
          </w:rPr>
          <w:tab/>
        </w:r>
        <w:r w:rsidRPr="00C87F94">
          <w:rPr>
            <w:rStyle w:val="Hyperlink"/>
            <w:noProof/>
          </w:rPr>
          <w:t>Dead Biomass Decay</w:t>
        </w:r>
        <w:r>
          <w:rPr>
            <w:noProof/>
            <w:webHidden/>
          </w:rPr>
          <w:tab/>
        </w:r>
        <w:r>
          <w:rPr>
            <w:noProof/>
            <w:webHidden/>
          </w:rPr>
          <w:fldChar w:fldCharType="begin"/>
        </w:r>
        <w:r>
          <w:rPr>
            <w:noProof/>
            <w:webHidden/>
          </w:rPr>
          <w:instrText xml:space="preserve"> PAGEREF _Toc144298492 \h </w:instrText>
        </w:r>
        <w:r>
          <w:rPr>
            <w:noProof/>
            <w:webHidden/>
          </w:rPr>
        </w:r>
        <w:r>
          <w:rPr>
            <w:noProof/>
            <w:webHidden/>
          </w:rPr>
          <w:fldChar w:fldCharType="separate"/>
        </w:r>
        <w:r w:rsidR="00214006">
          <w:rPr>
            <w:noProof/>
            <w:webHidden/>
          </w:rPr>
          <w:t>25</w:t>
        </w:r>
        <w:r>
          <w:rPr>
            <w:noProof/>
            <w:webHidden/>
          </w:rPr>
          <w:fldChar w:fldCharType="end"/>
        </w:r>
      </w:hyperlink>
    </w:p>
    <w:p w14:paraId="05DA3A76" w14:textId="3B60530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3" w:history="1">
        <w:r w:rsidRPr="00C87F94">
          <w:rPr>
            <w:rStyle w:val="Hyperlink"/>
            <w:noProof/>
          </w:rPr>
          <w:t>2.6</w:t>
        </w:r>
        <w:r>
          <w:rPr>
            <w:rFonts w:asciiTheme="minorHAnsi" w:eastAsiaTheme="minorEastAsia" w:hAnsiTheme="minorHAnsi" w:cstheme="minorBidi"/>
            <w:noProof/>
            <w:kern w:val="2"/>
            <w:sz w:val="22"/>
            <w:szCs w:val="22"/>
            <w14:ligatures w14:val="standardContextual"/>
          </w:rPr>
          <w:tab/>
        </w:r>
        <w:r w:rsidRPr="00C87F94">
          <w:rPr>
            <w:rStyle w:val="Hyperlink"/>
            <w:noProof/>
          </w:rPr>
          <w:t>Cohort Reproduction and Establishment</w:t>
        </w:r>
        <w:r>
          <w:rPr>
            <w:noProof/>
            <w:webHidden/>
          </w:rPr>
          <w:tab/>
        </w:r>
        <w:r>
          <w:rPr>
            <w:noProof/>
            <w:webHidden/>
          </w:rPr>
          <w:fldChar w:fldCharType="begin"/>
        </w:r>
        <w:r>
          <w:rPr>
            <w:noProof/>
            <w:webHidden/>
          </w:rPr>
          <w:instrText xml:space="preserve"> PAGEREF _Toc144298493 \h </w:instrText>
        </w:r>
        <w:r>
          <w:rPr>
            <w:noProof/>
            <w:webHidden/>
          </w:rPr>
        </w:r>
        <w:r>
          <w:rPr>
            <w:noProof/>
            <w:webHidden/>
          </w:rPr>
          <w:fldChar w:fldCharType="separate"/>
        </w:r>
        <w:r w:rsidR="00214006">
          <w:rPr>
            <w:noProof/>
            <w:webHidden/>
          </w:rPr>
          <w:t>25</w:t>
        </w:r>
        <w:r>
          <w:rPr>
            <w:noProof/>
            <w:webHidden/>
          </w:rPr>
          <w:fldChar w:fldCharType="end"/>
        </w:r>
      </w:hyperlink>
    </w:p>
    <w:p w14:paraId="2001650F" w14:textId="3C84305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4" w:history="1">
        <w:r w:rsidRPr="00C87F94">
          <w:rPr>
            <w:rStyle w:val="Hyperlink"/>
            <w:noProof/>
          </w:rPr>
          <w:t>2.7</w:t>
        </w:r>
        <w:r>
          <w:rPr>
            <w:rFonts w:asciiTheme="minorHAnsi" w:eastAsiaTheme="minorEastAsia" w:hAnsiTheme="minorHAnsi" w:cstheme="minorBidi"/>
            <w:noProof/>
            <w:kern w:val="2"/>
            <w:sz w:val="22"/>
            <w:szCs w:val="22"/>
            <w14:ligatures w14:val="standardContextual"/>
          </w:rPr>
          <w:tab/>
        </w:r>
        <w:r w:rsidRPr="00C87F94">
          <w:rPr>
            <w:rStyle w:val="Hyperlink"/>
            <w:noProof/>
          </w:rPr>
          <w:t>References</w:t>
        </w:r>
        <w:r>
          <w:rPr>
            <w:noProof/>
            <w:webHidden/>
          </w:rPr>
          <w:tab/>
        </w:r>
        <w:r>
          <w:rPr>
            <w:noProof/>
            <w:webHidden/>
          </w:rPr>
          <w:fldChar w:fldCharType="begin"/>
        </w:r>
        <w:r>
          <w:rPr>
            <w:noProof/>
            <w:webHidden/>
          </w:rPr>
          <w:instrText xml:space="preserve"> PAGEREF _Toc144298494 \h </w:instrText>
        </w:r>
        <w:r>
          <w:rPr>
            <w:noProof/>
            <w:webHidden/>
          </w:rPr>
        </w:r>
        <w:r>
          <w:rPr>
            <w:noProof/>
            <w:webHidden/>
          </w:rPr>
          <w:fldChar w:fldCharType="separate"/>
        </w:r>
        <w:r w:rsidR="00214006">
          <w:rPr>
            <w:noProof/>
            <w:webHidden/>
          </w:rPr>
          <w:t>27</w:t>
        </w:r>
        <w:r>
          <w:rPr>
            <w:noProof/>
            <w:webHidden/>
          </w:rPr>
          <w:fldChar w:fldCharType="end"/>
        </w:r>
      </w:hyperlink>
    </w:p>
    <w:p w14:paraId="708EC005" w14:textId="1D83AD31"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495" w:history="1">
        <w:r w:rsidRPr="00C87F94">
          <w:rPr>
            <w:rStyle w:val="Hyperlink"/>
            <w:noProof/>
          </w:rPr>
          <w:t>3</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PnET-Succession</w:t>
        </w:r>
        <w:r>
          <w:rPr>
            <w:noProof/>
            <w:webHidden/>
          </w:rPr>
          <w:tab/>
        </w:r>
        <w:r>
          <w:rPr>
            <w:noProof/>
            <w:webHidden/>
          </w:rPr>
          <w:fldChar w:fldCharType="begin"/>
        </w:r>
        <w:r>
          <w:rPr>
            <w:noProof/>
            <w:webHidden/>
          </w:rPr>
          <w:instrText xml:space="preserve"> PAGEREF _Toc144298495 \h </w:instrText>
        </w:r>
        <w:r>
          <w:rPr>
            <w:noProof/>
            <w:webHidden/>
          </w:rPr>
        </w:r>
        <w:r>
          <w:rPr>
            <w:noProof/>
            <w:webHidden/>
          </w:rPr>
          <w:fldChar w:fldCharType="separate"/>
        </w:r>
        <w:r w:rsidR="00214006">
          <w:rPr>
            <w:noProof/>
            <w:webHidden/>
          </w:rPr>
          <w:t>29</w:t>
        </w:r>
        <w:r>
          <w:rPr>
            <w:noProof/>
            <w:webHidden/>
          </w:rPr>
          <w:fldChar w:fldCharType="end"/>
        </w:r>
      </w:hyperlink>
    </w:p>
    <w:p w14:paraId="2F697C46" w14:textId="63C96AA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6" w:history="1">
        <w:r w:rsidRPr="00C87F94">
          <w:rPr>
            <w:rStyle w:val="Hyperlink"/>
            <w:noProof/>
          </w:rPr>
          <w:t>3.1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PnET-Succession input file</w:t>
        </w:r>
        <w:r>
          <w:rPr>
            <w:noProof/>
            <w:webHidden/>
          </w:rPr>
          <w:tab/>
        </w:r>
        <w:r>
          <w:rPr>
            <w:noProof/>
            <w:webHidden/>
          </w:rPr>
          <w:fldChar w:fldCharType="begin"/>
        </w:r>
        <w:r>
          <w:rPr>
            <w:noProof/>
            <w:webHidden/>
          </w:rPr>
          <w:instrText xml:space="preserve"> PAGEREF _Toc144298496 \h </w:instrText>
        </w:r>
        <w:r>
          <w:rPr>
            <w:noProof/>
            <w:webHidden/>
          </w:rPr>
        </w:r>
        <w:r>
          <w:rPr>
            <w:noProof/>
            <w:webHidden/>
          </w:rPr>
          <w:fldChar w:fldCharType="separate"/>
        </w:r>
        <w:r w:rsidR="00214006">
          <w:rPr>
            <w:noProof/>
            <w:webHidden/>
          </w:rPr>
          <w:t>29</w:t>
        </w:r>
        <w:r>
          <w:rPr>
            <w:noProof/>
            <w:webHidden/>
          </w:rPr>
          <w:fldChar w:fldCharType="end"/>
        </w:r>
      </w:hyperlink>
    </w:p>
    <w:p w14:paraId="7CD15807" w14:textId="69F3B93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7" w:history="1">
        <w:r w:rsidRPr="00C87F94">
          <w:rPr>
            <w:rStyle w:val="Hyperlink"/>
            <w:noProof/>
          </w:rPr>
          <w:t>3.2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_Toc144298497 \h </w:instrText>
        </w:r>
        <w:r>
          <w:rPr>
            <w:noProof/>
            <w:webHidden/>
          </w:rPr>
        </w:r>
        <w:r>
          <w:rPr>
            <w:noProof/>
            <w:webHidden/>
          </w:rPr>
          <w:fldChar w:fldCharType="separate"/>
        </w:r>
        <w:r w:rsidR="00214006">
          <w:rPr>
            <w:noProof/>
            <w:webHidden/>
          </w:rPr>
          <w:t>29</w:t>
        </w:r>
        <w:r>
          <w:rPr>
            <w:noProof/>
            <w:webHidden/>
          </w:rPr>
          <w:fldChar w:fldCharType="end"/>
        </w:r>
      </w:hyperlink>
    </w:p>
    <w:p w14:paraId="062AF324" w14:textId="66F2A27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8" w:history="1">
        <w:r w:rsidRPr="00C87F94">
          <w:rPr>
            <w:rStyle w:val="Hyperlink"/>
            <w:noProof/>
          </w:rPr>
          <w:t>3.3</w:t>
        </w:r>
        <w:r>
          <w:rPr>
            <w:rFonts w:asciiTheme="minorHAnsi" w:eastAsiaTheme="minorEastAsia" w:hAnsiTheme="minorHAnsi" w:cstheme="minorBidi"/>
            <w:noProof/>
            <w:kern w:val="2"/>
            <w:sz w:val="22"/>
            <w:szCs w:val="22"/>
            <w14:ligatures w14:val="standardContextual"/>
          </w:rPr>
          <w:tab/>
        </w:r>
        <w:r w:rsidRPr="00C87F94">
          <w:rPr>
            <w:rStyle w:val="Hyperlink"/>
            <w:noProof/>
          </w:rPr>
          <w:t>Timestep</w:t>
        </w:r>
        <w:r>
          <w:rPr>
            <w:noProof/>
            <w:webHidden/>
          </w:rPr>
          <w:tab/>
        </w:r>
        <w:r>
          <w:rPr>
            <w:noProof/>
            <w:webHidden/>
          </w:rPr>
          <w:fldChar w:fldCharType="begin"/>
        </w:r>
        <w:r>
          <w:rPr>
            <w:noProof/>
            <w:webHidden/>
          </w:rPr>
          <w:instrText xml:space="preserve"> PAGEREF _Toc144298498 \h </w:instrText>
        </w:r>
        <w:r>
          <w:rPr>
            <w:noProof/>
            <w:webHidden/>
          </w:rPr>
        </w:r>
        <w:r>
          <w:rPr>
            <w:noProof/>
            <w:webHidden/>
          </w:rPr>
          <w:fldChar w:fldCharType="separate"/>
        </w:r>
        <w:r w:rsidR="00214006">
          <w:rPr>
            <w:noProof/>
            <w:webHidden/>
          </w:rPr>
          <w:t>29</w:t>
        </w:r>
        <w:r>
          <w:rPr>
            <w:noProof/>
            <w:webHidden/>
          </w:rPr>
          <w:fldChar w:fldCharType="end"/>
        </w:r>
      </w:hyperlink>
    </w:p>
    <w:p w14:paraId="38BE6373" w14:textId="5BEA93E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9" w:history="1">
        <w:r w:rsidRPr="00C87F94">
          <w:rPr>
            <w:rStyle w:val="Hyperlink"/>
            <w:noProof/>
          </w:rPr>
          <w:t>3.4</w:t>
        </w:r>
        <w:r>
          <w:rPr>
            <w:rFonts w:asciiTheme="minorHAnsi" w:eastAsiaTheme="minorEastAsia" w:hAnsiTheme="minorHAnsi" w:cstheme="minorBidi"/>
            <w:noProof/>
            <w:kern w:val="2"/>
            <w:sz w:val="22"/>
            <w:szCs w:val="22"/>
            <w14:ligatures w14:val="standardContextual"/>
          </w:rPr>
          <w:tab/>
        </w:r>
        <w:r w:rsidRPr="00C87F94">
          <w:rPr>
            <w:rStyle w:val="Hyperlink"/>
            <w:noProof/>
          </w:rPr>
          <w:t>StartYear</w:t>
        </w:r>
        <w:r>
          <w:rPr>
            <w:noProof/>
            <w:webHidden/>
          </w:rPr>
          <w:tab/>
        </w:r>
        <w:r>
          <w:rPr>
            <w:noProof/>
            <w:webHidden/>
          </w:rPr>
          <w:fldChar w:fldCharType="begin"/>
        </w:r>
        <w:r>
          <w:rPr>
            <w:noProof/>
            <w:webHidden/>
          </w:rPr>
          <w:instrText xml:space="preserve"> PAGEREF _Toc144298499 \h </w:instrText>
        </w:r>
        <w:r>
          <w:rPr>
            <w:noProof/>
            <w:webHidden/>
          </w:rPr>
        </w:r>
        <w:r>
          <w:rPr>
            <w:noProof/>
            <w:webHidden/>
          </w:rPr>
          <w:fldChar w:fldCharType="separate"/>
        </w:r>
        <w:r w:rsidR="00214006">
          <w:rPr>
            <w:noProof/>
            <w:webHidden/>
          </w:rPr>
          <w:t>29</w:t>
        </w:r>
        <w:r>
          <w:rPr>
            <w:noProof/>
            <w:webHidden/>
          </w:rPr>
          <w:fldChar w:fldCharType="end"/>
        </w:r>
      </w:hyperlink>
    </w:p>
    <w:p w14:paraId="7AFA1588" w14:textId="34780C7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0" w:history="1">
        <w:r w:rsidRPr="00C87F94">
          <w:rPr>
            <w:rStyle w:val="Hyperlink"/>
            <w:noProof/>
          </w:rPr>
          <w:t>3.5</w:t>
        </w:r>
        <w:r>
          <w:rPr>
            <w:rFonts w:asciiTheme="minorHAnsi" w:eastAsiaTheme="minorEastAsia" w:hAnsiTheme="minorHAnsi" w:cstheme="minorBidi"/>
            <w:noProof/>
            <w:kern w:val="2"/>
            <w:sz w:val="22"/>
            <w:szCs w:val="22"/>
            <w14:ligatures w14:val="standardContextual"/>
          </w:rPr>
          <w:tab/>
        </w:r>
        <w:r w:rsidRPr="00C87F94">
          <w:rPr>
            <w:rStyle w:val="Hyperlink"/>
            <w:noProof/>
          </w:rPr>
          <w:t>SeedingAlgorithm</w:t>
        </w:r>
        <w:r>
          <w:rPr>
            <w:noProof/>
            <w:webHidden/>
          </w:rPr>
          <w:tab/>
        </w:r>
        <w:r>
          <w:rPr>
            <w:noProof/>
            <w:webHidden/>
          </w:rPr>
          <w:fldChar w:fldCharType="begin"/>
        </w:r>
        <w:r>
          <w:rPr>
            <w:noProof/>
            <w:webHidden/>
          </w:rPr>
          <w:instrText xml:space="preserve"> PAGEREF _Toc144298500 \h </w:instrText>
        </w:r>
        <w:r>
          <w:rPr>
            <w:noProof/>
            <w:webHidden/>
          </w:rPr>
        </w:r>
        <w:r>
          <w:rPr>
            <w:noProof/>
            <w:webHidden/>
          </w:rPr>
          <w:fldChar w:fldCharType="separate"/>
        </w:r>
        <w:r w:rsidR="00214006">
          <w:rPr>
            <w:noProof/>
            <w:webHidden/>
          </w:rPr>
          <w:t>30</w:t>
        </w:r>
        <w:r>
          <w:rPr>
            <w:noProof/>
            <w:webHidden/>
          </w:rPr>
          <w:fldChar w:fldCharType="end"/>
        </w:r>
      </w:hyperlink>
    </w:p>
    <w:p w14:paraId="6718EBAE" w14:textId="7176C01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1" w:history="1">
        <w:r w:rsidRPr="00C87F94">
          <w:rPr>
            <w:rStyle w:val="Hyperlink"/>
            <w:noProof/>
          </w:rPr>
          <w:t>3.6</w:t>
        </w:r>
        <w:r>
          <w:rPr>
            <w:rFonts w:asciiTheme="minorHAnsi" w:eastAsiaTheme="minorEastAsia" w:hAnsiTheme="minorHAnsi" w:cstheme="minorBidi"/>
            <w:noProof/>
            <w:kern w:val="2"/>
            <w:sz w:val="22"/>
            <w:szCs w:val="22"/>
            <w14:ligatures w14:val="standardContextual"/>
          </w:rPr>
          <w:tab/>
        </w:r>
        <w:r w:rsidRPr="00C87F94">
          <w:rPr>
            <w:rStyle w:val="Hyperlink"/>
            <w:noProof/>
          </w:rPr>
          <w:t>PNEToutputsites</w:t>
        </w:r>
        <w:r>
          <w:rPr>
            <w:noProof/>
            <w:webHidden/>
          </w:rPr>
          <w:tab/>
        </w:r>
        <w:r>
          <w:rPr>
            <w:noProof/>
            <w:webHidden/>
          </w:rPr>
          <w:fldChar w:fldCharType="begin"/>
        </w:r>
        <w:r>
          <w:rPr>
            <w:noProof/>
            <w:webHidden/>
          </w:rPr>
          <w:instrText xml:space="preserve"> PAGEREF _Toc144298501 \h </w:instrText>
        </w:r>
        <w:r>
          <w:rPr>
            <w:noProof/>
            <w:webHidden/>
          </w:rPr>
        </w:r>
        <w:r>
          <w:rPr>
            <w:noProof/>
            <w:webHidden/>
          </w:rPr>
          <w:fldChar w:fldCharType="separate"/>
        </w:r>
        <w:r w:rsidR="00214006">
          <w:rPr>
            <w:noProof/>
            <w:webHidden/>
          </w:rPr>
          <w:t>30</w:t>
        </w:r>
        <w:r>
          <w:rPr>
            <w:noProof/>
            <w:webHidden/>
          </w:rPr>
          <w:fldChar w:fldCharType="end"/>
        </w:r>
      </w:hyperlink>
    </w:p>
    <w:p w14:paraId="421653FE" w14:textId="0D030605"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2" w:history="1">
        <w:r w:rsidRPr="00C87F94">
          <w:rPr>
            <w:rStyle w:val="Hyperlink"/>
            <w:noProof/>
          </w:rPr>
          <w:t>3.7</w:t>
        </w:r>
        <w:r>
          <w:rPr>
            <w:rFonts w:asciiTheme="minorHAnsi" w:eastAsiaTheme="minorEastAsia" w:hAnsiTheme="minorHAnsi" w:cstheme="minorBidi"/>
            <w:noProof/>
            <w:kern w:val="2"/>
            <w:sz w:val="22"/>
            <w:szCs w:val="22"/>
            <w14:ligatures w14:val="standardContextual"/>
          </w:rPr>
          <w:tab/>
        </w:r>
        <w:r w:rsidRPr="00C87F94">
          <w:rPr>
            <w:rStyle w:val="Hyperlink"/>
            <w:noProof/>
          </w:rPr>
          <w:t>InitialCommunities</w:t>
        </w:r>
        <w:r>
          <w:rPr>
            <w:noProof/>
            <w:webHidden/>
          </w:rPr>
          <w:tab/>
        </w:r>
        <w:r>
          <w:rPr>
            <w:noProof/>
            <w:webHidden/>
          </w:rPr>
          <w:fldChar w:fldCharType="begin"/>
        </w:r>
        <w:r>
          <w:rPr>
            <w:noProof/>
            <w:webHidden/>
          </w:rPr>
          <w:instrText xml:space="preserve"> PAGEREF _Toc144298502 \h </w:instrText>
        </w:r>
        <w:r>
          <w:rPr>
            <w:noProof/>
            <w:webHidden/>
          </w:rPr>
        </w:r>
        <w:r>
          <w:rPr>
            <w:noProof/>
            <w:webHidden/>
          </w:rPr>
          <w:fldChar w:fldCharType="separate"/>
        </w:r>
        <w:r w:rsidR="00214006">
          <w:rPr>
            <w:noProof/>
            <w:webHidden/>
          </w:rPr>
          <w:t>30</w:t>
        </w:r>
        <w:r>
          <w:rPr>
            <w:noProof/>
            <w:webHidden/>
          </w:rPr>
          <w:fldChar w:fldCharType="end"/>
        </w:r>
      </w:hyperlink>
    </w:p>
    <w:p w14:paraId="6DA112AF" w14:textId="5D3BF08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3" w:history="1">
        <w:r w:rsidRPr="00C87F94">
          <w:rPr>
            <w:rStyle w:val="Hyperlink"/>
            <w:noProof/>
          </w:rPr>
          <w:t>3.8</w:t>
        </w:r>
        <w:r>
          <w:rPr>
            <w:rFonts w:asciiTheme="minorHAnsi" w:eastAsiaTheme="minorEastAsia" w:hAnsiTheme="minorHAnsi" w:cstheme="minorBidi"/>
            <w:noProof/>
            <w:kern w:val="2"/>
            <w:sz w:val="22"/>
            <w:szCs w:val="22"/>
            <w14:ligatures w14:val="standardContextual"/>
          </w:rPr>
          <w:tab/>
        </w:r>
        <w:r w:rsidRPr="00C87F94">
          <w:rPr>
            <w:rStyle w:val="Hyperlink"/>
            <w:noProof/>
          </w:rPr>
          <w:t>InitialCommunitiesMap</w:t>
        </w:r>
        <w:r>
          <w:rPr>
            <w:noProof/>
            <w:webHidden/>
          </w:rPr>
          <w:tab/>
        </w:r>
        <w:r>
          <w:rPr>
            <w:noProof/>
            <w:webHidden/>
          </w:rPr>
          <w:fldChar w:fldCharType="begin"/>
        </w:r>
        <w:r>
          <w:rPr>
            <w:noProof/>
            <w:webHidden/>
          </w:rPr>
          <w:instrText xml:space="preserve"> PAGEREF _Toc144298503 \h </w:instrText>
        </w:r>
        <w:r>
          <w:rPr>
            <w:noProof/>
            <w:webHidden/>
          </w:rPr>
        </w:r>
        <w:r>
          <w:rPr>
            <w:noProof/>
            <w:webHidden/>
          </w:rPr>
          <w:fldChar w:fldCharType="separate"/>
        </w:r>
        <w:r w:rsidR="00214006">
          <w:rPr>
            <w:noProof/>
            <w:webHidden/>
          </w:rPr>
          <w:t>30</w:t>
        </w:r>
        <w:r>
          <w:rPr>
            <w:noProof/>
            <w:webHidden/>
          </w:rPr>
          <w:fldChar w:fldCharType="end"/>
        </w:r>
      </w:hyperlink>
    </w:p>
    <w:p w14:paraId="5756B47D" w14:textId="3C68650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4" w:history="1">
        <w:r w:rsidRPr="00C87F94">
          <w:rPr>
            <w:rStyle w:val="Hyperlink"/>
            <w:noProof/>
          </w:rPr>
          <w:t>3.9</w:t>
        </w:r>
        <w:r>
          <w:rPr>
            <w:rFonts w:asciiTheme="minorHAnsi" w:eastAsiaTheme="minorEastAsia" w:hAnsiTheme="minorHAnsi" w:cstheme="minorBidi"/>
            <w:noProof/>
            <w:kern w:val="2"/>
            <w:sz w:val="22"/>
            <w:szCs w:val="22"/>
            <w14:ligatures w14:val="standardContextual"/>
          </w:rPr>
          <w:tab/>
        </w:r>
        <w:r w:rsidRPr="00C87F94">
          <w:rPr>
            <w:rStyle w:val="Hyperlink"/>
            <w:noProof/>
          </w:rPr>
          <w:t>LitterMap (Optional)</w:t>
        </w:r>
        <w:r>
          <w:rPr>
            <w:noProof/>
            <w:webHidden/>
          </w:rPr>
          <w:tab/>
        </w:r>
        <w:r>
          <w:rPr>
            <w:noProof/>
            <w:webHidden/>
          </w:rPr>
          <w:fldChar w:fldCharType="begin"/>
        </w:r>
        <w:r>
          <w:rPr>
            <w:noProof/>
            <w:webHidden/>
          </w:rPr>
          <w:instrText xml:space="preserve"> PAGEREF _Toc144298504 \h </w:instrText>
        </w:r>
        <w:r>
          <w:rPr>
            <w:noProof/>
            <w:webHidden/>
          </w:rPr>
        </w:r>
        <w:r>
          <w:rPr>
            <w:noProof/>
            <w:webHidden/>
          </w:rPr>
          <w:fldChar w:fldCharType="separate"/>
        </w:r>
        <w:r w:rsidR="00214006">
          <w:rPr>
            <w:noProof/>
            <w:webHidden/>
          </w:rPr>
          <w:t>30</w:t>
        </w:r>
        <w:r>
          <w:rPr>
            <w:noProof/>
            <w:webHidden/>
          </w:rPr>
          <w:fldChar w:fldCharType="end"/>
        </w:r>
      </w:hyperlink>
    </w:p>
    <w:p w14:paraId="3457156C" w14:textId="7E4FC39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5" w:history="1">
        <w:r w:rsidRPr="00C87F94">
          <w:rPr>
            <w:rStyle w:val="Hyperlink"/>
            <w:noProof/>
          </w:rPr>
          <w:t>3.10</w:t>
        </w:r>
        <w:r>
          <w:rPr>
            <w:rFonts w:asciiTheme="minorHAnsi" w:eastAsiaTheme="minorEastAsia" w:hAnsiTheme="minorHAnsi" w:cstheme="minorBidi"/>
            <w:noProof/>
            <w:kern w:val="2"/>
            <w:sz w:val="22"/>
            <w:szCs w:val="22"/>
            <w14:ligatures w14:val="standardContextual"/>
          </w:rPr>
          <w:tab/>
        </w:r>
        <w:r w:rsidRPr="00C87F94">
          <w:rPr>
            <w:rStyle w:val="Hyperlink"/>
            <w:noProof/>
          </w:rPr>
          <w:t>WoodyDebrisMap (Optional)</w:t>
        </w:r>
        <w:r>
          <w:rPr>
            <w:noProof/>
            <w:webHidden/>
          </w:rPr>
          <w:tab/>
        </w:r>
        <w:r>
          <w:rPr>
            <w:noProof/>
            <w:webHidden/>
          </w:rPr>
          <w:fldChar w:fldCharType="begin"/>
        </w:r>
        <w:r>
          <w:rPr>
            <w:noProof/>
            <w:webHidden/>
          </w:rPr>
          <w:instrText xml:space="preserve"> PAGEREF _Toc144298505 \h </w:instrText>
        </w:r>
        <w:r>
          <w:rPr>
            <w:noProof/>
            <w:webHidden/>
          </w:rPr>
        </w:r>
        <w:r>
          <w:rPr>
            <w:noProof/>
            <w:webHidden/>
          </w:rPr>
          <w:fldChar w:fldCharType="separate"/>
        </w:r>
        <w:r w:rsidR="00214006">
          <w:rPr>
            <w:noProof/>
            <w:webHidden/>
          </w:rPr>
          <w:t>30</w:t>
        </w:r>
        <w:r>
          <w:rPr>
            <w:noProof/>
            <w:webHidden/>
          </w:rPr>
          <w:fldChar w:fldCharType="end"/>
        </w:r>
      </w:hyperlink>
    </w:p>
    <w:p w14:paraId="0BDDAD4C" w14:textId="5C10C15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6" w:history="1">
        <w:r w:rsidRPr="00C87F94">
          <w:rPr>
            <w:rStyle w:val="Hyperlink"/>
            <w:noProof/>
          </w:rPr>
          <w:t>3.11</w:t>
        </w:r>
        <w:r>
          <w:rPr>
            <w:rFonts w:asciiTheme="minorHAnsi" w:eastAsiaTheme="minorEastAsia" w:hAnsiTheme="minorHAnsi" w:cstheme="minorBidi"/>
            <w:noProof/>
            <w:kern w:val="2"/>
            <w:sz w:val="22"/>
            <w:szCs w:val="22"/>
            <w14:ligatures w14:val="standardContextual"/>
          </w:rPr>
          <w:tab/>
        </w:r>
        <w:r w:rsidRPr="00C87F94">
          <w:rPr>
            <w:rStyle w:val="Hyperlink"/>
            <w:noProof/>
          </w:rPr>
          <w:t>PnETGenericParameters</w:t>
        </w:r>
        <w:r>
          <w:rPr>
            <w:noProof/>
            <w:webHidden/>
          </w:rPr>
          <w:tab/>
        </w:r>
        <w:r>
          <w:rPr>
            <w:noProof/>
            <w:webHidden/>
          </w:rPr>
          <w:fldChar w:fldCharType="begin"/>
        </w:r>
        <w:r>
          <w:rPr>
            <w:noProof/>
            <w:webHidden/>
          </w:rPr>
          <w:instrText xml:space="preserve"> PAGEREF _Toc144298506 \h </w:instrText>
        </w:r>
        <w:r>
          <w:rPr>
            <w:noProof/>
            <w:webHidden/>
          </w:rPr>
        </w:r>
        <w:r>
          <w:rPr>
            <w:noProof/>
            <w:webHidden/>
          </w:rPr>
          <w:fldChar w:fldCharType="separate"/>
        </w:r>
        <w:r w:rsidR="00214006">
          <w:rPr>
            <w:noProof/>
            <w:webHidden/>
          </w:rPr>
          <w:t>30</w:t>
        </w:r>
        <w:r>
          <w:rPr>
            <w:noProof/>
            <w:webHidden/>
          </w:rPr>
          <w:fldChar w:fldCharType="end"/>
        </w:r>
      </w:hyperlink>
    </w:p>
    <w:p w14:paraId="524E0703" w14:textId="64D85CF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7" w:history="1">
        <w:r w:rsidRPr="00C87F94">
          <w:rPr>
            <w:rStyle w:val="Hyperlink"/>
            <w:noProof/>
          </w:rPr>
          <w:t>3.12</w:t>
        </w:r>
        <w:r>
          <w:rPr>
            <w:rFonts w:asciiTheme="minorHAnsi" w:eastAsiaTheme="minorEastAsia" w:hAnsiTheme="minorHAnsi" w:cstheme="minorBidi"/>
            <w:noProof/>
            <w:kern w:val="2"/>
            <w:sz w:val="22"/>
            <w:szCs w:val="22"/>
            <w14:ligatures w14:val="standardContextual"/>
          </w:rPr>
          <w:tab/>
        </w:r>
        <w:r w:rsidRPr="00C87F94">
          <w:rPr>
            <w:rStyle w:val="Hyperlink"/>
            <w:noProof/>
          </w:rPr>
          <w:t>PnETSpeciesParameters</w:t>
        </w:r>
        <w:r>
          <w:rPr>
            <w:noProof/>
            <w:webHidden/>
          </w:rPr>
          <w:tab/>
        </w:r>
        <w:r>
          <w:rPr>
            <w:noProof/>
            <w:webHidden/>
          </w:rPr>
          <w:fldChar w:fldCharType="begin"/>
        </w:r>
        <w:r>
          <w:rPr>
            <w:noProof/>
            <w:webHidden/>
          </w:rPr>
          <w:instrText xml:space="preserve"> PAGEREF _Toc144298507 \h </w:instrText>
        </w:r>
        <w:r>
          <w:rPr>
            <w:noProof/>
            <w:webHidden/>
          </w:rPr>
        </w:r>
        <w:r>
          <w:rPr>
            <w:noProof/>
            <w:webHidden/>
          </w:rPr>
          <w:fldChar w:fldCharType="separate"/>
        </w:r>
        <w:r w:rsidR="00214006">
          <w:rPr>
            <w:noProof/>
            <w:webHidden/>
          </w:rPr>
          <w:t>31</w:t>
        </w:r>
        <w:r>
          <w:rPr>
            <w:noProof/>
            <w:webHidden/>
          </w:rPr>
          <w:fldChar w:fldCharType="end"/>
        </w:r>
      </w:hyperlink>
    </w:p>
    <w:p w14:paraId="166FE618" w14:textId="7F2B32D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8" w:history="1">
        <w:r w:rsidRPr="00C87F94">
          <w:rPr>
            <w:rStyle w:val="Hyperlink"/>
            <w:noProof/>
          </w:rPr>
          <w:t>3.13</w:t>
        </w:r>
        <w:r>
          <w:rPr>
            <w:rFonts w:asciiTheme="minorHAnsi" w:eastAsiaTheme="minorEastAsia" w:hAnsiTheme="minorHAnsi" w:cstheme="minorBidi"/>
            <w:noProof/>
            <w:kern w:val="2"/>
            <w:sz w:val="22"/>
            <w:szCs w:val="22"/>
            <w14:ligatures w14:val="standardContextual"/>
          </w:rPr>
          <w:tab/>
        </w:r>
        <w:r w:rsidRPr="00C87F94">
          <w:rPr>
            <w:rStyle w:val="Hyperlink"/>
            <w:noProof/>
          </w:rPr>
          <w:t>EcoregionParameters</w:t>
        </w:r>
        <w:r>
          <w:rPr>
            <w:noProof/>
            <w:webHidden/>
          </w:rPr>
          <w:tab/>
        </w:r>
        <w:r>
          <w:rPr>
            <w:noProof/>
            <w:webHidden/>
          </w:rPr>
          <w:fldChar w:fldCharType="begin"/>
        </w:r>
        <w:r>
          <w:rPr>
            <w:noProof/>
            <w:webHidden/>
          </w:rPr>
          <w:instrText xml:space="preserve"> PAGEREF _Toc144298508 \h </w:instrText>
        </w:r>
        <w:r>
          <w:rPr>
            <w:noProof/>
            <w:webHidden/>
          </w:rPr>
        </w:r>
        <w:r>
          <w:rPr>
            <w:noProof/>
            <w:webHidden/>
          </w:rPr>
          <w:fldChar w:fldCharType="separate"/>
        </w:r>
        <w:r w:rsidR="00214006">
          <w:rPr>
            <w:noProof/>
            <w:webHidden/>
          </w:rPr>
          <w:t>31</w:t>
        </w:r>
        <w:r>
          <w:rPr>
            <w:noProof/>
            <w:webHidden/>
          </w:rPr>
          <w:fldChar w:fldCharType="end"/>
        </w:r>
      </w:hyperlink>
    </w:p>
    <w:p w14:paraId="5DDADEB0" w14:textId="19512DF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9" w:history="1">
        <w:r w:rsidRPr="00C87F94">
          <w:rPr>
            <w:rStyle w:val="Hyperlink"/>
            <w:noProof/>
          </w:rPr>
          <w:t>3.14</w:t>
        </w:r>
        <w:r>
          <w:rPr>
            <w:rFonts w:asciiTheme="minorHAnsi" w:eastAsiaTheme="minorEastAsia" w:hAnsiTheme="minorHAnsi" w:cstheme="minorBidi"/>
            <w:noProof/>
            <w:kern w:val="2"/>
            <w:sz w:val="22"/>
            <w:szCs w:val="22"/>
            <w14:ligatures w14:val="standardContextual"/>
          </w:rPr>
          <w:tab/>
        </w:r>
        <w:r w:rsidRPr="00C87F94">
          <w:rPr>
            <w:rStyle w:val="Hyperlink"/>
            <w:noProof/>
          </w:rPr>
          <w:t>DisturbanceReductions (Optional)</w:t>
        </w:r>
        <w:r>
          <w:rPr>
            <w:noProof/>
            <w:webHidden/>
          </w:rPr>
          <w:tab/>
        </w:r>
        <w:r>
          <w:rPr>
            <w:noProof/>
            <w:webHidden/>
          </w:rPr>
          <w:fldChar w:fldCharType="begin"/>
        </w:r>
        <w:r>
          <w:rPr>
            <w:noProof/>
            <w:webHidden/>
          </w:rPr>
          <w:instrText xml:space="preserve"> PAGEREF _Toc144298509 \h </w:instrText>
        </w:r>
        <w:r>
          <w:rPr>
            <w:noProof/>
            <w:webHidden/>
          </w:rPr>
        </w:r>
        <w:r>
          <w:rPr>
            <w:noProof/>
            <w:webHidden/>
          </w:rPr>
          <w:fldChar w:fldCharType="separate"/>
        </w:r>
        <w:r w:rsidR="00214006">
          <w:rPr>
            <w:noProof/>
            <w:webHidden/>
          </w:rPr>
          <w:t>31</w:t>
        </w:r>
        <w:r>
          <w:rPr>
            <w:noProof/>
            <w:webHidden/>
          </w:rPr>
          <w:fldChar w:fldCharType="end"/>
        </w:r>
      </w:hyperlink>
    </w:p>
    <w:p w14:paraId="309DFA14" w14:textId="59A982E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0" w:history="1">
        <w:r w:rsidRPr="00C87F94">
          <w:rPr>
            <w:rStyle w:val="Hyperlink"/>
            <w:noProof/>
          </w:rPr>
          <w:t>3.15</w:t>
        </w:r>
        <w:r>
          <w:rPr>
            <w:rFonts w:asciiTheme="minorHAnsi" w:eastAsiaTheme="minorEastAsia" w:hAnsiTheme="minorHAnsi" w:cstheme="minorBidi"/>
            <w:noProof/>
            <w:kern w:val="2"/>
            <w:sz w:val="22"/>
            <w:szCs w:val="22"/>
            <w14:ligatures w14:val="standardContextual"/>
          </w:rPr>
          <w:tab/>
        </w:r>
        <w:r w:rsidRPr="00C87F94">
          <w:rPr>
            <w:rStyle w:val="Hyperlink"/>
            <w:noProof/>
          </w:rPr>
          <w:t>ClimateConfigFile (Optional)</w:t>
        </w:r>
        <w:r>
          <w:rPr>
            <w:noProof/>
            <w:webHidden/>
          </w:rPr>
          <w:tab/>
        </w:r>
        <w:r>
          <w:rPr>
            <w:noProof/>
            <w:webHidden/>
          </w:rPr>
          <w:fldChar w:fldCharType="begin"/>
        </w:r>
        <w:r>
          <w:rPr>
            <w:noProof/>
            <w:webHidden/>
          </w:rPr>
          <w:instrText xml:space="preserve"> PAGEREF _Toc144298510 \h </w:instrText>
        </w:r>
        <w:r>
          <w:rPr>
            <w:noProof/>
            <w:webHidden/>
          </w:rPr>
        </w:r>
        <w:r>
          <w:rPr>
            <w:noProof/>
            <w:webHidden/>
          </w:rPr>
          <w:fldChar w:fldCharType="separate"/>
        </w:r>
        <w:r w:rsidR="00214006">
          <w:rPr>
            <w:noProof/>
            <w:webHidden/>
          </w:rPr>
          <w:t>31</w:t>
        </w:r>
        <w:r>
          <w:rPr>
            <w:noProof/>
            <w:webHidden/>
          </w:rPr>
          <w:fldChar w:fldCharType="end"/>
        </w:r>
      </w:hyperlink>
    </w:p>
    <w:p w14:paraId="378F9993" w14:textId="702B815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1" w:history="1">
        <w:r w:rsidRPr="00C87F94">
          <w:rPr>
            <w:rStyle w:val="Hyperlink"/>
            <w:noProof/>
          </w:rPr>
          <w:t>3.16</w:t>
        </w:r>
        <w:r>
          <w:rPr>
            <w:rFonts w:asciiTheme="minorHAnsi" w:eastAsiaTheme="minorEastAsia" w:hAnsiTheme="minorHAnsi" w:cstheme="minorBidi"/>
            <w:noProof/>
            <w:kern w:val="2"/>
            <w:sz w:val="22"/>
            <w:szCs w:val="22"/>
            <w14:ligatures w14:val="standardContextual"/>
          </w:rPr>
          <w:tab/>
        </w:r>
        <w:r w:rsidRPr="00C87F94">
          <w:rPr>
            <w:rStyle w:val="Hyperlink"/>
            <w:noProof/>
          </w:rPr>
          <w:t>SaxtonAndRawlsParameters (Optional)</w:t>
        </w:r>
        <w:r>
          <w:rPr>
            <w:noProof/>
            <w:webHidden/>
          </w:rPr>
          <w:tab/>
        </w:r>
        <w:r>
          <w:rPr>
            <w:noProof/>
            <w:webHidden/>
          </w:rPr>
          <w:fldChar w:fldCharType="begin"/>
        </w:r>
        <w:r>
          <w:rPr>
            <w:noProof/>
            <w:webHidden/>
          </w:rPr>
          <w:instrText xml:space="preserve"> PAGEREF _Toc144298511 \h </w:instrText>
        </w:r>
        <w:r>
          <w:rPr>
            <w:noProof/>
            <w:webHidden/>
          </w:rPr>
        </w:r>
        <w:r>
          <w:rPr>
            <w:noProof/>
            <w:webHidden/>
          </w:rPr>
          <w:fldChar w:fldCharType="separate"/>
        </w:r>
        <w:r w:rsidR="00214006">
          <w:rPr>
            <w:noProof/>
            <w:webHidden/>
          </w:rPr>
          <w:t>31</w:t>
        </w:r>
        <w:r>
          <w:rPr>
            <w:noProof/>
            <w:webHidden/>
          </w:rPr>
          <w:fldChar w:fldCharType="end"/>
        </w:r>
      </w:hyperlink>
    </w:p>
    <w:p w14:paraId="1B035ABF" w14:textId="3991534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2" w:history="1">
        <w:r w:rsidRPr="00C87F94">
          <w:rPr>
            <w:rStyle w:val="Hyperlink"/>
            <w:noProof/>
          </w:rPr>
          <w:t>3.17</w:t>
        </w:r>
        <w:r>
          <w:rPr>
            <w:rFonts w:asciiTheme="minorHAnsi" w:eastAsiaTheme="minorEastAsia" w:hAnsiTheme="minorHAnsi" w:cstheme="minorBidi"/>
            <w:noProof/>
            <w:kern w:val="2"/>
            <w:sz w:val="22"/>
            <w:szCs w:val="22"/>
            <w14:ligatures w14:val="standardContextual"/>
          </w:rPr>
          <w:tab/>
        </w:r>
        <w:r w:rsidRPr="00C87F94">
          <w:rPr>
            <w:rStyle w:val="Hyperlink"/>
            <w:noProof/>
          </w:rPr>
          <w:t>CohortBinSize (Optional)</w:t>
        </w:r>
        <w:r>
          <w:rPr>
            <w:noProof/>
            <w:webHidden/>
          </w:rPr>
          <w:tab/>
        </w:r>
        <w:r>
          <w:rPr>
            <w:noProof/>
            <w:webHidden/>
          </w:rPr>
          <w:fldChar w:fldCharType="begin"/>
        </w:r>
        <w:r>
          <w:rPr>
            <w:noProof/>
            <w:webHidden/>
          </w:rPr>
          <w:instrText xml:space="preserve"> PAGEREF _Toc144298512 \h </w:instrText>
        </w:r>
        <w:r>
          <w:rPr>
            <w:noProof/>
            <w:webHidden/>
          </w:rPr>
        </w:r>
        <w:r>
          <w:rPr>
            <w:noProof/>
            <w:webHidden/>
          </w:rPr>
          <w:fldChar w:fldCharType="separate"/>
        </w:r>
        <w:r w:rsidR="00214006">
          <w:rPr>
            <w:noProof/>
            <w:webHidden/>
          </w:rPr>
          <w:t>31</w:t>
        </w:r>
        <w:r>
          <w:rPr>
            <w:noProof/>
            <w:webHidden/>
          </w:rPr>
          <w:fldChar w:fldCharType="end"/>
        </w:r>
      </w:hyperlink>
    </w:p>
    <w:p w14:paraId="6ABD09A8" w14:textId="4494BEC0"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513" w:history="1">
        <w:r w:rsidRPr="00C87F94">
          <w:rPr>
            <w:rStyle w:val="Hyperlink"/>
            <w:noProof/>
          </w:rPr>
          <w:t>4</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Initial community classes</w:t>
        </w:r>
        <w:r>
          <w:rPr>
            <w:noProof/>
            <w:webHidden/>
          </w:rPr>
          <w:tab/>
        </w:r>
        <w:r>
          <w:rPr>
            <w:noProof/>
            <w:webHidden/>
          </w:rPr>
          <w:fldChar w:fldCharType="begin"/>
        </w:r>
        <w:r>
          <w:rPr>
            <w:noProof/>
            <w:webHidden/>
          </w:rPr>
          <w:instrText xml:space="preserve"> PAGEREF _Toc144298513 \h </w:instrText>
        </w:r>
        <w:r>
          <w:rPr>
            <w:noProof/>
            <w:webHidden/>
          </w:rPr>
        </w:r>
        <w:r>
          <w:rPr>
            <w:noProof/>
            <w:webHidden/>
          </w:rPr>
          <w:fldChar w:fldCharType="separate"/>
        </w:r>
        <w:r w:rsidR="00214006">
          <w:rPr>
            <w:noProof/>
            <w:webHidden/>
          </w:rPr>
          <w:t>32</w:t>
        </w:r>
        <w:r>
          <w:rPr>
            <w:noProof/>
            <w:webHidden/>
          </w:rPr>
          <w:fldChar w:fldCharType="end"/>
        </w:r>
      </w:hyperlink>
    </w:p>
    <w:p w14:paraId="71285BAD" w14:textId="130236FC"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4" w:history="1">
        <w:r w:rsidRPr="00C87F94">
          <w:rPr>
            <w:rStyle w:val="Hyperlink"/>
            <w:noProof/>
          </w:rPr>
          <w:t>4.1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_Toc144298514 \h </w:instrText>
        </w:r>
        <w:r>
          <w:rPr>
            <w:noProof/>
            <w:webHidden/>
          </w:rPr>
        </w:r>
        <w:r>
          <w:rPr>
            <w:noProof/>
            <w:webHidden/>
          </w:rPr>
          <w:fldChar w:fldCharType="separate"/>
        </w:r>
        <w:r w:rsidR="00214006">
          <w:rPr>
            <w:noProof/>
            <w:webHidden/>
          </w:rPr>
          <w:t>32</w:t>
        </w:r>
        <w:r>
          <w:rPr>
            <w:noProof/>
            <w:webHidden/>
          </w:rPr>
          <w:fldChar w:fldCharType="end"/>
        </w:r>
      </w:hyperlink>
    </w:p>
    <w:p w14:paraId="34520066" w14:textId="55EBD33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5" w:history="1">
        <w:r w:rsidRPr="00C87F94">
          <w:rPr>
            <w:rStyle w:val="Hyperlink"/>
            <w:noProof/>
          </w:rPr>
          <w:t>4.2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_Toc144298515 \h </w:instrText>
        </w:r>
        <w:r>
          <w:rPr>
            <w:noProof/>
            <w:webHidden/>
          </w:rPr>
        </w:r>
        <w:r>
          <w:rPr>
            <w:noProof/>
            <w:webHidden/>
          </w:rPr>
          <w:fldChar w:fldCharType="separate"/>
        </w:r>
        <w:r w:rsidR="00214006">
          <w:rPr>
            <w:noProof/>
            <w:webHidden/>
          </w:rPr>
          <w:t>32</w:t>
        </w:r>
        <w:r>
          <w:rPr>
            <w:noProof/>
            <w:webHidden/>
          </w:rPr>
          <w:fldChar w:fldCharType="end"/>
        </w:r>
      </w:hyperlink>
    </w:p>
    <w:p w14:paraId="48E608F8" w14:textId="155F7FB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6" w:history="1">
        <w:r w:rsidRPr="00C87F94">
          <w:rPr>
            <w:rStyle w:val="Hyperlink"/>
            <w:noProof/>
          </w:rPr>
          <w:t>4.3</w:t>
        </w:r>
        <w:r>
          <w:rPr>
            <w:rFonts w:asciiTheme="minorHAnsi" w:eastAsiaTheme="minorEastAsia" w:hAnsiTheme="minorHAnsi" w:cstheme="minorBidi"/>
            <w:noProof/>
            <w:kern w:val="2"/>
            <w:sz w:val="22"/>
            <w:szCs w:val="22"/>
            <w14:ligatures w14:val="standardContextual"/>
          </w:rPr>
          <w:tab/>
        </w:r>
        <w:r w:rsidRPr="00C87F94">
          <w:rPr>
            <w:rStyle w:val="Hyperlink"/>
            <w:noProof/>
          </w:rPr>
          <w:t>Initial Community Class Definitions</w:t>
        </w:r>
        <w:r>
          <w:rPr>
            <w:noProof/>
            <w:webHidden/>
          </w:rPr>
          <w:tab/>
        </w:r>
        <w:r>
          <w:rPr>
            <w:noProof/>
            <w:webHidden/>
          </w:rPr>
          <w:fldChar w:fldCharType="begin"/>
        </w:r>
        <w:r>
          <w:rPr>
            <w:noProof/>
            <w:webHidden/>
          </w:rPr>
          <w:instrText xml:space="preserve"> PAGEREF _Toc144298516 \h </w:instrText>
        </w:r>
        <w:r>
          <w:rPr>
            <w:noProof/>
            <w:webHidden/>
          </w:rPr>
        </w:r>
        <w:r>
          <w:rPr>
            <w:noProof/>
            <w:webHidden/>
          </w:rPr>
          <w:fldChar w:fldCharType="separate"/>
        </w:r>
        <w:r w:rsidR="00214006">
          <w:rPr>
            <w:noProof/>
            <w:webHidden/>
          </w:rPr>
          <w:t>33</w:t>
        </w:r>
        <w:r>
          <w:rPr>
            <w:noProof/>
            <w:webHidden/>
          </w:rPr>
          <w:fldChar w:fldCharType="end"/>
        </w:r>
      </w:hyperlink>
    </w:p>
    <w:p w14:paraId="3BF2E99C" w14:textId="07E5E156"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7" w:history="1">
        <w:r w:rsidRPr="00C87F94">
          <w:rPr>
            <w:rStyle w:val="Hyperlink"/>
            <w:noProof/>
          </w:rPr>
          <w:t>4.3.1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MapCode</w:t>
        </w:r>
        <w:r>
          <w:rPr>
            <w:noProof/>
            <w:webHidden/>
          </w:rPr>
          <w:tab/>
        </w:r>
        <w:r>
          <w:rPr>
            <w:noProof/>
            <w:webHidden/>
          </w:rPr>
          <w:fldChar w:fldCharType="begin"/>
        </w:r>
        <w:r>
          <w:rPr>
            <w:noProof/>
            <w:webHidden/>
          </w:rPr>
          <w:instrText xml:space="preserve"> PAGEREF _Toc144298517 \h </w:instrText>
        </w:r>
        <w:r>
          <w:rPr>
            <w:noProof/>
            <w:webHidden/>
          </w:rPr>
        </w:r>
        <w:r>
          <w:rPr>
            <w:noProof/>
            <w:webHidden/>
          </w:rPr>
          <w:fldChar w:fldCharType="separate"/>
        </w:r>
        <w:r w:rsidR="00214006">
          <w:rPr>
            <w:noProof/>
            <w:webHidden/>
          </w:rPr>
          <w:t>33</w:t>
        </w:r>
        <w:r>
          <w:rPr>
            <w:noProof/>
            <w:webHidden/>
          </w:rPr>
          <w:fldChar w:fldCharType="end"/>
        </w:r>
      </w:hyperlink>
    </w:p>
    <w:p w14:paraId="70F8E581" w14:textId="0B945186"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8" w:history="1">
        <w:r w:rsidRPr="00C87F94">
          <w:rPr>
            <w:rStyle w:val="Hyperlink"/>
            <w:noProof/>
          </w:rPr>
          <w:t>4.3.2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Species Present</w:t>
        </w:r>
        <w:r>
          <w:rPr>
            <w:noProof/>
            <w:webHidden/>
          </w:rPr>
          <w:tab/>
        </w:r>
        <w:r>
          <w:rPr>
            <w:noProof/>
            <w:webHidden/>
          </w:rPr>
          <w:fldChar w:fldCharType="begin"/>
        </w:r>
        <w:r>
          <w:rPr>
            <w:noProof/>
            <w:webHidden/>
          </w:rPr>
          <w:instrText xml:space="preserve"> PAGEREF _Toc144298518 \h </w:instrText>
        </w:r>
        <w:r>
          <w:rPr>
            <w:noProof/>
            <w:webHidden/>
          </w:rPr>
        </w:r>
        <w:r>
          <w:rPr>
            <w:noProof/>
            <w:webHidden/>
          </w:rPr>
          <w:fldChar w:fldCharType="separate"/>
        </w:r>
        <w:r w:rsidR="00214006">
          <w:rPr>
            <w:noProof/>
            <w:webHidden/>
          </w:rPr>
          <w:t>33</w:t>
        </w:r>
        <w:r>
          <w:rPr>
            <w:noProof/>
            <w:webHidden/>
          </w:rPr>
          <w:fldChar w:fldCharType="end"/>
        </w:r>
      </w:hyperlink>
    </w:p>
    <w:p w14:paraId="17896BEB" w14:textId="5C3396F3"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9" w:history="1">
        <w:r w:rsidRPr="00C87F94">
          <w:rPr>
            <w:rStyle w:val="Hyperlink"/>
            <w:noProof/>
          </w:rPr>
          <w:t>4.3.3</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Grouping Species Ages into Cohorts</w:t>
        </w:r>
        <w:r>
          <w:rPr>
            <w:noProof/>
            <w:webHidden/>
          </w:rPr>
          <w:tab/>
        </w:r>
        <w:r>
          <w:rPr>
            <w:noProof/>
            <w:webHidden/>
          </w:rPr>
          <w:fldChar w:fldCharType="begin"/>
        </w:r>
        <w:r>
          <w:rPr>
            <w:noProof/>
            <w:webHidden/>
          </w:rPr>
          <w:instrText xml:space="preserve"> PAGEREF _Toc144298519 \h </w:instrText>
        </w:r>
        <w:r>
          <w:rPr>
            <w:noProof/>
            <w:webHidden/>
          </w:rPr>
        </w:r>
        <w:r>
          <w:rPr>
            <w:noProof/>
            <w:webHidden/>
          </w:rPr>
          <w:fldChar w:fldCharType="separate"/>
        </w:r>
        <w:r w:rsidR="00214006">
          <w:rPr>
            <w:noProof/>
            <w:webHidden/>
          </w:rPr>
          <w:t>33</w:t>
        </w:r>
        <w:r>
          <w:rPr>
            <w:noProof/>
            <w:webHidden/>
          </w:rPr>
          <w:fldChar w:fldCharType="end"/>
        </w:r>
      </w:hyperlink>
    </w:p>
    <w:p w14:paraId="0DFDD923" w14:textId="31591E8B"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520" w:history="1">
        <w:r w:rsidRPr="00C87F94">
          <w:rPr>
            <w:rStyle w:val="Hyperlink"/>
            <w:noProof/>
          </w:rPr>
          <w:t>5</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Initial community map</w:t>
        </w:r>
        <w:r>
          <w:rPr>
            <w:noProof/>
            <w:webHidden/>
          </w:rPr>
          <w:tab/>
        </w:r>
        <w:r>
          <w:rPr>
            <w:noProof/>
            <w:webHidden/>
          </w:rPr>
          <w:fldChar w:fldCharType="begin"/>
        </w:r>
        <w:r>
          <w:rPr>
            <w:noProof/>
            <w:webHidden/>
          </w:rPr>
          <w:instrText xml:space="preserve"> PAGEREF _Toc144298520 \h </w:instrText>
        </w:r>
        <w:r>
          <w:rPr>
            <w:noProof/>
            <w:webHidden/>
          </w:rPr>
        </w:r>
        <w:r>
          <w:rPr>
            <w:noProof/>
            <w:webHidden/>
          </w:rPr>
          <w:fldChar w:fldCharType="separate"/>
        </w:r>
        <w:r w:rsidR="00214006">
          <w:rPr>
            <w:noProof/>
            <w:webHidden/>
          </w:rPr>
          <w:t>34</w:t>
        </w:r>
        <w:r>
          <w:rPr>
            <w:noProof/>
            <w:webHidden/>
          </w:rPr>
          <w:fldChar w:fldCharType="end"/>
        </w:r>
      </w:hyperlink>
    </w:p>
    <w:p w14:paraId="5E7FC11F" w14:textId="6245990B"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521" w:history="1">
        <w:r w:rsidRPr="00C87F94">
          <w:rPr>
            <w:rStyle w:val="Hyperlink"/>
            <w:noProof/>
          </w:rPr>
          <w:t>6</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Climate</w:t>
        </w:r>
        <w:r>
          <w:rPr>
            <w:noProof/>
            <w:webHidden/>
          </w:rPr>
          <w:tab/>
        </w:r>
        <w:r>
          <w:rPr>
            <w:noProof/>
            <w:webHidden/>
          </w:rPr>
          <w:fldChar w:fldCharType="begin"/>
        </w:r>
        <w:r>
          <w:rPr>
            <w:noProof/>
            <w:webHidden/>
          </w:rPr>
          <w:instrText xml:space="preserve"> PAGEREF _Toc144298521 \h </w:instrText>
        </w:r>
        <w:r>
          <w:rPr>
            <w:noProof/>
            <w:webHidden/>
          </w:rPr>
        </w:r>
        <w:r>
          <w:rPr>
            <w:noProof/>
            <w:webHidden/>
          </w:rPr>
          <w:fldChar w:fldCharType="separate"/>
        </w:r>
        <w:r w:rsidR="00214006">
          <w:rPr>
            <w:noProof/>
            <w:webHidden/>
          </w:rPr>
          <w:t>34</w:t>
        </w:r>
        <w:r>
          <w:rPr>
            <w:noProof/>
            <w:webHidden/>
          </w:rPr>
          <w:fldChar w:fldCharType="end"/>
        </w:r>
      </w:hyperlink>
    </w:p>
    <w:p w14:paraId="66209EF2" w14:textId="48720114"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2" w:history="1">
        <w:r w:rsidRPr="00C87F94">
          <w:rPr>
            <w:rStyle w:val="Hyperlink"/>
            <w:noProof/>
          </w:rPr>
          <w:t>6.1.1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Example File #1</w:t>
        </w:r>
        <w:r>
          <w:rPr>
            <w:noProof/>
            <w:webHidden/>
          </w:rPr>
          <w:tab/>
        </w:r>
        <w:r>
          <w:rPr>
            <w:noProof/>
            <w:webHidden/>
          </w:rPr>
          <w:fldChar w:fldCharType="begin"/>
        </w:r>
        <w:r>
          <w:rPr>
            <w:noProof/>
            <w:webHidden/>
          </w:rPr>
          <w:instrText xml:space="preserve"> PAGEREF _Toc144298522 \h </w:instrText>
        </w:r>
        <w:r>
          <w:rPr>
            <w:noProof/>
            <w:webHidden/>
          </w:rPr>
        </w:r>
        <w:r>
          <w:rPr>
            <w:noProof/>
            <w:webHidden/>
          </w:rPr>
          <w:fldChar w:fldCharType="separate"/>
        </w:r>
        <w:r w:rsidR="00214006">
          <w:rPr>
            <w:noProof/>
            <w:webHidden/>
          </w:rPr>
          <w:t>34</w:t>
        </w:r>
        <w:r>
          <w:rPr>
            <w:noProof/>
            <w:webHidden/>
          </w:rPr>
          <w:fldChar w:fldCharType="end"/>
        </w:r>
      </w:hyperlink>
    </w:p>
    <w:p w14:paraId="0C7E9E35" w14:textId="13B32DB8"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3" w:history="1">
        <w:r w:rsidRPr="00C87F94">
          <w:rPr>
            <w:rStyle w:val="Hyperlink"/>
            <w:noProof/>
          </w:rPr>
          <w:t>6.1.2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Example File #2</w:t>
        </w:r>
        <w:r>
          <w:rPr>
            <w:noProof/>
            <w:webHidden/>
          </w:rPr>
          <w:tab/>
        </w:r>
        <w:r>
          <w:rPr>
            <w:noProof/>
            <w:webHidden/>
          </w:rPr>
          <w:fldChar w:fldCharType="begin"/>
        </w:r>
        <w:r>
          <w:rPr>
            <w:noProof/>
            <w:webHidden/>
          </w:rPr>
          <w:instrText xml:space="preserve"> PAGEREF _Toc144298523 \h </w:instrText>
        </w:r>
        <w:r>
          <w:rPr>
            <w:noProof/>
            <w:webHidden/>
          </w:rPr>
        </w:r>
        <w:r>
          <w:rPr>
            <w:noProof/>
            <w:webHidden/>
          </w:rPr>
          <w:fldChar w:fldCharType="separate"/>
        </w:r>
        <w:r w:rsidR="00214006">
          <w:rPr>
            <w:noProof/>
            <w:webHidden/>
          </w:rPr>
          <w:t>35</w:t>
        </w:r>
        <w:r>
          <w:rPr>
            <w:noProof/>
            <w:webHidden/>
          </w:rPr>
          <w:fldChar w:fldCharType="end"/>
        </w:r>
      </w:hyperlink>
    </w:p>
    <w:p w14:paraId="70880721" w14:textId="46CC358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24" w:history="1">
        <w:r w:rsidRPr="00C87F94">
          <w:rPr>
            <w:rStyle w:val="Hyperlink"/>
            <w:noProof/>
          </w:rPr>
          <w:t>6.2</w:t>
        </w:r>
        <w:r>
          <w:rPr>
            <w:rFonts w:asciiTheme="minorHAnsi" w:eastAsiaTheme="minorEastAsia" w:hAnsiTheme="minorHAnsi" w:cstheme="minorBidi"/>
            <w:noProof/>
            <w:kern w:val="2"/>
            <w:sz w:val="22"/>
            <w:szCs w:val="22"/>
            <w14:ligatures w14:val="standardContextual"/>
          </w:rPr>
          <w:tab/>
        </w:r>
        <w:r w:rsidRPr="00C87F94">
          <w:rPr>
            <w:rStyle w:val="Hyperlink"/>
            <w:noProof/>
          </w:rPr>
          <w:t>Header Information</w:t>
        </w:r>
        <w:r>
          <w:rPr>
            <w:noProof/>
            <w:webHidden/>
          </w:rPr>
          <w:tab/>
        </w:r>
        <w:r>
          <w:rPr>
            <w:noProof/>
            <w:webHidden/>
          </w:rPr>
          <w:fldChar w:fldCharType="begin"/>
        </w:r>
        <w:r>
          <w:rPr>
            <w:noProof/>
            <w:webHidden/>
          </w:rPr>
          <w:instrText xml:space="preserve"> PAGEREF _Toc144298524 \h </w:instrText>
        </w:r>
        <w:r>
          <w:rPr>
            <w:noProof/>
            <w:webHidden/>
          </w:rPr>
        </w:r>
        <w:r>
          <w:rPr>
            <w:noProof/>
            <w:webHidden/>
          </w:rPr>
          <w:fldChar w:fldCharType="separate"/>
        </w:r>
        <w:r w:rsidR="00214006">
          <w:rPr>
            <w:noProof/>
            <w:webHidden/>
          </w:rPr>
          <w:t>35</w:t>
        </w:r>
        <w:r>
          <w:rPr>
            <w:noProof/>
            <w:webHidden/>
          </w:rPr>
          <w:fldChar w:fldCharType="end"/>
        </w:r>
      </w:hyperlink>
    </w:p>
    <w:p w14:paraId="2D867FD1" w14:textId="52710631"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25" w:history="1">
        <w:r w:rsidRPr="00C87F94">
          <w:rPr>
            <w:rStyle w:val="Hyperlink"/>
            <w:noProof/>
          </w:rPr>
          <w:t>6.3</w:t>
        </w:r>
        <w:r>
          <w:rPr>
            <w:rFonts w:asciiTheme="minorHAnsi" w:eastAsiaTheme="minorEastAsia" w:hAnsiTheme="minorHAnsi" w:cstheme="minorBidi"/>
            <w:noProof/>
            <w:kern w:val="2"/>
            <w:sz w:val="22"/>
            <w:szCs w:val="22"/>
            <w14:ligatures w14:val="standardContextual"/>
          </w:rPr>
          <w:tab/>
        </w:r>
        <w:r w:rsidRPr="00C87F94">
          <w:rPr>
            <w:rStyle w:val="Hyperlink"/>
            <w:noProof/>
          </w:rPr>
          <w:t>Observations</w:t>
        </w:r>
        <w:r>
          <w:rPr>
            <w:noProof/>
            <w:webHidden/>
          </w:rPr>
          <w:tab/>
        </w:r>
        <w:r>
          <w:rPr>
            <w:noProof/>
            <w:webHidden/>
          </w:rPr>
          <w:fldChar w:fldCharType="begin"/>
        </w:r>
        <w:r>
          <w:rPr>
            <w:noProof/>
            <w:webHidden/>
          </w:rPr>
          <w:instrText xml:space="preserve"> PAGEREF _Toc144298525 \h </w:instrText>
        </w:r>
        <w:r>
          <w:rPr>
            <w:noProof/>
            <w:webHidden/>
          </w:rPr>
        </w:r>
        <w:r>
          <w:rPr>
            <w:noProof/>
            <w:webHidden/>
          </w:rPr>
          <w:fldChar w:fldCharType="separate"/>
        </w:r>
        <w:r w:rsidR="00214006">
          <w:rPr>
            <w:noProof/>
            <w:webHidden/>
          </w:rPr>
          <w:t>35</w:t>
        </w:r>
        <w:r>
          <w:rPr>
            <w:noProof/>
            <w:webHidden/>
          </w:rPr>
          <w:fldChar w:fldCharType="end"/>
        </w:r>
      </w:hyperlink>
    </w:p>
    <w:p w14:paraId="1BE22E19" w14:textId="18A4B47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6" w:history="1">
        <w:r w:rsidRPr="00C87F94">
          <w:rPr>
            <w:rStyle w:val="Hyperlink"/>
            <w:noProof/>
          </w:rPr>
          <w:t>6.3.1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_Toc144298526 \h </w:instrText>
        </w:r>
        <w:r>
          <w:rPr>
            <w:noProof/>
            <w:webHidden/>
          </w:rPr>
        </w:r>
        <w:r>
          <w:rPr>
            <w:noProof/>
            <w:webHidden/>
          </w:rPr>
          <w:fldChar w:fldCharType="separate"/>
        </w:r>
        <w:r w:rsidR="00214006">
          <w:rPr>
            <w:noProof/>
            <w:webHidden/>
          </w:rPr>
          <w:t>35</w:t>
        </w:r>
        <w:r>
          <w:rPr>
            <w:noProof/>
            <w:webHidden/>
          </w:rPr>
          <w:fldChar w:fldCharType="end"/>
        </w:r>
      </w:hyperlink>
    </w:p>
    <w:p w14:paraId="4F0F3F43" w14:textId="3ED228D4"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7" w:history="1">
        <w:r w:rsidRPr="00C87F94">
          <w:rPr>
            <w:rStyle w:val="Hyperlink"/>
            <w:noProof/>
          </w:rPr>
          <w:t>6.3.2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Month</w:t>
        </w:r>
        <w:r>
          <w:rPr>
            <w:noProof/>
            <w:webHidden/>
          </w:rPr>
          <w:tab/>
        </w:r>
        <w:r>
          <w:rPr>
            <w:noProof/>
            <w:webHidden/>
          </w:rPr>
          <w:fldChar w:fldCharType="begin"/>
        </w:r>
        <w:r>
          <w:rPr>
            <w:noProof/>
            <w:webHidden/>
          </w:rPr>
          <w:instrText xml:space="preserve"> PAGEREF _Toc144298527 \h </w:instrText>
        </w:r>
        <w:r>
          <w:rPr>
            <w:noProof/>
            <w:webHidden/>
          </w:rPr>
        </w:r>
        <w:r>
          <w:rPr>
            <w:noProof/>
            <w:webHidden/>
          </w:rPr>
          <w:fldChar w:fldCharType="separate"/>
        </w:r>
        <w:r w:rsidR="00214006">
          <w:rPr>
            <w:noProof/>
            <w:webHidden/>
          </w:rPr>
          <w:t>35</w:t>
        </w:r>
        <w:r>
          <w:rPr>
            <w:noProof/>
            <w:webHidden/>
          </w:rPr>
          <w:fldChar w:fldCharType="end"/>
        </w:r>
      </w:hyperlink>
    </w:p>
    <w:p w14:paraId="16FAC070" w14:textId="6A020385"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8" w:history="1">
        <w:r w:rsidRPr="00C87F94">
          <w:rPr>
            <w:rStyle w:val="Hyperlink"/>
            <w:noProof/>
          </w:rPr>
          <w:t>6.3.3</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TMax</w:t>
        </w:r>
        <w:r>
          <w:rPr>
            <w:noProof/>
            <w:webHidden/>
          </w:rPr>
          <w:tab/>
        </w:r>
        <w:r>
          <w:rPr>
            <w:noProof/>
            <w:webHidden/>
          </w:rPr>
          <w:fldChar w:fldCharType="begin"/>
        </w:r>
        <w:r>
          <w:rPr>
            <w:noProof/>
            <w:webHidden/>
          </w:rPr>
          <w:instrText xml:space="preserve"> PAGEREF _Toc144298528 \h </w:instrText>
        </w:r>
        <w:r>
          <w:rPr>
            <w:noProof/>
            <w:webHidden/>
          </w:rPr>
        </w:r>
        <w:r>
          <w:rPr>
            <w:noProof/>
            <w:webHidden/>
          </w:rPr>
          <w:fldChar w:fldCharType="separate"/>
        </w:r>
        <w:r w:rsidR="00214006">
          <w:rPr>
            <w:noProof/>
            <w:webHidden/>
          </w:rPr>
          <w:t>35</w:t>
        </w:r>
        <w:r>
          <w:rPr>
            <w:noProof/>
            <w:webHidden/>
          </w:rPr>
          <w:fldChar w:fldCharType="end"/>
        </w:r>
      </w:hyperlink>
    </w:p>
    <w:p w14:paraId="2CB54D06" w14:textId="4ADDF78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9" w:history="1">
        <w:r w:rsidRPr="00C87F94">
          <w:rPr>
            <w:rStyle w:val="Hyperlink"/>
            <w:noProof/>
          </w:rPr>
          <w:t>6.3.4</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TMin</w:t>
        </w:r>
        <w:r>
          <w:rPr>
            <w:noProof/>
            <w:webHidden/>
          </w:rPr>
          <w:tab/>
        </w:r>
        <w:r>
          <w:rPr>
            <w:noProof/>
            <w:webHidden/>
          </w:rPr>
          <w:fldChar w:fldCharType="begin"/>
        </w:r>
        <w:r>
          <w:rPr>
            <w:noProof/>
            <w:webHidden/>
          </w:rPr>
          <w:instrText xml:space="preserve"> PAGEREF _Toc144298529 \h </w:instrText>
        </w:r>
        <w:r>
          <w:rPr>
            <w:noProof/>
            <w:webHidden/>
          </w:rPr>
        </w:r>
        <w:r>
          <w:rPr>
            <w:noProof/>
            <w:webHidden/>
          </w:rPr>
          <w:fldChar w:fldCharType="separate"/>
        </w:r>
        <w:r w:rsidR="00214006">
          <w:rPr>
            <w:noProof/>
            <w:webHidden/>
          </w:rPr>
          <w:t>35</w:t>
        </w:r>
        <w:r>
          <w:rPr>
            <w:noProof/>
            <w:webHidden/>
          </w:rPr>
          <w:fldChar w:fldCharType="end"/>
        </w:r>
      </w:hyperlink>
    </w:p>
    <w:p w14:paraId="4258ABD5" w14:textId="4FCCE2C6"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0" w:history="1">
        <w:r w:rsidRPr="00C87F94">
          <w:rPr>
            <w:rStyle w:val="Hyperlink"/>
            <w:noProof/>
          </w:rPr>
          <w:t>6.3.5</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PAR</w:t>
        </w:r>
        <w:r>
          <w:rPr>
            <w:noProof/>
            <w:webHidden/>
          </w:rPr>
          <w:tab/>
        </w:r>
        <w:r>
          <w:rPr>
            <w:noProof/>
            <w:webHidden/>
          </w:rPr>
          <w:fldChar w:fldCharType="begin"/>
        </w:r>
        <w:r>
          <w:rPr>
            <w:noProof/>
            <w:webHidden/>
          </w:rPr>
          <w:instrText xml:space="preserve"> PAGEREF _Toc144298530 \h </w:instrText>
        </w:r>
        <w:r>
          <w:rPr>
            <w:noProof/>
            <w:webHidden/>
          </w:rPr>
        </w:r>
        <w:r>
          <w:rPr>
            <w:noProof/>
            <w:webHidden/>
          </w:rPr>
          <w:fldChar w:fldCharType="separate"/>
        </w:r>
        <w:r w:rsidR="00214006">
          <w:rPr>
            <w:noProof/>
            <w:webHidden/>
          </w:rPr>
          <w:t>35</w:t>
        </w:r>
        <w:r>
          <w:rPr>
            <w:noProof/>
            <w:webHidden/>
          </w:rPr>
          <w:fldChar w:fldCharType="end"/>
        </w:r>
      </w:hyperlink>
    </w:p>
    <w:p w14:paraId="5EC4DD3F" w14:textId="5200DB03"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1" w:history="1">
        <w:r w:rsidRPr="00C87F94">
          <w:rPr>
            <w:rStyle w:val="Hyperlink"/>
            <w:noProof/>
          </w:rPr>
          <w:t>6.3.6</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Prec</w:t>
        </w:r>
        <w:r>
          <w:rPr>
            <w:noProof/>
            <w:webHidden/>
          </w:rPr>
          <w:tab/>
        </w:r>
        <w:r>
          <w:rPr>
            <w:noProof/>
            <w:webHidden/>
          </w:rPr>
          <w:fldChar w:fldCharType="begin"/>
        </w:r>
        <w:r>
          <w:rPr>
            <w:noProof/>
            <w:webHidden/>
          </w:rPr>
          <w:instrText xml:space="preserve"> PAGEREF _Toc144298531 \h </w:instrText>
        </w:r>
        <w:r>
          <w:rPr>
            <w:noProof/>
            <w:webHidden/>
          </w:rPr>
        </w:r>
        <w:r>
          <w:rPr>
            <w:noProof/>
            <w:webHidden/>
          </w:rPr>
          <w:fldChar w:fldCharType="separate"/>
        </w:r>
        <w:r w:rsidR="00214006">
          <w:rPr>
            <w:noProof/>
            <w:webHidden/>
          </w:rPr>
          <w:t>36</w:t>
        </w:r>
        <w:r>
          <w:rPr>
            <w:noProof/>
            <w:webHidden/>
          </w:rPr>
          <w:fldChar w:fldCharType="end"/>
        </w:r>
      </w:hyperlink>
    </w:p>
    <w:p w14:paraId="4168B60B" w14:textId="554B783C"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2" w:history="1">
        <w:r w:rsidRPr="00C87F94">
          <w:rPr>
            <w:rStyle w:val="Hyperlink"/>
            <w:noProof/>
          </w:rPr>
          <w:t>6.3.7</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CO2</w:t>
        </w:r>
        <w:r>
          <w:rPr>
            <w:noProof/>
            <w:webHidden/>
          </w:rPr>
          <w:tab/>
        </w:r>
        <w:r>
          <w:rPr>
            <w:noProof/>
            <w:webHidden/>
          </w:rPr>
          <w:fldChar w:fldCharType="begin"/>
        </w:r>
        <w:r>
          <w:rPr>
            <w:noProof/>
            <w:webHidden/>
          </w:rPr>
          <w:instrText xml:space="preserve"> PAGEREF _Toc144298532 \h </w:instrText>
        </w:r>
        <w:r>
          <w:rPr>
            <w:noProof/>
            <w:webHidden/>
          </w:rPr>
        </w:r>
        <w:r>
          <w:rPr>
            <w:noProof/>
            <w:webHidden/>
          </w:rPr>
          <w:fldChar w:fldCharType="separate"/>
        </w:r>
        <w:r w:rsidR="00214006">
          <w:rPr>
            <w:noProof/>
            <w:webHidden/>
          </w:rPr>
          <w:t>36</w:t>
        </w:r>
        <w:r>
          <w:rPr>
            <w:noProof/>
            <w:webHidden/>
          </w:rPr>
          <w:fldChar w:fldCharType="end"/>
        </w:r>
      </w:hyperlink>
    </w:p>
    <w:p w14:paraId="691C9D02" w14:textId="6789F560"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3" w:history="1">
        <w:r w:rsidRPr="00C87F94">
          <w:rPr>
            <w:rStyle w:val="Hyperlink"/>
            <w:noProof/>
          </w:rPr>
          <w:t>6.3.8</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O3 (Optional)</w:t>
        </w:r>
        <w:r>
          <w:rPr>
            <w:noProof/>
            <w:webHidden/>
          </w:rPr>
          <w:tab/>
        </w:r>
        <w:r>
          <w:rPr>
            <w:noProof/>
            <w:webHidden/>
          </w:rPr>
          <w:fldChar w:fldCharType="begin"/>
        </w:r>
        <w:r>
          <w:rPr>
            <w:noProof/>
            <w:webHidden/>
          </w:rPr>
          <w:instrText xml:space="preserve"> PAGEREF _Toc144298533 \h </w:instrText>
        </w:r>
        <w:r>
          <w:rPr>
            <w:noProof/>
            <w:webHidden/>
          </w:rPr>
        </w:r>
        <w:r>
          <w:rPr>
            <w:noProof/>
            <w:webHidden/>
          </w:rPr>
          <w:fldChar w:fldCharType="separate"/>
        </w:r>
        <w:r w:rsidR="00214006">
          <w:rPr>
            <w:noProof/>
            <w:webHidden/>
          </w:rPr>
          <w:t>36</w:t>
        </w:r>
        <w:r>
          <w:rPr>
            <w:noProof/>
            <w:webHidden/>
          </w:rPr>
          <w:fldChar w:fldCharType="end"/>
        </w:r>
      </w:hyperlink>
    </w:p>
    <w:p w14:paraId="09C04DD7" w14:textId="74434C4E"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534" w:history="1">
        <w:r w:rsidRPr="00C87F94">
          <w:rPr>
            <w:rStyle w:val="Hyperlink"/>
            <w:noProof/>
          </w:rPr>
          <w:t>7</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Generic PnET Parameters</w:t>
        </w:r>
        <w:r>
          <w:rPr>
            <w:noProof/>
            <w:webHidden/>
          </w:rPr>
          <w:tab/>
        </w:r>
        <w:r>
          <w:rPr>
            <w:noProof/>
            <w:webHidden/>
          </w:rPr>
          <w:fldChar w:fldCharType="begin"/>
        </w:r>
        <w:r>
          <w:rPr>
            <w:noProof/>
            <w:webHidden/>
          </w:rPr>
          <w:instrText xml:space="preserve"> PAGEREF _Toc144298534 \h </w:instrText>
        </w:r>
        <w:r>
          <w:rPr>
            <w:noProof/>
            <w:webHidden/>
          </w:rPr>
        </w:r>
        <w:r>
          <w:rPr>
            <w:noProof/>
            <w:webHidden/>
          </w:rPr>
          <w:fldChar w:fldCharType="separate"/>
        </w:r>
        <w:r w:rsidR="00214006">
          <w:rPr>
            <w:noProof/>
            <w:webHidden/>
          </w:rPr>
          <w:t>37</w:t>
        </w:r>
        <w:r>
          <w:rPr>
            <w:noProof/>
            <w:webHidden/>
          </w:rPr>
          <w:fldChar w:fldCharType="end"/>
        </w:r>
      </w:hyperlink>
    </w:p>
    <w:p w14:paraId="3176EB1A" w14:textId="49CFF46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5" w:history="1">
        <w:r w:rsidRPr="00C87F94">
          <w:rPr>
            <w:rStyle w:val="Hyperlink"/>
            <w:noProof/>
          </w:rPr>
          <w:t>7.1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_Toc144298535 \h </w:instrText>
        </w:r>
        <w:r>
          <w:rPr>
            <w:noProof/>
            <w:webHidden/>
          </w:rPr>
        </w:r>
        <w:r>
          <w:rPr>
            <w:noProof/>
            <w:webHidden/>
          </w:rPr>
          <w:fldChar w:fldCharType="separate"/>
        </w:r>
        <w:r w:rsidR="00214006">
          <w:rPr>
            <w:noProof/>
            <w:webHidden/>
          </w:rPr>
          <w:t>37</w:t>
        </w:r>
        <w:r>
          <w:rPr>
            <w:noProof/>
            <w:webHidden/>
          </w:rPr>
          <w:fldChar w:fldCharType="end"/>
        </w:r>
      </w:hyperlink>
    </w:p>
    <w:p w14:paraId="3A260E8D" w14:textId="5BD565D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6" w:history="1">
        <w:r w:rsidRPr="00C87F94">
          <w:rPr>
            <w:rStyle w:val="Hyperlink"/>
            <w:noProof/>
          </w:rPr>
          <w:t>7.2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_Toc144298536 \h </w:instrText>
        </w:r>
        <w:r>
          <w:rPr>
            <w:noProof/>
            <w:webHidden/>
          </w:rPr>
        </w:r>
        <w:r>
          <w:rPr>
            <w:noProof/>
            <w:webHidden/>
          </w:rPr>
          <w:fldChar w:fldCharType="separate"/>
        </w:r>
        <w:r w:rsidR="00214006">
          <w:rPr>
            <w:noProof/>
            <w:webHidden/>
          </w:rPr>
          <w:t>37</w:t>
        </w:r>
        <w:r>
          <w:rPr>
            <w:noProof/>
            <w:webHidden/>
          </w:rPr>
          <w:fldChar w:fldCharType="end"/>
        </w:r>
      </w:hyperlink>
    </w:p>
    <w:p w14:paraId="61090359" w14:textId="3FC00E6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7" w:history="1">
        <w:r w:rsidRPr="00C87F94">
          <w:rPr>
            <w:rStyle w:val="Hyperlink"/>
            <w:noProof/>
          </w:rPr>
          <w:t>7.3</w:t>
        </w:r>
        <w:r>
          <w:rPr>
            <w:rFonts w:asciiTheme="minorHAnsi" w:eastAsiaTheme="minorEastAsia" w:hAnsiTheme="minorHAnsi" w:cstheme="minorBidi"/>
            <w:noProof/>
            <w:kern w:val="2"/>
            <w:sz w:val="22"/>
            <w:szCs w:val="22"/>
            <w14:ligatures w14:val="standardContextual"/>
          </w:rPr>
          <w:tab/>
        </w:r>
        <w:r w:rsidRPr="00C87F94">
          <w:rPr>
            <w:rStyle w:val="Hyperlink"/>
            <w:noProof/>
          </w:rPr>
          <w:t>PnETGenericParameters</w:t>
        </w:r>
        <w:r>
          <w:rPr>
            <w:noProof/>
            <w:webHidden/>
          </w:rPr>
          <w:tab/>
        </w:r>
        <w:r>
          <w:rPr>
            <w:noProof/>
            <w:webHidden/>
          </w:rPr>
          <w:fldChar w:fldCharType="begin"/>
        </w:r>
        <w:r>
          <w:rPr>
            <w:noProof/>
            <w:webHidden/>
          </w:rPr>
          <w:instrText xml:space="preserve"> PAGEREF _Toc144298537 \h </w:instrText>
        </w:r>
        <w:r>
          <w:rPr>
            <w:noProof/>
            <w:webHidden/>
          </w:rPr>
        </w:r>
        <w:r>
          <w:rPr>
            <w:noProof/>
            <w:webHidden/>
          </w:rPr>
          <w:fldChar w:fldCharType="separate"/>
        </w:r>
        <w:r w:rsidR="00214006">
          <w:rPr>
            <w:noProof/>
            <w:webHidden/>
          </w:rPr>
          <w:t>37</w:t>
        </w:r>
        <w:r>
          <w:rPr>
            <w:noProof/>
            <w:webHidden/>
          </w:rPr>
          <w:fldChar w:fldCharType="end"/>
        </w:r>
      </w:hyperlink>
    </w:p>
    <w:p w14:paraId="31D25C27" w14:textId="19618B5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8" w:history="1">
        <w:r w:rsidRPr="00C87F94">
          <w:rPr>
            <w:rStyle w:val="Hyperlink"/>
            <w:noProof/>
          </w:rPr>
          <w:t>7.4</w:t>
        </w:r>
        <w:r>
          <w:rPr>
            <w:rFonts w:asciiTheme="minorHAnsi" w:eastAsiaTheme="minorEastAsia" w:hAnsiTheme="minorHAnsi" w:cstheme="minorBidi"/>
            <w:noProof/>
            <w:kern w:val="2"/>
            <w:sz w:val="22"/>
            <w:szCs w:val="22"/>
            <w14:ligatures w14:val="standardContextual"/>
          </w:rPr>
          <w:tab/>
        </w:r>
        <w:r w:rsidRPr="00C87F94">
          <w:rPr>
            <w:rStyle w:val="Hyperlink"/>
            <w:noProof/>
          </w:rPr>
          <w:t>MaxCanopyLayers</w:t>
        </w:r>
        <w:r>
          <w:rPr>
            <w:noProof/>
            <w:webHidden/>
          </w:rPr>
          <w:tab/>
        </w:r>
        <w:r>
          <w:rPr>
            <w:noProof/>
            <w:webHidden/>
          </w:rPr>
          <w:fldChar w:fldCharType="begin"/>
        </w:r>
        <w:r>
          <w:rPr>
            <w:noProof/>
            <w:webHidden/>
          </w:rPr>
          <w:instrText xml:space="preserve"> PAGEREF _Toc144298538 \h </w:instrText>
        </w:r>
        <w:r>
          <w:rPr>
            <w:noProof/>
            <w:webHidden/>
          </w:rPr>
        </w:r>
        <w:r>
          <w:rPr>
            <w:noProof/>
            <w:webHidden/>
          </w:rPr>
          <w:fldChar w:fldCharType="separate"/>
        </w:r>
        <w:r w:rsidR="00214006">
          <w:rPr>
            <w:noProof/>
            <w:webHidden/>
          </w:rPr>
          <w:t>38</w:t>
        </w:r>
        <w:r>
          <w:rPr>
            <w:noProof/>
            <w:webHidden/>
          </w:rPr>
          <w:fldChar w:fldCharType="end"/>
        </w:r>
      </w:hyperlink>
    </w:p>
    <w:p w14:paraId="6E261071" w14:textId="761B2B2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9" w:history="1">
        <w:r w:rsidRPr="00C87F94">
          <w:rPr>
            <w:rStyle w:val="Hyperlink"/>
            <w:noProof/>
          </w:rPr>
          <w:t>7.5</w:t>
        </w:r>
        <w:r>
          <w:rPr>
            <w:rFonts w:asciiTheme="minorHAnsi" w:eastAsiaTheme="minorEastAsia" w:hAnsiTheme="minorHAnsi" w:cstheme="minorBidi"/>
            <w:noProof/>
            <w:kern w:val="2"/>
            <w:sz w:val="22"/>
            <w:szCs w:val="22"/>
            <w14:ligatures w14:val="standardContextual"/>
          </w:rPr>
          <w:tab/>
        </w:r>
        <w:r w:rsidRPr="00C87F94">
          <w:rPr>
            <w:rStyle w:val="Hyperlink"/>
            <w:noProof/>
          </w:rPr>
          <w:t>LayerThreshRatio</w:t>
        </w:r>
        <w:r>
          <w:rPr>
            <w:noProof/>
            <w:webHidden/>
          </w:rPr>
          <w:tab/>
        </w:r>
        <w:r>
          <w:rPr>
            <w:noProof/>
            <w:webHidden/>
          </w:rPr>
          <w:fldChar w:fldCharType="begin"/>
        </w:r>
        <w:r>
          <w:rPr>
            <w:noProof/>
            <w:webHidden/>
          </w:rPr>
          <w:instrText xml:space="preserve"> PAGEREF _Toc144298539 \h </w:instrText>
        </w:r>
        <w:r>
          <w:rPr>
            <w:noProof/>
            <w:webHidden/>
          </w:rPr>
        </w:r>
        <w:r>
          <w:rPr>
            <w:noProof/>
            <w:webHidden/>
          </w:rPr>
          <w:fldChar w:fldCharType="separate"/>
        </w:r>
        <w:r w:rsidR="00214006">
          <w:rPr>
            <w:noProof/>
            <w:webHidden/>
          </w:rPr>
          <w:t>38</w:t>
        </w:r>
        <w:r>
          <w:rPr>
            <w:noProof/>
            <w:webHidden/>
          </w:rPr>
          <w:fldChar w:fldCharType="end"/>
        </w:r>
      </w:hyperlink>
    </w:p>
    <w:p w14:paraId="4551BBCE" w14:textId="1D33DC88"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0" w:history="1">
        <w:r w:rsidRPr="00C87F94">
          <w:rPr>
            <w:rStyle w:val="Hyperlink"/>
            <w:noProof/>
          </w:rPr>
          <w:t>7.6</w:t>
        </w:r>
        <w:r>
          <w:rPr>
            <w:rFonts w:asciiTheme="minorHAnsi" w:eastAsiaTheme="minorEastAsia" w:hAnsiTheme="minorHAnsi" w:cstheme="minorBidi"/>
            <w:noProof/>
            <w:kern w:val="2"/>
            <w:sz w:val="22"/>
            <w:szCs w:val="22"/>
            <w14:ligatures w14:val="standardContextual"/>
          </w:rPr>
          <w:tab/>
        </w:r>
        <w:r w:rsidRPr="00C87F94">
          <w:rPr>
            <w:rStyle w:val="Hyperlink"/>
            <w:noProof/>
          </w:rPr>
          <w:t>PARunits</w:t>
        </w:r>
        <w:r>
          <w:rPr>
            <w:noProof/>
            <w:webHidden/>
          </w:rPr>
          <w:tab/>
        </w:r>
        <w:r>
          <w:rPr>
            <w:noProof/>
            <w:webHidden/>
          </w:rPr>
          <w:fldChar w:fldCharType="begin"/>
        </w:r>
        <w:r>
          <w:rPr>
            <w:noProof/>
            <w:webHidden/>
          </w:rPr>
          <w:instrText xml:space="preserve"> PAGEREF _Toc144298540 \h </w:instrText>
        </w:r>
        <w:r>
          <w:rPr>
            <w:noProof/>
            <w:webHidden/>
          </w:rPr>
        </w:r>
        <w:r>
          <w:rPr>
            <w:noProof/>
            <w:webHidden/>
          </w:rPr>
          <w:fldChar w:fldCharType="separate"/>
        </w:r>
        <w:r w:rsidR="00214006">
          <w:rPr>
            <w:noProof/>
            <w:webHidden/>
          </w:rPr>
          <w:t>38</w:t>
        </w:r>
        <w:r>
          <w:rPr>
            <w:noProof/>
            <w:webHidden/>
          </w:rPr>
          <w:fldChar w:fldCharType="end"/>
        </w:r>
      </w:hyperlink>
    </w:p>
    <w:p w14:paraId="6B9EB84F" w14:textId="3E6DA05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1" w:history="1">
        <w:r w:rsidRPr="00C87F94">
          <w:rPr>
            <w:rStyle w:val="Hyperlink"/>
            <w:noProof/>
          </w:rPr>
          <w:t>7.7</w:t>
        </w:r>
        <w:r>
          <w:rPr>
            <w:rFonts w:asciiTheme="minorHAnsi" w:eastAsiaTheme="minorEastAsia" w:hAnsiTheme="minorHAnsi" w:cstheme="minorBidi"/>
            <w:noProof/>
            <w:kern w:val="2"/>
            <w:sz w:val="22"/>
            <w:szCs w:val="22"/>
            <w14:ligatures w14:val="standardContextual"/>
          </w:rPr>
          <w:tab/>
        </w:r>
        <w:r w:rsidRPr="00C87F94">
          <w:rPr>
            <w:rStyle w:val="Hyperlink"/>
            <w:noProof/>
          </w:rPr>
          <w:t>IMAX</w:t>
        </w:r>
        <w:r>
          <w:rPr>
            <w:noProof/>
            <w:webHidden/>
          </w:rPr>
          <w:tab/>
        </w:r>
        <w:r>
          <w:rPr>
            <w:noProof/>
            <w:webHidden/>
          </w:rPr>
          <w:fldChar w:fldCharType="begin"/>
        </w:r>
        <w:r>
          <w:rPr>
            <w:noProof/>
            <w:webHidden/>
          </w:rPr>
          <w:instrText xml:space="preserve"> PAGEREF _Toc144298541 \h </w:instrText>
        </w:r>
        <w:r>
          <w:rPr>
            <w:noProof/>
            <w:webHidden/>
          </w:rPr>
        </w:r>
        <w:r>
          <w:rPr>
            <w:noProof/>
            <w:webHidden/>
          </w:rPr>
          <w:fldChar w:fldCharType="separate"/>
        </w:r>
        <w:r w:rsidR="00214006">
          <w:rPr>
            <w:noProof/>
            <w:webHidden/>
          </w:rPr>
          <w:t>38</w:t>
        </w:r>
        <w:r>
          <w:rPr>
            <w:noProof/>
            <w:webHidden/>
          </w:rPr>
          <w:fldChar w:fldCharType="end"/>
        </w:r>
      </w:hyperlink>
    </w:p>
    <w:p w14:paraId="43118CCF" w14:textId="73AACA6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2" w:history="1">
        <w:r w:rsidRPr="00C87F94">
          <w:rPr>
            <w:rStyle w:val="Hyperlink"/>
            <w:noProof/>
          </w:rPr>
          <w:t>7.8</w:t>
        </w:r>
        <w:r>
          <w:rPr>
            <w:rFonts w:asciiTheme="minorHAnsi" w:eastAsiaTheme="minorEastAsia" w:hAnsiTheme="minorHAnsi" w:cstheme="minorBidi"/>
            <w:noProof/>
            <w:kern w:val="2"/>
            <w:sz w:val="22"/>
            <w:szCs w:val="22"/>
            <w14:ligatures w14:val="standardContextual"/>
          </w:rPr>
          <w:tab/>
        </w:r>
        <w:r w:rsidRPr="00C87F94">
          <w:rPr>
            <w:rStyle w:val="Hyperlink"/>
            <w:noProof/>
          </w:rPr>
          <w:t>DVPD1, DVPD2</w:t>
        </w:r>
        <w:r>
          <w:rPr>
            <w:noProof/>
            <w:webHidden/>
          </w:rPr>
          <w:tab/>
        </w:r>
        <w:r>
          <w:rPr>
            <w:noProof/>
            <w:webHidden/>
          </w:rPr>
          <w:fldChar w:fldCharType="begin"/>
        </w:r>
        <w:r>
          <w:rPr>
            <w:noProof/>
            <w:webHidden/>
          </w:rPr>
          <w:instrText xml:space="preserve"> PAGEREF _Toc144298542 \h </w:instrText>
        </w:r>
        <w:r>
          <w:rPr>
            <w:noProof/>
            <w:webHidden/>
          </w:rPr>
        </w:r>
        <w:r>
          <w:rPr>
            <w:noProof/>
            <w:webHidden/>
          </w:rPr>
          <w:fldChar w:fldCharType="separate"/>
        </w:r>
        <w:r w:rsidR="00214006">
          <w:rPr>
            <w:noProof/>
            <w:webHidden/>
          </w:rPr>
          <w:t>38</w:t>
        </w:r>
        <w:r>
          <w:rPr>
            <w:noProof/>
            <w:webHidden/>
          </w:rPr>
          <w:fldChar w:fldCharType="end"/>
        </w:r>
      </w:hyperlink>
    </w:p>
    <w:p w14:paraId="1353C070" w14:textId="6D58A90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3" w:history="1">
        <w:r w:rsidRPr="00C87F94">
          <w:rPr>
            <w:rStyle w:val="Hyperlink"/>
            <w:noProof/>
          </w:rPr>
          <w:t>7.9</w:t>
        </w:r>
        <w:r>
          <w:rPr>
            <w:rFonts w:asciiTheme="minorHAnsi" w:eastAsiaTheme="minorEastAsia" w:hAnsiTheme="minorHAnsi" w:cstheme="minorBidi"/>
            <w:noProof/>
            <w:kern w:val="2"/>
            <w:sz w:val="22"/>
            <w:szCs w:val="22"/>
            <w14:ligatures w14:val="standardContextual"/>
          </w:rPr>
          <w:tab/>
        </w:r>
        <w:r w:rsidRPr="00C87F94">
          <w:rPr>
            <w:rStyle w:val="Hyperlink"/>
            <w:noProof/>
          </w:rPr>
          <w:t>BFolResp</w:t>
        </w:r>
        <w:r>
          <w:rPr>
            <w:noProof/>
            <w:webHidden/>
          </w:rPr>
          <w:tab/>
        </w:r>
        <w:r>
          <w:rPr>
            <w:noProof/>
            <w:webHidden/>
          </w:rPr>
          <w:fldChar w:fldCharType="begin"/>
        </w:r>
        <w:r>
          <w:rPr>
            <w:noProof/>
            <w:webHidden/>
          </w:rPr>
          <w:instrText xml:space="preserve"> PAGEREF _Toc144298543 \h </w:instrText>
        </w:r>
        <w:r>
          <w:rPr>
            <w:noProof/>
            <w:webHidden/>
          </w:rPr>
        </w:r>
        <w:r>
          <w:rPr>
            <w:noProof/>
            <w:webHidden/>
          </w:rPr>
          <w:fldChar w:fldCharType="separate"/>
        </w:r>
        <w:r w:rsidR="00214006">
          <w:rPr>
            <w:noProof/>
            <w:webHidden/>
          </w:rPr>
          <w:t>38</w:t>
        </w:r>
        <w:r>
          <w:rPr>
            <w:noProof/>
            <w:webHidden/>
          </w:rPr>
          <w:fldChar w:fldCharType="end"/>
        </w:r>
      </w:hyperlink>
    </w:p>
    <w:p w14:paraId="0F0A36FF" w14:textId="7F5E987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4" w:history="1">
        <w:r w:rsidRPr="00C87F94">
          <w:rPr>
            <w:rStyle w:val="Hyperlink"/>
            <w:noProof/>
          </w:rPr>
          <w:t>7.10</w:t>
        </w:r>
        <w:r>
          <w:rPr>
            <w:rFonts w:asciiTheme="minorHAnsi" w:eastAsiaTheme="minorEastAsia" w:hAnsiTheme="minorHAnsi" w:cstheme="minorBidi"/>
            <w:noProof/>
            <w:kern w:val="2"/>
            <w:sz w:val="22"/>
            <w:szCs w:val="22"/>
            <w14:ligatures w14:val="standardContextual"/>
          </w:rPr>
          <w:tab/>
        </w:r>
        <w:r w:rsidRPr="00C87F94">
          <w:rPr>
            <w:rStyle w:val="Hyperlink"/>
            <w:noProof/>
          </w:rPr>
          <w:t>MaintResp</w:t>
        </w:r>
        <w:r>
          <w:rPr>
            <w:noProof/>
            <w:webHidden/>
          </w:rPr>
          <w:tab/>
        </w:r>
        <w:r>
          <w:rPr>
            <w:noProof/>
            <w:webHidden/>
          </w:rPr>
          <w:fldChar w:fldCharType="begin"/>
        </w:r>
        <w:r>
          <w:rPr>
            <w:noProof/>
            <w:webHidden/>
          </w:rPr>
          <w:instrText xml:space="preserve"> PAGEREF _Toc144298544 \h </w:instrText>
        </w:r>
        <w:r>
          <w:rPr>
            <w:noProof/>
            <w:webHidden/>
          </w:rPr>
        </w:r>
        <w:r>
          <w:rPr>
            <w:noProof/>
            <w:webHidden/>
          </w:rPr>
          <w:fldChar w:fldCharType="separate"/>
        </w:r>
        <w:r w:rsidR="00214006">
          <w:rPr>
            <w:noProof/>
            <w:webHidden/>
          </w:rPr>
          <w:t>39</w:t>
        </w:r>
        <w:r>
          <w:rPr>
            <w:noProof/>
            <w:webHidden/>
          </w:rPr>
          <w:fldChar w:fldCharType="end"/>
        </w:r>
      </w:hyperlink>
    </w:p>
    <w:p w14:paraId="15EC91DB" w14:textId="2DEC5E4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5" w:history="1">
        <w:r w:rsidRPr="00C87F94">
          <w:rPr>
            <w:rStyle w:val="Hyperlink"/>
            <w:noProof/>
          </w:rPr>
          <w:t>7.11</w:t>
        </w:r>
        <w:r>
          <w:rPr>
            <w:rFonts w:asciiTheme="minorHAnsi" w:eastAsiaTheme="minorEastAsia" w:hAnsiTheme="minorHAnsi" w:cstheme="minorBidi"/>
            <w:noProof/>
            <w:kern w:val="2"/>
            <w:sz w:val="22"/>
            <w:szCs w:val="22"/>
            <w14:ligatures w14:val="standardContextual"/>
          </w:rPr>
          <w:tab/>
        </w:r>
        <w:r w:rsidRPr="00C87F94">
          <w:rPr>
            <w:rStyle w:val="Hyperlink"/>
            <w:noProof/>
          </w:rPr>
          <w:t>Q10</w:t>
        </w:r>
        <w:r>
          <w:rPr>
            <w:noProof/>
            <w:webHidden/>
          </w:rPr>
          <w:tab/>
        </w:r>
        <w:r>
          <w:rPr>
            <w:noProof/>
            <w:webHidden/>
          </w:rPr>
          <w:fldChar w:fldCharType="begin"/>
        </w:r>
        <w:r>
          <w:rPr>
            <w:noProof/>
            <w:webHidden/>
          </w:rPr>
          <w:instrText xml:space="preserve"> PAGEREF _Toc144298545 \h </w:instrText>
        </w:r>
        <w:r>
          <w:rPr>
            <w:noProof/>
            <w:webHidden/>
          </w:rPr>
        </w:r>
        <w:r>
          <w:rPr>
            <w:noProof/>
            <w:webHidden/>
          </w:rPr>
          <w:fldChar w:fldCharType="separate"/>
        </w:r>
        <w:r w:rsidR="00214006">
          <w:rPr>
            <w:noProof/>
            <w:webHidden/>
          </w:rPr>
          <w:t>39</w:t>
        </w:r>
        <w:r>
          <w:rPr>
            <w:noProof/>
            <w:webHidden/>
          </w:rPr>
          <w:fldChar w:fldCharType="end"/>
        </w:r>
      </w:hyperlink>
    </w:p>
    <w:p w14:paraId="2FA44165" w14:textId="252B220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6" w:history="1">
        <w:r w:rsidRPr="00C87F94">
          <w:rPr>
            <w:rStyle w:val="Hyperlink"/>
            <w:noProof/>
          </w:rPr>
          <w:t>7.12</w:t>
        </w:r>
        <w:r>
          <w:rPr>
            <w:rFonts w:asciiTheme="minorHAnsi" w:eastAsiaTheme="minorEastAsia" w:hAnsiTheme="minorHAnsi" w:cstheme="minorBidi"/>
            <w:noProof/>
            <w:kern w:val="2"/>
            <w:sz w:val="22"/>
            <w:szCs w:val="22"/>
            <w14:ligatures w14:val="standardContextual"/>
          </w:rPr>
          <w:tab/>
        </w:r>
        <w:r w:rsidRPr="00C87F94">
          <w:rPr>
            <w:rStyle w:val="Hyperlink"/>
            <w:noProof/>
          </w:rPr>
          <w:t>FolLignin</w:t>
        </w:r>
        <w:r>
          <w:rPr>
            <w:noProof/>
            <w:webHidden/>
          </w:rPr>
          <w:tab/>
        </w:r>
        <w:r>
          <w:rPr>
            <w:noProof/>
            <w:webHidden/>
          </w:rPr>
          <w:fldChar w:fldCharType="begin"/>
        </w:r>
        <w:r>
          <w:rPr>
            <w:noProof/>
            <w:webHidden/>
          </w:rPr>
          <w:instrText xml:space="preserve"> PAGEREF _Toc144298546 \h </w:instrText>
        </w:r>
        <w:r>
          <w:rPr>
            <w:noProof/>
            <w:webHidden/>
          </w:rPr>
        </w:r>
        <w:r>
          <w:rPr>
            <w:noProof/>
            <w:webHidden/>
          </w:rPr>
          <w:fldChar w:fldCharType="separate"/>
        </w:r>
        <w:r w:rsidR="00214006">
          <w:rPr>
            <w:noProof/>
            <w:webHidden/>
          </w:rPr>
          <w:t>39</w:t>
        </w:r>
        <w:r>
          <w:rPr>
            <w:noProof/>
            <w:webHidden/>
          </w:rPr>
          <w:fldChar w:fldCharType="end"/>
        </w:r>
      </w:hyperlink>
    </w:p>
    <w:p w14:paraId="4B6D9A6E" w14:textId="3D08452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7" w:history="1">
        <w:r w:rsidRPr="00C87F94">
          <w:rPr>
            <w:rStyle w:val="Hyperlink"/>
            <w:noProof/>
          </w:rPr>
          <w:t>7.13</w:t>
        </w:r>
        <w:r>
          <w:rPr>
            <w:rFonts w:asciiTheme="minorHAnsi" w:eastAsiaTheme="minorEastAsia" w:hAnsiTheme="minorHAnsi" w:cstheme="minorBidi"/>
            <w:noProof/>
            <w:kern w:val="2"/>
            <w:sz w:val="22"/>
            <w:szCs w:val="22"/>
            <w14:ligatures w14:val="standardContextual"/>
          </w:rPr>
          <w:tab/>
        </w:r>
        <w:r w:rsidRPr="00C87F94">
          <w:rPr>
            <w:rStyle w:val="Hyperlink"/>
            <w:noProof/>
          </w:rPr>
          <w:t>KWdLit</w:t>
        </w:r>
        <w:r>
          <w:rPr>
            <w:noProof/>
            <w:webHidden/>
          </w:rPr>
          <w:tab/>
        </w:r>
        <w:r>
          <w:rPr>
            <w:noProof/>
            <w:webHidden/>
          </w:rPr>
          <w:fldChar w:fldCharType="begin"/>
        </w:r>
        <w:r>
          <w:rPr>
            <w:noProof/>
            <w:webHidden/>
          </w:rPr>
          <w:instrText xml:space="preserve"> PAGEREF _Toc144298547 \h </w:instrText>
        </w:r>
        <w:r>
          <w:rPr>
            <w:noProof/>
            <w:webHidden/>
          </w:rPr>
        </w:r>
        <w:r>
          <w:rPr>
            <w:noProof/>
            <w:webHidden/>
          </w:rPr>
          <w:fldChar w:fldCharType="separate"/>
        </w:r>
        <w:r w:rsidR="00214006">
          <w:rPr>
            <w:noProof/>
            <w:webHidden/>
          </w:rPr>
          <w:t>39</w:t>
        </w:r>
        <w:r>
          <w:rPr>
            <w:noProof/>
            <w:webHidden/>
          </w:rPr>
          <w:fldChar w:fldCharType="end"/>
        </w:r>
      </w:hyperlink>
    </w:p>
    <w:p w14:paraId="46CA4687" w14:textId="238B800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8" w:history="1">
        <w:r w:rsidRPr="00C87F94">
          <w:rPr>
            <w:rStyle w:val="Hyperlink"/>
            <w:noProof/>
          </w:rPr>
          <w:t>7.14</w:t>
        </w:r>
        <w:r>
          <w:rPr>
            <w:rFonts w:asciiTheme="minorHAnsi" w:eastAsiaTheme="minorEastAsia" w:hAnsiTheme="minorHAnsi" w:cstheme="minorBidi"/>
            <w:noProof/>
            <w:kern w:val="2"/>
            <w:sz w:val="22"/>
            <w:szCs w:val="22"/>
            <w14:ligatures w14:val="standardContextual"/>
          </w:rPr>
          <w:tab/>
        </w:r>
        <w:r w:rsidRPr="00C87F94">
          <w:rPr>
            <w:rStyle w:val="Hyperlink"/>
            <w:noProof/>
          </w:rPr>
          <w:t>InitialNSC</w:t>
        </w:r>
        <w:r>
          <w:rPr>
            <w:noProof/>
            <w:webHidden/>
          </w:rPr>
          <w:tab/>
        </w:r>
        <w:r>
          <w:rPr>
            <w:noProof/>
            <w:webHidden/>
          </w:rPr>
          <w:fldChar w:fldCharType="begin"/>
        </w:r>
        <w:r>
          <w:rPr>
            <w:noProof/>
            <w:webHidden/>
          </w:rPr>
          <w:instrText xml:space="preserve"> PAGEREF _Toc144298548 \h </w:instrText>
        </w:r>
        <w:r>
          <w:rPr>
            <w:noProof/>
            <w:webHidden/>
          </w:rPr>
        </w:r>
        <w:r>
          <w:rPr>
            <w:noProof/>
            <w:webHidden/>
          </w:rPr>
          <w:fldChar w:fldCharType="separate"/>
        </w:r>
        <w:r w:rsidR="00214006">
          <w:rPr>
            <w:noProof/>
            <w:webHidden/>
          </w:rPr>
          <w:t>39</w:t>
        </w:r>
        <w:r>
          <w:rPr>
            <w:noProof/>
            <w:webHidden/>
          </w:rPr>
          <w:fldChar w:fldCharType="end"/>
        </w:r>
      </w:hyperlink>
    </w:p>
    <w:p w14:paraId="59007758" w14:textId="0898649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9" w:history="1">
        <w:r w:rsidRPr="00C87F94">
          <w:rPr>
            <w:rStyle w:val="Hyperlink"/>
            <w:noProof/>
          </w:rPr>
          <w:t>7.15</w:t>
        </w:r>
        <w:r>
          <w:rPr>
            <w:rFonts w:asciiTheme="minorHAnsi" w:eastAsiaTheme="minorEastAsia" w:hAnsiTheme="minorHAnsi" w:cstheme="minorBidi"/>
            <w:noProof/>
            <w:kern w:val="2"/>
            <w:sz w:val="22"/>
            <w:szCs w:val="22"/>
            <w14:ligatures w14:val="standardContextual"/>
          </w:rPr>
          <w:tab/>
        </w:r>
        <w:r w:rsidRPr="00C87F94">
          <w:rPr>
            <w:rStyle w:val="Hyperlink"/>
            <w:noProof/>
          </w:rPr>
          <w:t>CFracBiomass</w:t>
        </w:r>
        <w:r>
          <w:rPr>
            <w:noProof/>
            <w:webHidden/>
          </w:rPr>
          <w:tab/>
        </w:r>
        <w:r>
          <w:rPr>
            <w:noProof/>
            <w:webHidden/>
          </w:rPr>
          <w:fldChar w:fldCharType="begin"/>
        </w:r>
        <w:r>
          <w:rPr>
            <w:noProof/>
            <w:webHidden/>
          </w:rPr>
          <w:instrText xml:space="preserve"> PAGEREF _Toc144298549 \h </w:instrText>
        </w:r>
        <w:r>
          <w:rPr>
            <w:noProof/>
            <w:webHidden/>
          </w:rPr>
        </w:r>
        <w:r>
          <w:rPr>
            <w:noProof/>
            <w:webHidden/>
          </w:rPr>
          <w:fldChar w:fldCharType="separate"/>
        </w:r>
        <w:r w:rsidR="00214006">
          <w:rPr>
            <w:noProof/>
            <w:webHidden/>
          </w:rPr>
          <w:t>39</w:t>
        </w:r>
        <w:r>
          <w:rPr>
            <w:noProof/>
            <w:webHidden/>
          </w:rPr>
          <w:fldChar w:fldCharType="end"/>
        </w:r>
      </w:hyperlink>
    </w:p>
    <w:p w14:paraId="01EF3DB2" w14:textId="7026C68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0" w:history="1">
        <w:r w:rsidRPr="00C87F94">
          <w:rPr>
            <w:rStyle w:val="Hyperlink"/>
            <w:noProof/>
          </w:rPr>
          <w:t>7.16</w:t>
        </w:r>
        <w:r>
          <w:rPr>
            <w:rFonts w:asciiTheme="minorHAnsi" w:eastAsiaTheme="minorEastAsia" w:hAnsiTheme="minorHAnsi" w:cstheme="minorBidi"/>
            <w:noProof/>
            <w:kern w:val="2"/>
            <w:sz w:val="22"/>
            <w:szCs w:val="22"/>
            <w14:ligatures w14:val="standardContextual"/>
          </w:rPr>
          <w:tab/>
        </w:r>
        <w:r w:rsidRPr="00C87F94">
          <w:rPr>
            <w:rStyle w:val="Hyperlink"/>
            <w:noProof/>
          </w:rPr>
          <w:t>PrecipEvents</w:t>
        </w:r>
        <w:r>
          <w:rPr>
            <w:noProof/>
            <w:webHidden/>
          </w:rPr>
          <w:tab/>
        </w:r>
        <w:r>
          <w:rPr>
            <w:noProof/>
            <w:webHidden/>
          </w:rPr>
          <w:fldChar w:fldCharType="begin"/>
        </w:r>
        <w:r>
          <w:rPr>
            <w:noProof/>
            <w:webHidden/>
          </w:rPr>
          <w:instrText xml:space="preserve"> PAGEREF _Toc144298550 \h </w:instrText>
        </w:r>
        <w:r>
          <w:rPr>
            <w:noProof/>
            <w:webHidden/>
          </w:rPr>
        </w:r>
        <w:r>
          <w:rPr>
            <w:noProof/>
            <w:webHidden/>
          </w:rPr>
          <w:fldChar w:fldCharType="separate"/>
        </w:r>
        <w:r w:rsidR="00214006">
          <w:rPr>
            <w:noProof/>
            <w:webHidden/>
          </w:rPr>
          <w:t>39</w:t>
        </w:r>
        <w:r>
          <w:rPr>
            <w:noProof/>
            <w:webHidden/>
          </w:rPr>
          <w:fldChar w:fldCharType="end"/>
        </w:r>
      </w:hyperlink>
    </w:p>
    <w:p w14:paraId="521E7728" w14:textId="716FEA1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1" w:history="1">
        <w:r w:rsidRPr="00C87F94">
          <w:rPr>
            <w:rStyle w:val="Hyperlink"/>
            <w:noProof/>
          </w:rPr>
          <w:t>7.17</w:t>
        </w:r>
        <w:r>
          <w:rPr>
            <w:rFonts w:asciiTheme="minorHAnsi" w:eastAsiaTheme="minorEastAsia" w:hAnsiTheme="minorHAnsi" w:cstheme="minorBidi"/>
            <w:noProof/>
            <w:kern w:val="2"/>
            <w:sz w:val="22"/>
            <w:szCs w:val="22"/>
            <w14:ligatures w14:val="standardContextual"/>
          </w:rPr>
          <w:tab/>
        </w:r>
        <w:r w:rsidRPr="00C87F94">
          <w:rPr>
            <w:rStyle w:val="Hyperlink"/>
            <w:noProof/>
          </w:rPr>
          <w:t>PrecipEventsWithReplacement</w:t>
        </w:r>
        <w:r>
          <w:rPr>
            <w:noProof/>
            <w:webHidden/>
          </w:rPr>
          <w:tab/>
        </w:r>
        <w:r>
          <w:rPr>
            <w:noProof/>
            <w:webHidden/>
          </w:rPr>
          <w:fldChar w:fldCharType="begin"/>
        </w:r>
        <w:r>
          <w:rPr>
            <w:noProof/>
            <w:webHidden/>
          </w:rPr>
          <w:instrText xml:space="preserve"> PAGEREF _Toc144298551 \h </w:instrText>
        </w:r>
        <w:r>
          <w:rPr>
            <w:noProof/>
            <w:webHidden/>
          </w:rPr>
        </w:r>
        <w:r>
          <w:rPr>
            <w:noProof/>
            <w:webHidden/>
          </w:rPr>
          <w:fldChar w:fldCharType="separate"/>
        </w:r>
        <w:r w:rsidR="00214006">
          <w:rPr>
            <w:noProof/>
            <w:webHidden/>
          </w:rPr>
          <w:t>39</w:t>
        </w:r>
        <w:r>
          <w:rPr>
            <w:noProof/>
            <w:webHidden/>
          </w:rPr>
          <w:fldChar w:fldCharType="end"/>
        </w:r>
      </w:hyperlink>
    </w:p>
    <w:p w14:paraId="75CE1ACA" w14:textId="3660DA3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2" w:history="1">
        <w:r w:rsidRPr="00C87F94">
          <w:rPr>
            <w:rStyle w:val="Hyperlink"/>
            <w:noProof/>
          </w:rPr>
          <w:t>7.18</w:t>
        </w:r>
        <w:r>
          <w:rPr>
            <w:rFonts w:asciiTheme="minorHAnsi" w:eastAsiaTheme="minorEastAsia" w:hAnsiTheme="minorHAnsi" w:cstheme="minorBidi"/>
            <w:noProof/>
            <w:kern w:val="2"/>
            <w:sz w:val="22"/>
            <w:szCs w:val="22"/>
            <w14:ligatures w14:val="standardContextual"/>
          </w:rPr>
          <w:tab/>
        </w:r>
        <w:r w:rsidRPr="00C87F94">
          <w:rPr>
            <w:rStyle w:val="Hyperlink"/>
            <w:noProof/>
          </w:rPr>
          <w:t>ETExtCoeff</w:t>
        </w:r>
        <w:r>
          <w:rPr>
            <w:noProof/>
            <w:webHidden/>
          </w:rPr>
          <w:tab/>
        </w:r>
        <w:r>
          <w:rPr>
            <w:noProof/>
            <w:webHidden/>
          </w:rPr>
          <w:fldChar w:fldCharType="begin"/>
        </w:r>
        <w:r>
          <w:rPr>
            <w:noProof/>
            <w:webHidden/>
          </w:rPr>
          <w:instrText xml:space="preserve"> PAGEREF _Toc144298552 \h </w:instrText>
        </w:r>
        <w:r>
          <w:rPr>
            <w:noProof/>
            <w:webHidden/>
          </w:rPr>
        </w:r>
        <w:r>
          <w:rPr>
            <w:noProof/>
            <w:webHidden/>
          </w:rPr>
          <w:fldChar w:fldCharType="separate"/>
        </w:r>
        <w:r w:rsidR="00214006">
          <w:rPr>
            <w:noProof/>
            <w:webHidden/>
          </w:rPr>
          <w:t>40</w:t>
        </w:r>
        <w:r>
          <w:rPr>
            <w:noProof/>
            <w:webHidden/>
          </w:rPr>
          <w:fldChar w:fldCharType="end"/>
        </w:r>
      </w:hyperlink>
    </w:p>
    <w:p w14:paraId="7EE69F61" w14:textId="7ABEA7D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3" w:history="1">
        <w:r w:rsidRPr="00C87F94">
          <w:rPr>
            <w:rStyle w:val="Hyperlink"/>
            <w:noProof/>
          </w:rPr>
          <w:t>7.19</w:t>
        </w:r>
        <w:r>
          <w:rPr>
            <w:rFonts w:asciiTheme="minorHAnsi" w:eastAsiaTheme="minorEastAsia" w:hAnsiTheme="minorHAnsi" w:cstheme="minorBidi"/>
            <w:noProof/>
            <w:kern w:val="2"/>
            <w:sz w:val="22"/>
            <w:szCs w:val="22"/>
            <w14:ligatures w14:val="standardContextual"/>
          </w:rPr>
          <w:tab/>
        </w:r>
        <w:r w:rsidRPr="00C87F94">
          <w:rPr>
            <w:rStyle w:val="Hyperlink"/>
            <w:noProof/>
          </w:rPr>
          <w:t>RETCropCoeff</w:t>
        </w:r>
        <w:r>
          <w:rPr>
            <w:noProof/>
            <w:webHidden/>
          </w:rPr>
          <w:tab/>
        </w:r>
        <w:r>
          <w:rPr>
            <w:noProof/>
            <w:webHidden/>
          </w:rPr>
          <w:fldChar w:fldCharType="begin"/>
        </w:r>
        <w:r>
          <w:rPr>
            <w:noProof/>
            <w:webHidden/>
          </w:rPr>
          <w:instrText xml:space="preserve"> PAGEREF _Toc144298553 \h </w:instrText>
        </w:r>
        <w:r>
          <w:rPr>
            <w:noProof/>
            <w:webHidden/>
          </w:rPr>
        </w:r>
        <w:r>
          <w:rPr>
            <w:noProof/>
            <w:webHidden/>
          </w:rPr>
          <w:fldChar w:fldCharType="separate"/>
        </w:r>
        <w:r w:rsidR="00214006">
          <w:rPr>
            <w:noProof/>
            <w:webHidden/>
          </w:rPr>
          <w:t>40</w:t>
        </w:r>
        <w:r>
          <w:rPr>
            <w:noProof/>
            <w:webHidden/>
          </w:rPr>
          <w:fldChar w:fldCharType="end"/>
        </w:r>
      </w:hyperlink>
    </w:p>
    <w:p w14:paraId="707D50EF" w14:textId="143582C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4" w:history="1">
        <w:r w:rsidRPr="00C87F94">
          <w:rPr>
            <w:rStyle w:val="Hyperlink"/>
            <w:noProof/>
          </w:rPr>
          <w:t>7.20</w:t>
        </w:r>
        <w:r>
          <w:rPr>
            <w:rFonts w:asciiTheme="minorHAnsi" w:eastAsiaTheme="minorEastAsia" w:hAnsiTheme="minorHAnsi" w:cstheme="minorBidi"/>
            <w:noProof/>
            <w:kern w:val="2"/>
            <w:sz w:val="22"/>
            <w:szCs w:val="22"/>
            <w14:ligatures w14:val="standardContextual"/>
          </w:rPr>
          <w:tab/>
        </w:r>
        <w:r w:rsidRPr="00C87F94">
          <w:rPr>
            <w:rStyle w:val="Hyperlink"/>
            <w:noProof/>
          </w:rPr>
          <w:t>PreventEstablishment</w:t>
        </w:r>
        <w:r>
          <w:rPr>
            <w:noProof/>
            <w:webHidden/>
          </w:rPr>
          <w:tab/>
        </w:r>
        <w:r>
          <w:rPr>
            <w:noProof/>
            <w:webHidden/>
          </w:rPr>
          <w:fldChar w:fldCharType="begin"/>
        </w:r>
        <w:r>
          <w:rPr>
            <w:noProof/>
            <w:webHidden/>
          </w:rPr>
          <w:instrText xml:space="preserve"> PAGEREF _Toc144298554 \h </w:instrText>
        </w:r>
        <w:r>
          <w:rPr>
            <w:noProof/>
            <w:webHidden/>
          </w:rPr>
        </w:r>
        <w:r>
          <w:rPr>
            <w:noProof/>
            <w:webHidden/>
          </w:rPr>
          <w:fldChar w:fldCharType="separate"/>
        </w:r>
        <w:r w:rsidR="00214006">
          <w:rPr>
            <w:noProof/>
            <w:webHidden/>
          </w:rPr>
          <w:t>40</w:t>
        </w:r>
        <w:r>
          <w:rPr>
            <w:noProof/>
            <w:webHidden/>
          </w:rPr>
          <w:fldChar w:fldCharType="end"/>
        </w:r>
      </w:hyperlink>
    </w:p>
    <w:p w14:paraId="1296D50B" w14:textId="0515794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5" w:history="1">
        <w:r w:rsidRPr="00C87F94">
          <w:rPr>
            <w:rStyle w:val="Hyperlink"/>
            <w:noProof/>
          </w:rPr>
          <w:t>7.21</w:t>
        </w:r>
        <w:r>
          <w:rPr>
            <w:rFonts w:asciiTheme="minorHAnsi" w:eastAsiaTheme="minorEastAsia" w:hAnsiTheme="minorHAnsi" w:cstheme="minorBidi"/>
            <w:noProof/>
            <w:kern w:val="2"/>
            <w:sz w:val="22"/>
            <w:szCs w:val="22"/>
            <w14:ligatures w14:val="standardContextual"/>
          </w:rPr>
          <w:tab/>
        </w:r>
        <w:r w:rsidRPr="00C87F94">
          <w:rPr>
            <w:rStyle w:val="Hyperlink"/>
            <w:noProof/>
          </w:rPr>
          <w:t>Wythers</w:t>
        </w:r>
        <w:r>
          <w:rPr>
            <w:noProof/>
            <w:webHidden/>
          </w:rPr>
          <w:tab/>
        </w:r>
        <w:r>
          <w:rPr>
            <w:noProof/>
            <w:webHidden/>
          </w:rPr>
          <w:fldChar w:fldCharType="begin"/>
        </w:r>
        <w:r>
          <w:rPr>
            <w:noProof/>
            <w:webHidden/>
          </w:rPr>
          <w:instrText xml:space="preserve"> PAGEREF _Toc144298555 \h </w:instrText>
        </w:r>
        <w:r>
          <w:rPr>
            <w:noProof/>
            <w:webHidden/>
          </w:rPr>
        </w:r>
        <w:r>
          <w:rPr>
            <w:noProof/>
            <w:webHidden/>
          </w:rPr>
          <w:fldChar w:fldCharType="separate"/>
        </w:r>
        <w:r w:rsidR="00214006">
          <w:rPr>
            <w:noProof/>
            <w:webHidden/>
          </w:rPr>
          <w:t>40</w:t>
        </w:r>
        <w:r>
          <w:rPr>
            <w:noProof/>
            <w:webHidden/>
          </w:rPr>
          <w:fldChar w:fldCharType="end"/>
        </w:r>
      </w:hyperlink>
    </w:p>
    <w:p w14:paraId="3F77AFFB" w14:textId="31E7E9D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6" w:history="1">
        <w:r w:rsidRPr="00C87F94">
          <w:rPr>
            <w:rStyle w:val="Hyperlink"/>
            <w:noProof/>
          </w:rPr>
          <w:t>7.22</w:t>
        </w:r>
        <w:r>
          <w:rPr>
            <w:rFonts w:asciiTheme="minorHAnsi" w:eastAsiaTheme="minorEastAsia" w:hAnsiTheme="minorHAnsi" w:cstheme="minorBidi"/>
            <w:noProof/>
            <w:kern w:val="2"/>
            <w:sz w:val="22"/>
            <w:szCs w:val="22"/>
            <w14:ligatures w14:val="standardContextual"/>
          </w:rPr>
          <w:tab/>
        </w:r>
        <w:r w:rsidRPr="00C87F94">
          <w:rPr>
            <w:rStyle w:val="Hyperlink"/>
            <w:noProof/>
          </w:rPr>
          <w:t>DTEMP</w:t>
        </w:r>
        <w:r>
          <w:rPr>
            <w:noProof/>
            <w:webHidden/>
          </w:rPr>
          <w:tab/>
        </w:r>
        <w:r>
          <w:rPr>
            <w:noProof/>
            <w:webHidden/>
          </w:rPr>
          <w:fldChar w:fldCharType="begin"/>
        </w:r>
        <w:r>
          <w:rPr>
            <w:noProof/>
            <w:webHidden/>
          </w:rPr>
          <w:instrText xml:space="preserve"> PAGEREF _Toc144298556 \h </w:instrText>
        </w:r>
        <w:r>
          <w:rPr>
            <w:noProof/>
            <w:webHidden/>
          </w:rPr>
        </w:r>
        <w:r>
          <w:rPr>
            <w:noProof/>
            <w:webHidden/>
          </w:rPr>
          <w:fldChar w:fldCharType="separate"/>
        </w:r>
        <w:r w:rsidR="00214006">
          <w:rPr>
            <w:noProof/>
            <w:webHidden/>
          </w:rPr>
          <w:t>40</w:t>
        </w:r>
        <w:r>
          <w:rPr>
            <w:noProof/>
            <w:webHidden/>
          </w:rPr>
          <w:fldChar w:fldCharType="end"/>
        </w:r>
      </w:hyperlink>
    </w:p>
    <w:p w14:paraId="6DA717BB" w14:textId="7C84098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7" w:history="1">
        <w:r w:rsidRPr="00C87F94">
          <w:rPr>
            <w:rStyle w:val="Hyperlink"/>
            <w:noProof/>
          </w:rPr>
          <w:t>7.23</w:t>
        </w:r>
        <w:r>
          <w:rPr>
            <w:rFonts w:asciiTheme="minorHAnsi" w:eastAsiaTheme="minorEastAsia" w:hAnsiTheme="minorHAnsi" w:cstheme="minorBidi"/>
            <w:noProof/>
            <w:kern w:val="2"/>
            <w:sz w:val="22"/>
            <w:szCs w:val="22"/>
            <w14:ligatures w14:val="standardContextual"/>
          </w:rPr>
          <w:tab/>
        </w:r>
        <w:r w:rsidRPr="00C87F94">
          <w:rPr>
            <w:rStyle w:val="Hyperlink"/>
            <w:noProof/>
          </w:rPr>
          <w:t>MaxPest</w:t>
        </w:r>
        <w:r>
          <w:rPr>
            <w:noProof/>
            <w:webHidden/>
          </w:rPr>
          <w:tab/>
        </w:r>
        <w:r>
          <w:rPr>
            <w:noProof/>
            <w:webHidden/>
          </w:rPr>
          <w:fldChar w:fldCharType="begin"/>
        </w:r>
        <w:r>
          <w:rPr>
            <w:noProof/>
            <w:webHidden/>
          </w:rPr>
          <w:instrText xml:space="preserve"> PAGEREF _Toc144298557 \h </w:instrText>
        </w:r>
        <w:r>
          <w:rPr>
            <w:noProof/>
            <w:webHidden/>
          </w:rPr>
        </w:r>
        <w:r>
          <w:rPr>
            <w:noProof/>
            <w:webHidden/>
          </w:rPr>
          <w:fldChar w:fldCharType="separate"/>
        </w:r>
        <w:r w:rsidR="00214006">
          <w:rPr>
            <w:noProof/>
            <w:webHidden/>
          </w:rPr>
          <w:t>40</w:t>
        </w:r>
        <w:r>
          <w:rPr>
            <w:noProof/>
            <w:webHidden/>
          </w:rPr>
          <w:fldChar w:fldCharType="end"/>
        </w:r>
      </w:hyperlink>
    </w:p>
    <w:p w14:paraId="3E46622F" w14:textId="352CED6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8" w:history="1">
        <w:r w:rsidRPr="00C87F94">
          <w:rPr>
            <w:rStyle w:val="Hyperlink"/>
            <w:noProof/>
          </w:rPr>
          <w:t>7.24</w:t>
        </w:r>
        <w:r>
          <w:rPr>
            <w:rFonts w:asciiTheme="minorHAnsi" w:eastAsiaTheme="minorEastAsia" w:hAnsiTheme="minorHAnsi" w:cstheme="minorBidi"/>
            <w:noProof/>
            <w:kern w:val="2"/>
            <w:sz w:val="22"/>
            <w:szCs w:val="22"/>
            <w14:ligatures w14:val="standardContextual"/>
          </w:rPr>
          <w:tab/>
        </w:r>
        <w:r w:rsidRPr="00C87F94">
          <w:rPr>
            <w:rStyle w:val="Hyperlink"/>
            <w:noProof/>
          </w:rPr>
          <w:t>AmaxFrac</w:t>
        </w:r>
        <w:r>
          <w:rPr>
            <w:noProof/>
            <w:webHidden/>
          </w:rPr>
          <w:tab/>
        </w:r>
        <w:r>
          <w:rPr>
            <w:noProof/>
            <w:webHidden/>
          </w:rPr>
          <w:fldChar w:fldCharType="begin"/>
        </w:r>
        <w:r>
          <w:rPr>
            <w:noProof/>
            <w:webHidden/>
          </w:rPr>
          <w:instrText xml:space="preserve"> PAGEREF _Toc144298558 \h </w:instrText>
        </w:r>
        <w:r>
          <w:rPr>
            <w:noProof/>
            <w:webHidden/>
          </w:rPr>
        </w:r>
        <w:r>
          <w:rPr>
            <w:noProof/>
            <w:webHidden/>
          </w:rPr>
          <w:fldChar w:fldCharType="separate"/>
        </w:r>
        <w:r w:rsidR="00214006">
          <w:rPr>
            <w:noProof/>
            <w:webHidden/>
          </w:rPr>
          <w:t>41</w:t>
        </w:r>
        <w:r>
          <w:rPr>
            <w:noProof/>
            <w:webHidden/>
          </w:rPr>
          <w:fldChar w:fldCharType="end"/>
        </w:r>
      </w:hyperlink>
    </w:p>
    <w:p w14:paraId="2D318BA7" w14:textId="6F03617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9" w:history="1">
        <w:r w:rsidRPr="00C87F94">
          <w:rPr>
            <w:rStyle w:val="Hyperlink"/>
            <w:noProof/>
          </w:rPr>
          <w:t>7.25</w:t>
        </w:r>
        <w:r>
          <w:rPr>
            <w:rFonts w:asciiTheme="minorHAnsi" w:eastAsiaTheme="minorEastAsia" w:hAnsiTheme="minorHAnsi" w:cstheme="minorBidi"/>
            <w:noProof/>
            <w:kern w:val="2"/>
            <w:sz w:val="22"/>
            <w:szCs w:val="22"/>
            <w14:ligatures w14:val="standardContextual"/>
          </w:rPr>
          <w:tab/>
        </w:r>
        <w:r w:rsidRPr="00C87F94">
          <w:rPr>
            <w:rStyle w:val="Hyperlink"/>
            <w:noProof/>
          </w:rPr>
          <w:t>InvertPest (Optional)</w:t>
        </w:r>
        <w:r>
          <w:rPr>
            <w:noProof/>
            <w:webHidden/>
          </w:rPr>
          <w:tab/>
        </w:r>
        <w:r>
          <w:rPr>
            <w:noProof/>
            <w:webHidden/>
          </w:rPr>
          <w:fldChar w:fldCharType="begin"/>
        </w:r>
        <w:r>
          <w:rPr>
            <w:noProof/>
            <w:webHidden/>
          </w:rPr>
          <w:instrText xml:space="preserve"> PAGEREF _Toc144298559 \h </w:instrText>
        </w:r>
        <w:r>
          <w:rPr>
            <w:noProof/>
            <w:webHidden/>
          </w:rPr>
        </w:r>
        <w:r>
          <w:rPr>
            <w:noProof/>
            <w:webHidden/>
          </w:rPr>
          <w:fldChar w:fldCharType="separate"/>
        </w:r>
        <w:r w:rsidR="00214006">
          <w:rPr>
            <w:noProof/>
            <w:webHidden/>
          </w:rPr>
          <w:t>41</w:t>
        </w:r>
        <w:r>
          <w:rPr>
            <w:noProof/>
            <w:webHidden/>
          </w:rPr>
          <w:fldChar w:fldCharType="end"/>
        </w:r>
      </w:hyperlink>
    </w:p>
    <w:p w14:paraId="60C752B1" w14:textId="075FA3B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0" w:history="1">
        <w:r w:rsidRPr="00C87F94">
          <w:rPr>
            <w:rStyle w:val="Hyperlink"/>
            <w:noProof/>
          </w:rPr>
          <w:t>7.26</w:t>
        </w:r>
        <w:r>
          <w:rPr>
            <w:rFonts w:asciiTheme="minorHAnsi" w:eastAsiaTheme="minorEastAsia" w:hAnsiTheme="minorHAnsi" w:cstheme="minorBidi"/>
            <w:noProof/>
            <w:kern w:val="2"/>
            <w:sz w:val="22"/>
            <w:szCs w:val="22"/>
            <w14:ligatures w14:val="standardContextual"/>
          </w:rPr>
          <w:tab/>
        </w:r>
        <w:r w:rsidRPr="00C87F94">
          <w:rPr>
            <w:rStyle w:val="Hyperlink"/>
            <w:noProof/>
          </w:rPr>
          <w:t>SoilIceDepth (Optional)</w:t>
        </w:r>
        <w:r>
          <w:rPr>
            <w:noProof/>
            <w:webHidden/>
          </w:rPr>
          <w:tab/>
        </w:r>
        <w:r>
          <w:rPr>
            <w:noProof/>
            <w:webHidden/>
          </w:rPr>
          <w:fldChar w:fldCharType="begin"/>
        </w:r>
        <w:r>
          <w:rPr>
            <w:noProof/>
            <w:webHidden/>
          </w:rPr>
          <w:instrText xml:space="preserve"> PAGEREF _Toc144298560 \h </w:instrText>
        </w:r>
        <w:r>
          <w:rPr>
            <w:noProof/>
            <w:webHidden/>
          </w:rPr>
        </w:r>
        <w:r>
          <w:rPr>
            <w:noProof/>
            <w:webHidden/>
          </w:rPr>
          <w:fldChar w:fldCharType="separate"/>
        </w:r>
        <w:r w:rsidR="00214006">
          <w:rPr>
            <w:noProof/>
            <w:webHidden/>
          </w:rPr>
          <w:t>41</w:t>
        </w:r>
        <w:r>
          <w:rPr>
            <w:noProof/>
            <w:webHidden/>
          </w:rPr>
          <w:fldChar w:fldCharType="end"/>
        </w:r>
      </w:hyperlink>
    </w:p>
    <w:p w14:paraId="59BC4603" w14:textId="7EC75A2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1" w:history="1">
        <w:r w:rsidRPr="00C87F94">
          <w:rPr>
            <w:rStyle w:val="Hyperlink"/>
            <w:noProof/>
          </w:rPr>
          <w:t>7.27</w:t>
        </w:r>
        <w:r>
          <w:rPr>
            <w:rFonts w:asciiTheme="minorHAnsi" w:eastAsiaTheme="minorEastAsia" w:hAnsiTheme="minorHAnsi" w:cstheme="minorBidi"/>
            <w:noProof/>
            <w:kern w:val="2"/>
            <w:sz w:val="22"/>
            <w:szCs w:val="22"/>
            <w14:ligatures w14:val="standardContextual"/>
          </w:rPr>
          <w:tab/>
        </w:r>
        <w:r w:rsidRPr="00C87F94">
          <w:rPr>
            <w:rStyle w:val="Hyperlink"/>
            <w:noProof/>
          </w:rPr>
          <w:t>LeakageFrostDepth (Optional)</w:t>
        </w:r>
        <w:r>
          <w:rPr>
            <w:noProof/>
            <w:webHidden/>
          </w:rPr>
          <w:tab/>
        </w:r>
        <w:r>
          <w:rPr>
            <w:noProof/>
            <w:webHidden/>
          </w:rPr>
          <w:fldChar w:fldCharType="begin"/>
        </w:r>
        <w:r>
          <w:rPr>
            <w:noProof/>
            <w:webHidden/>
          </w:rPr>
          <w:instrText xml:space="preserve"> PAGEREF _Toc144298561 \h </w:instrText>
        </w:r>
        <w:r>
          <w:rPr>
            <w:noProof/>
            <w:webHidden/>
          </w:rPr>
        </w:r>
        <w:r>
          <w:rPr>
            <w:noProof/>
            <w:webHidden/>
          </w:rPr>
          <w:fldChar w:fldCharType="separate"/>
        </w:r>
        <w:r w:rsidR="00214006">
          <w:rPr>
            <w:noProof/>
            <w:webHidden/>
          </w:rPr>
          <w:t>41</w:t>
        </w:r>
        <w:r>
          <w:rPr>
            <w:noProof/>
            <w:webHidden/>
          </w:rPr>
          <w:fldChar w:fldCharType="end"/>
        </w:r>
      </w:hyperlink>
    </w:p>
    <w:p w14:paraId="26D6C8A5" w14:textId="192F44F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2" w:history="1">
        <w:r w:rsidRPr="00C87F94">
          <w:rPr>
            <w:rStyle w:val="Hyperlink"/>
            <w:noProof/>
          </w:rPr>
          <w:t>7.28</w:t>
        </w:r>
        <w:r>
          <w:rPr>
            <w:rFonts w:asciiTheme="minorHAnsi" w:eastAsiaTheme="minorEastAsia" w:hAnsiTheme="minorHAnsi" w:cstheme="minorBidi"/>
            <w:noProof/>
            <w:kern w:val="2"/>
            <w:sz w:val="22"/>
            <w:szCs w:val="22"/>
            <w14:ligatures w14:val="standardContextual"/>
          </w:rPr>
          <w:tab/>
        </w:r>
        <w:r w:rsidRPr="00C87F94">
          <w:rPr>
            <w:rStyle w:val="Hyperlink"/>
            <w:noProof/>
          </w:rPr>
          <w:t>FrostFactor (Optional)</w:t>
        </w:r>
        <w:r>
          <w:rPr>
            <w:noProof/>
            <w:webHidden/>
          </w:rPr>
          <w:tab/>
        </w:r>
        <w:r>
          <w:rPr>
            <w:noProof/>
            <w:webHidden/>
          </w:rPr>
          <w:fldChar w:fldCharType="begin"/>
        </w:r>
        <w:r>
          <w:rPr>
            <w:noProof/>
            <w:webHidden/>
          </w:rPr>
          <w:instrText xml:space="preserve"> PAGEREF _Toc144298562 \h </w:instrText>
        </w:r>
        <w:r>
          <w:rPr>
            <w:noProof/>
            <w:webHidden/>
          </w:rPr>
        </w:r>
        <w:r>
          <w:rPr>
            <w:noProof/>
            <w:webHidden/>
          </w:rPr>
          <w:fldChar w:fldCharType="separate"/>
        </w:r>
        <w:r w:rsidR="00214006">
          <w:rPr>
            <w:noProof/>
            <w:webHidden/>
          </w:rPr>
          <w:t>41</w:t>
        </w:r>
        <w:r>
          <w:rPr>
            <w:noProof/>
            <w:webHidden/>
          </w:rPr>
          <w:fldChar w:fldCharType="end"/>
        </w:r>
      </w:hyperlink>
    </w:p>
    <w:p w14:paraId="18DC1678" w14:textId="356D70E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3" w:history="1">
        <w:r w:rsidRPr="00C87F94">
          <w:rPr>
            <w:rStyle w:val="Hyperlink"/>
            <w:noProof/>
          </w:rPr>
          <w:t>7.29</w:t>
        </w:r>
        <w:r>
          <w:rPr>
            <w:rFonts w:asciiTheme="minorHAnsi" w:eastAsiaTheme="minorEastAsia" w:hAnsiTheme="minorHAnsi" w:cstheme="minorBidi"/>
            <w:noProof/>
            <w:kern w:val="2"/>
            <w:sz w:val="22"/>
            <w:szCs w:val="22"/>
            <w14:ligatures w14:val="standardContextual"/>
          </w:rPr>
          <w:tab/>
        </w:r>
        <w:r w:rsidRPr="00C87F94">
          <w:rPr>
            <w:rStyle w:val="Hyperlink"/>
            <w:noProof/>
          </w:rPr>
          <w:t>InitialCommunitiesSpinup (Optional)</w:t>
        </w:r>
        <w:r>
          <w:rPr>
            <w:noProof/>
            <w:webHidden/>
          </w:rPr>
          <w:tab/>
        </w:r>
        <w:r>
          <w:rPr>
            <w:noProof/>
            <w:webHidden/>
          </w:rPr>
          <w:fldChar w:fldCharType="begin"/>
        </w:r>
        <w:r>
          <w:rPr>
            <w:noProof/>
            <w:webHidden/>
          </w:rPr>
          <w:instrText xml:space="preserve"> PAGEREF _Toc144298563 \h </w:instrText>
        </w:r>
        <w:r>
          <w:rPr>
            <w:noProof/>
            <w:webHidden/>
          </w:rPr>
        </w:r>
        <w:r>
          <w:rPr>
            <w:noProof/>
            <w:webHidden/>
          </w:rPr>
          <w:fldChar w:fldCharType="separate"/>
        </w:r>
        <w:r w:rsidR="00214006">
          <w:rPr>
            <w:noProof/>
            <w:webHidden/>
          </w:rPr>
          <w:t>41</w:t>
        </w:r>
        <w:r>
          <w:rPr>
            <w:noProof/>
            <w:webHidden/>
          </w:rPr>
          <w:fldChar w:fldCharType="end"/>
        </w:r>
      </w:hyperlink>
    </w:p>
    <w:p w14:paraId="4E56B9BB" w14:textId="5794D94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4" w:history="1">
        <w:r w:rsidRPr="00C87F94">
          <w:rPr>
            <w:rStyle w:val="Hyperlink"/>
            <w:noProof/>
          </w:rPr>
          <w:t>7.30</w:t>
        </w:r>
        <w:r>
          <w:rPr>
            <w:rFonts w:asciiTheme="minorHAnsi" w:eastAsiaTheme="minorEastAsia" w:hAnsiTheme="minorHAnsi" w:cstheme="minorBidi"/>
            <w:noProof/>
            <w:kern w:val="2"/>
            <w:sz w:val="22"/>
            <w:szCs w:val="22"/>
            <w14:ligatures w14:val="standardContextual"/>
          </w:rPr>
          <w:tab/>
        </w:r>
        <w:r w:rsidRPr="00C87F94">
          <w:rPr>
            <w:rStyle w:val="Hyperlink"/>
            <w:noProof/>
          </w:rPr>
          <w:t>SpinupWaterStress (Optional)</w:t>
        </w:r>
        <w:r>
          <w:rPr>
            <w:noProof/>
            <w:webHidden/>
          </w:rPr>
          <w:tab/>
        </w:r>
        <w:r>
          <w:rPr>
            <w:noProof/>
            <w:webHidden/>
          </w:rPr>
          <w:fldChar w:fldCharType="begin"/>
        </w:r>
        <w:r>
          <w:rPr>
            <w:noProof/>
            <w:webHidden/>
          </w:rPr>
          <w:instrText xml:space="preserve"> PAGEREF _Toc144298564 \h </w:instrText>
        </w:r>
        <w:r>
          <w:rPr>
            <w:noProof/>
            <w:webHidden/>
          </w:rPr>
        </w:r>
        <w:r>
          <w:rPr>
            <w:noProof/>
            <w:webHidden/>
          </w:rPr>
          <w:fldChar w:fldCharType="separate"/>
        </w:r>
        <w:r w:rsidR="00214006">
          <w:rPr>
            <w:noProof/>
            <w:webHidden/>
          </w:rPr>
          <w:t>42</w:t>
        </w:r>
        <w:r>
          <w:rPr>
            <w:noProof/>
            <w:webHidden/>
          </w:rPr>
          <w:fldChar w:fldCharType="end"/>
        </w:r>
      </w:hyperlink>
    </w:p>
    <w:p w14:paraId="7020275A" w14:textId="145984A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5" w:history="1">
        <w:r w:rsidRPr="00C87F94">
          <w:rPr>
            <w:rStyle w:val="Hyperlink"/>
            <w:noProof/>
          </w:rPr>
          <w:t>7.31</w:t>
        </w:r>
        <w:r>
          <w:rPr>
            <w:rFonts w:asciiTheme="minorHAnsi" w:eastAsiaTheme="minorEastAsia" w:hAnsiTheme="minorHAnsi" w:cstheme="minorBidi"/>
            <w:noProof/>
            <w:kern w:val="2"/>
            <w:sz w:val="22"/>
            <w:szCs w:val="22"/>
            <w14:ligatures w14:val="standardContextual"/>
          </w:rPr>
          <w:tab/>
        </w:r>
        <w:r w:rsidRPr="00C87F94">
          <w:rPr>
            <w:rStyle w:val="Hyperlink"/>
            <w:noProof/>
          </w:rPr>
          <w:t>Parallel (Optional)</w:t>
        </w:r>
        <w:r>
          <w:rPr>
            <w:noProof/>
            <w:webHidden/>
          </w:rPr>
          <w:tab/>
        </w:r>
        <w:r>
          <w:rPr>
            <w:noProof/>
            <w:webHidden/>
          </w:rPr>
          <w:fldChar w:fldCharType="begin"/>
        </w:r>
        <w:r>
          <w:rPr>
            <w:noProof/>
            <w:webHidden/>
          </w:rPr>
          <w:instrText xml:space="preserve"> PAGEREF _Toc144298565 \h </w:instrText>
        </w:r>
        <w:r>
          <w:rPr>
            <w:noProof/>
            <w:webHidden/>
          </w:rPr>
        </w:r>
        <w:r>
          <w:rPr>
            <w:noProof/>
            <w:webHidden/>
          </w:rPr>
          <w:fldChar w:fldCharType="separate"/>
        </w:r>
        <w:r w:rsidR="00214006">
          <w:rPr>
            <w:noProof/>
            <w:webHidden/>
          </w:rPr>
          <w:t>42</w:t>
        </w:r>
        <w:r>
          <w:rPr>
            <w:noProof/>
            <w:webHidden/>
          </w:rPr>
          <w:fldChar w:fldCharType="end"/>
        </w:r>
      </w:hyperlink>
    </w:p>
    <w:p w14:paraId="1C92A188" w14:textId="2A4E66C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6" w:history="1">
        <w:r w:rsidRPr="00C87F94">
          <w:rPr>
            <w:rStyle w:val="Hyperlink"/>
            <w:noProof/>
          </w:rPr>
          <w:t>7.32</w:t>
        </w:r>
        <w:r>
          <w:rPr>
            <w:rFonts w:asciiTheme="minorHAnsi" w:eastAsiaTheme="minorEastAsia" w:hAnsiTheme="minorHAnsi" w:cstheme="minorBidi"/>
            <w:noProof/>
            <w:kern w:val="2"/>
            <w:sz w:val="22"/>
            <w:szCs w:val="22"/>
            <w14:ligatures w14:val="standardContextual"/>
          </w:rPr>
          <w:tab/>
        </w:r>
        <w:r w:rsidRPr="00C87F94">
          <w:rPr>
            <w:rStyle w:val="Hyperlink"/>
            <w:noProof/>
          </w:rPr>
          <w:t>CohortStacking (Optional)</w:t>
        </w:r>
        <w:r>
          <w:rPr>
            <w:noProof/>
            <w:webHidden/>
          </w:rPr>
          <w:tab/>
        </w:r>
        <w:r>
          <w:rPr>
            <w:noProof/>
            <w:webHidden/>
          </w:rPr>
          <w:fldChar w:fldCharType="begin"/>
        </w:r>
        <w:r>
          <w:rPr>
            <w:noProof/>
            <w:webHidden/>
          </w:rPr>
          <w:instrText xml:space="preserve"> PAGEREF _Toc144298566 \h </w:instrText>
        </w:r>
        <w:r>
          <w:rPr>
            <w:noProof/>
            <w:webHidden/>
          </w:rPr>
        </w:r>
        <w:r>
          <w:rPr>
            <w:noProof/>
            <w:webHidden/>
          </w:rPr>
          <w:fldChar w:fldCharType="separate"/>
        </w:r>
        <w:r w:rsidR="00214006">
          <w:rPr>
            <w:noProof/>
            <w:webHidden/>
          </w:rPr>
          <w:t>42</w:t>
        </w:r>
        <w:r>
          <w:rPr>
            <w:noProof/>
            <w:webHidden/>
          </w:rPr>
          <w:fldChar w:fldCharType="end"/>
        </w:r>
      </w:hyperlink>
    </w:p>
    <w:p w14:paraId="404B9F5F" w14:textId="1B76765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7" w:history="1">
        <w:r w:rsidRPr="00C87F94">
          <w:rPr>
            <w:rStyle w:val="Hyperlink"/>
            <w:noProof/>
          </w:rPr>
          <w:t>7.33</w:t>
        </w:r>
        <w:r>
          <w:rPr>
            <w:rFonts w:asciiTheme="minorHAnsi" w:eastAsiaTheme="minorEastAsia" w:hAnsiTheme="minorHAnsi" w:cstheme="minorBidi"/>
            <w:noProof/>
            <w:kern w:val="2"/>
            <w:sz w:val="22"/>
            <w:szCs w:val="22"/>
            <w14:ligatures w14:val="standardContextual"/>
          </w:rPr>
          <w:tab/>
        </w:r>
        <w:r w:rsidRPr="00C87F94">
          <w:rPr>
            <w:rStyle w:val="Hyperlink"/>
            <w:noProof/>
          </w:rPr>
          <w:t>CanopySumScale (Optional)</w:t>
        </w:r>
        <w:r>
          <w:rPr>
            <w:noProof/>
            <w:webHidden/>
          </w:rPr>
          <w:tab/>
        </w:r>
        <w:r>
          <w:rPr>
            <w:noProof/>
            <w:webHidden/>
          </w:rPr>
          <w:fldChar w:fldCharType="begin"/>
        </w:r>
        <w:r>
          <w:rPr>
            <w:noProof/>
            <w:webHidden/>
          </w:rPr>
          <w:instrText xml:space="preserve"> PAGEREF _Toc144298567 \h </w:instrText>
        </w:r>
        <w:r>
          <w:rPr>
            <w:noProof/>
            <w:webHidden/>
          </w:rPr>
        </w:r>
        <w:r>
          <w:rPr>
            <w:noProof/>
            <w:webHidden/>
          </w:rPr>
          <w:fldChar w:fldCharType="separate"/>
        </w:r>
        <w:r w:rsidR="00214006">
          <w:rPr>
            <w:noProof/>
            <w:webHidden/>
          </w:rPr>
          <w:t>42</w:t>
        </w:r>
        <w:r>
          <w:rPr>
            <w:noProof/>
            <w:webHidden/>
          </w:rPr>
          <w:fldChar w:fldCharType="end"/>
        </w:r>
      </w:hyperlink>
    </w:p>
    <w:p w14:paraId="302DC57F" w14:textId="4389EABF"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568" w:history="1">
        <w:r w:rsidRPr="00C87F94">
          <w:rPr>
            <w:rStyle w:val="Hyperlink"/>
            <w:noProof/>
          </w:rPr>
          <w:t>8</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PnET Species Parameters</w:t>
        </w:r>
        <w:r>
          <w:rPr>
            <w:noProof/>
            <w:webHidden/>
          </w:rPr>
          <w:tab/>
        </w:r>
        <w:r>
          <w:rPr>
            <w:noProof/>
            <w:webHidden/>
          </w:rPr>
          <w:fldChar w:fldCharType="begin"/>
        </w:r>
        <w:r>
          <w:rPr>
            <w:noProof/>
            <w:webHidden/>
          </w:rPr>
          <w:instrText xml:space="preserve"> PAGEREF _Toc144298568 \h </w:instrText>
        </w:r>
        <w:r>
          <w:rPr>
            <w:noProof/>
            <w:webHidden/>
          </w:rPr>
        </w:r>
        <w:r>
          <w:rPr>
            <w:noProof/>
            <w:webHidden/>
          </w:rPr>
          <w:fldChar w:fldCharType="separate"/>
        </w:r>
        <w:r w:rsidR="00214006">
          <w:rPr>
            <w:noProof/>
            <w:webHidden/>
          </w:rPr>
          <w:t>42</w:t>
        </w:r>
        <w:r>
          <w:rPr>
            <w:noProof/>
            <w:webHidden/>
          </w:rPr>
          <w:fldChar w:fldCharType="end"/>
        </w:r>
      </w:hyperlink>
    </w:p>
    <w:p w14:paraId="66FE65A3" w14:textId="1115C70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69" w:history="1">
        <w:r w:rsidRPr="00C87F94">
          <w:rPr>
            <w:rStyle w:val="Hyperlink"/>
            <w:noProof/>
          </w:rPr>
          <w:t>8.1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_Toc144298569 \h </w:instrText>
        </w:r>
        <w:r>
          <w:rPr>
            <w:noProof/>
            <w:webHidden/>
          </w:rPr>
        </w:r>
        <w:r>
          <w:rPr>
            <w:noProof/>
            <w:webHidden/>
          </w:rPr>
          <w:fldChar w:fldCharType="separate"/>
        </w:r>
        <w:r w:rsidR="00214006">
          <w:rPr>
            <w:noProof/>
            <w:webHidden/>
          </w:rPr>
          <w:t>42</w:t>
        </w:r>
        <w:r>
          <w:rPr>
            <w:noProof/>
            <w:webHidden/>
          </w:rPr>
          <w:fldChar w:fldCharType="end"/>
        </w:r>
      </w:hyperlink>
    </w:p>
    <w:p w14:paraId="488E0983" w14:textId="59FBF49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0" w:history="1">
        <w:r w:rsidRPr="00C87F94">
          <w:rPr>
            <w:rStyle w:val="Hyperlink"/>
            <w:noProof/>
          </w:rPr>
          <w:t>8.2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_Toc144298570 \h </w:instrText>
        </w:r>
        <w:r>
          <w:rPr>
            <w:noProof/>
            <w:webHidden/>
          </w:rPr>
        </w:r>
        <w:r>
          <w:rPr>
            <w:noProof/>
            <w:webHidden/>
          </w:rPr>
          <w:fldChar w:fldCharType="separate"/>
        </w:r>
        <w:r w:rsidR="00214006">
          <w:rPr>
            <w:noProof/>
            <w:webHidden/>
          </w:rPr>
          <w:t>43</w:t>
        </w:r>
        <w:r>
          <w:rPr>
            <w:noProof/>
            <w:webHidden/>
          </w:rPr>
          <w:fldChar w:fldCharType="end"/>
        </w:r>
      </w:hyperlink>
    </w:p>
    <w:p w14:paraId="0C0FC4A1" w14:textId="48F352E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1" w:history="1">
        <w:r w:rsidRPr="00C87F94">
          <w:rPr>
            <w:rStyle w:val="Hyperlink"/>
            <w:noProof/>
          </w:rPr>
          <w:t>8.3</w:t>
        </w:r>
        <w:r>
          <w:rPr>
            <w:rFonts w:asciiTheme="minorHAnsi" w:eastAsiaTheme="minorEastAsia" w:hAnsiTheme="minorHAnsi" w:cstheme="minorBidi"/>
            <w:noProof/>
            <w:kern w:val="2"/>
            <w:sz w:val="22"/>
            <w:szCs w:val="22"/>
            <w14:ligatures w14:val="standardContextual"/>
          </w:rPr>
          <w:tab/>
        </w:r>
        <w:r w:rsidRPr="00C87F94">
          <w:rPr>
            <w:rStyle w:val="Hyperlink"/>
            <w:noProof/>
          </w:rPr>
          <w:t>PnETSpeciesParameters (species name)</w:t>
        </w:r>
        <w:r>
          <w:rPr>
            <w:noProof/>
            <w:webHidden/>
          </w:rPr>
          <w:tab/>
        </w:r>
        <w:r>
          <w:rPr>
            <w:noProof/>
            <w:webHidden/>
          </w:rPr>
          <w:fldChar w:fldCharType="begin"/>
        </w:r>
        <w:r>
          <w:rPr>
            <w:noProof/>
            <w:webHidden/>
          </w:rPr>
          <w:instrText xml:space="preserve"> PAGEREF _Toc144298571 \h </w:instrText>
        </w:r>
        <w:r>
          <w:rPr>
            <w:noProof/>
            <w:webHidden/>
          </w:rPr>
        </w:r>
        <w:r>
          <w:rPr>
            <w:noProof/>
            <w:webHidden/>
          </w:rPr>
          <w:fldChar w:fldCharType="separate"/>
        </w:r>
        <w:r w:rsidR="00214006">
          <w:rPr>
            <w:noProof/>
            <w:webHidden/>
          </w:rPr>
          <w:t>43</w:t>
        </w:r>
        <w:r>
          <w:rPr>
            <w:noProof/>
            <w:webHidden/>
          </w:rPr>
          <w:fldChar w:fldCharType="end"/>
        </w:r>
      </w:hyperlink>
    </w:p>
    <w:p w14:paraId="53F70664" w14:textId="4F013FC8"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2" w:history="1">
        <w:r w:rsidRPr="00C87F94">
          <w:rPr>
            <w:rStyle w:val="Hyperlink"/>
            <w:noProof/>
          </w:rPr>
          <w:t>8.4</w:t>
        </w:r>
        <w:r>
          <w:rPr>
            <w:rFonts w:asciiTheme="minorHAnsi" w:eastAsiaTheme="minorEastAsia" w:hAnsiTheme="minorHAnsi" w:cstheme="minorBidi"/>
            <w:noProof/>
            <w:kern w:val="2"/>
            <w:sz w:val="22"/>
            <w:szCs w:val="22"/>
            <w14:ligatures w14:val="standardContextual"/>
          </w:rPr>
          <w:tab/>
        </w:r>
        <w:r w:rsidRPr="00C87F94">
          <w:rPr>
            <w:rStyle w:val="Hyperlink"/>
            <w:noProof/>
          </w:rPr>
          <w:t>FolN</w:t>
        </w:r>
        <w:r>
          <w:rPr>
            <w:noProof/>
            <w:webHidden/>
          </w:rPr>
          <w:tab/>
        </w:r>
        <w:r>
          <w:rPr>
            <w:noProof/>
            <w:webHidden/>
          </w:rPr>
          <w:fldChar w:fldCharType="begin"/>
        </w:r>
        <w:r>
          <w:rPr>
            <w:noProof/>
            <w:webHidden/>
          </w:rPr>
          <w:instrText xml:space="preserve"> PAGEREF _Toc144298572 \h </w:instrText>
        </w:r>
        <w:r>
          <w:rPr>
            <w:noProof/>
            <w:webHidden/>
          </w:rPr>
        </w:r>
        <w:r>
          <w:rPr>
            <w:noProof/>
            <w:webHidden/>
          </w:rPr>
          <w:fldChar w:fldCharType="separate"/>
        </w:r>
        <w:r w:rsidR="00214006">
          <w:rPr>
            <w:noProof/>
            <w:webHidden/>
          </w:rPr>
          <w:t>43</w:t>
        </w:r>
        <w:r>
          <w:rPr>
            <w:noProof/>
            <w:webHidden/>
          </w:rPr>
          <w:fldChar w:fldCharType="end"/>
        </w:r>
      </w:hyperlink>
    </w:p>
    <w:p w14:paraId="46BD031E" w14:textId="49493B74"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3" w:history="1">
        <w:r w:rsidRPr="00C87F94">
          <w:rPr>
            <w:rStyle w:val="Hyperlink"/>
            <w:noProof/>
          </w:rPr>
          <w:t>8.5</w:t>
        </w:r>
        <w:r>
          <w:rPr>
            <w:rFonts w:asciiTheme="minorHAnsi" w:eastAsiaTheme="minorEastAsia" w:hAnsiTheme="minorHAnsi" w:cstheme="minorBidi"/>
            <w:noProof/>
            <w:kern w:val="2"/>
            <w:sz w:val="22"/>
            <w:szCs w:val="22"/>
            <w14:ligatures w14:val="standardContextual"/>
          </w:rPr>
          <w:tab/>
        </w:r>
        <w:r w:rsidRPr="00C87F94">
          <w:rPr>
            <w:rStyle w:val="Hyperlink"/>
            <w:noProof/>
          </w:rPr>
          <w:t>SLWmax</w:t>
        </w:r>
        <w:r>
          <w:rPr>
            <w:noProof/>
            <w:webHidden/>
          </w:rPr>
          <w:tab/>
        </w:r>
        <w:r>
          <w:rPr>
            <w:noProof/>
            <w:webHidden/>
          </w:rPr>
          <w:fldChar w:fldCharType="begin"/>
        </w:r>
        <w:r>
          <w:rPr>
            <w:noProof/>
            <w:webHidden/>
          </w:rPr>
          <w:instrText xml:space="preserve"> PAGEREF _Toc144298573 \h </w:instrText>
        </w:r>
        <w:r>
          <w:rPr>
            <w:noProof/>
            <w:webHidden/>
          </w:rPr>
        </w:r>
        <w:r>
          <w:rPr>
            <w:noProof/>
            <w:webHidden/>
          </w:rPr>
          <w:fldChar w:fldCharType="separate"/>
        </w:r>
        <w:r w:rsidR="00214006">
          <w:rPr>
            <w:noProof/>
            <w:webHidden/>
          </w:rPr>
          <w:t>43</w:t>
        </w:r>
        <w:r>
          <w:rPr>
            <w:noProof/>
            <w:webHidden/>
          </w:rPr>
          <w:fldChar w:fldCharType="end"/>
        </w:r>
      </w:hyperlink>
    </w:p>
    <w:p w14:paraId="5C2D791A" w14:textId="15064DF1"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4" w:history="1">
        <w:r w:rsidRPr="00C87F94">
          <w:rPr>
            <w:rStyle w:val="Hyperlink"/>
            <w:noProof/>
          </w:rPr>
          <w:t>8.6</w:t>
        </w:r>
        <w:r>
          <w:rPr>
            <w:rFonts w:asciiTheme="minorHAnsi" w:eastAsiaTheme="minorEastAsia" w:hAnsiTheme="minorHAnsi" w:cstheme="minorBidi"/>
            <w:noProof/>
            <w:kern w:val="2"/>
            <w:sz w:val="22"/>
            <w:szCs w:val="22"/>
            <w14:ligatures w14:val="standardContextual"/>
          </w:rPr>
          <w:tab/>
        </w:r>
        <w:r w:rsidRPr="00C87F94">
          <w:rPr>
            <w:rStyle w:val="Hyperlink"/>
            <w:noProof/>
          </w:rPr>
          <w:t>SLWDel</w:t>
        </w:r>
        <w:r>
          <w:rPr>
            <w:noProof/>
            <w:webHidden/>
          </w:rPr>
          <w:tab/>
        </w:r>
        <w:r>
          <w:rPr>
            <w:noProof/>
            <w:webHidden/>
          </w:rPr>
          <w:fldChar w:fldCharType="begin"/>
        </w:r>
        <w:r>
          <w:rPr>
            <w:noProof/>
            <w:webHidden/>
          </w:rPr>
          <w:instrText xml:space="preserve"> PAGEREF _Toc144298574 \h </w:instrText>
        </w:r>
        <w:r>
          <w:rPr>
            <w:noProof/>
            <w:webHidden/>
          </w:rPr>
        </w:r>
        <w:r>
          <w:rPr>
            <w:noProof/>
            <w:webHidden/>
          </w:rPr>
          <w:fldChar w:fldCharType="separate"/>
        </w:r>
        <w:r w:rsidR="00214006">
          <w:rPr>
            <w:noProof/>
            <w:webHidden/>
          </w:rPr>
          <w:t>43</w:t>
        </w:r>
        <w:r>
          <w:rPr>
            <w:noProof/>
            <w:webHidden/>
          </w:rPr>
          <w:fldChar w:fldCharType="end"/>
        </w:r>
      </w:hyperlink>
    </w:p>
    <w:p w14:paraId="578BC72A" w14:textId="5684414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5" w:history="1">
        <w:r w:rsidRPr="00C87F94">
          <w:rPr>
            <w:rStyle w:val="Hyperlink"/>
            <w:noProof/>
          </w:rPr>
          <w:t>8.7</w:t>
        </w:r>
        <w:r>
          <w:rPr>
            <w:rFonts w:asciiTheme="minorHAnsi" w:eastAsiaTheme="minorEastAsia" w:hAnsiTheme="minorHAnsi" w:cstheme="minorBidi"/>
            <w:noProof/>
            <w:kern w:val="2"/>
            <w:sz w:val="22"/>
            <w:szCs w:val="22"/>
            <w14:ligatures w14:val="standardContextual"/>
          </w:rPr>
          <w:tab/>
        </w:r>
        <w:r w:rsidRPr="00C87F94">
          <w:rPr>
            <w:rStyle w:val="Hyperlink"/>
            <w:noProof/>
          </w:rPr>
          <w:t>MaxLAI (Optional)</w:t>
        </w:r>
        <w:r>
          <w:rPr>
            <w:noProof/>
            <w:webHidden/>
          </w:rPr>
          <w:tab/>
        </w:r>
        <w:r>
          <w:rPr>
            <w:noProof/>
            <w:webHidden/>
          </w:rPr>
          <w:fldChar w:fldCharType="begin"/>
        </w:r>
        <w:r>
          <w:rPr>
            <w:noProof/>
            <w:webHidden/>
          </w:rPr>
          <w:instrText xml:space="preserve"> PAGEREF _Toc144298575 \h </w:instrText>
        </w:r>
        <w:r>
          <w:rPr>
            <w:noProof/>
            <w:webHidden/>
          </w:rPr>
        </w:r>
        <w:r>
          <w:rPr>
            <w:noProof/>
            <w:webHidden/>
          </w:rPr>
          <w:fldChar w:fldCharType="separate"/>
        </w:r>
        <w:r w:rsidR="00214006">
          <w:rPr>
            <w:noProof/>
            <w:webHidden/>
          </w:rPr>
          <w:t>43</w:t>
        </w:r>
        <w:r>
          <w:rPr>
            <w:noProof/>
            <w:webHidden/>
          </w:rPr>
          <w:fldChar w:fldCharType="end"/>
        </w:r>
      </w:hyperlink>
    </w:p>
    <w:p w14:paraId="2864859A" w14:textId="56F1241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6" w:history="1">
        <w:r w:rsidRPr="00C87F94">
          <w:rPr>
            <w:rStyle w:val="Hyperlink"/>
            <w:noProof/>
          </w:rPr>
          <w:t>8.8</w:t>
        </w:r>
        <w:r>
          <w:rPr>
            <w:rFonts w:asciiTheme="minorHAnsi" w:eastAsiaTheme="minorEastAsia" w:hAnsiTheme="minorHAnsi" w:cstheme="minorBidi"/>
            <w:noProof/>
            <w:kern w:val="2"/>
            <w:sz w:val="22"/>
            <w:szCs w:val="22"/>
            <w14:ligatures w14:val="standardContextual"/>
          </w:rPr>
          <w:tab/>
        </w:r>
        <w:r w:rsidRPr="00C87F94">
          <w:rPr>
            <w:rStyle w:val="Hyperlink"/>
            <w:noProof/>
          </w:rPr>
          <w:t>TOFol</w:t>
        </w:r>
        <w:r>
          <w:rPr>
            <w:noProof/>
            <w:webHidden/>
          </w:rPr>
          <w:tab/>
        </w:r>
        <w:r>
          <w:rPr>
            <w:noProof/>
            <w:webHidden/>
          </w:rPr>
          <w:fldChar w:fldCharType="begin"/>
        </w:r>
        <w:r>
          <w:rPr>
            <w:noProof/>
            <w:webHidden/>
          </w:rPr>
          <w:instrText xml:space="preserve"> PAGEREF _Toc144298576 \h </w:instrText>
        </w:r>
        <w:r>
          <w:rPr>
            <w:noProof/>
            <w:webHidden/>
          </w:rPr>
        </w:r>
        <w:r>
          <w:rPr>
            <w:noProof/>
            <w:webHidden/>
          </w:rPr>
          <w:fldChar w:fldCharType="separate"/>
        </w:r>
        <w:r w:rsidR="00214006">
          <w:rPr>
            <w:noProof/>
            <w:webHidden/>
          </w:rPr>
          <w:t>43</w:t>
        </w:r>
        <w:r>
          <w:rPr>
            <w:noProof/>
            <w:webHidden/>
          </w:rPr>
          <w:fldChar w:fldCharType="end"/>
        </w:r>
      </w:hyperlink>
    </w:p>
    <w:p w14:paraId="33663BA3" w14:textId="26CC0A3C"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7" w:history="1">
        <w:r w:rsidRPr="00C87F94">
          <w:rPr>
            <w:rStyle w:val="Hyperlink"/>
            <w:noProof/>
          </w:rPr>
          <w:t>8.9</w:t>
        </w:r>
        <w:r>
          <w:rPr>
            <w:rFonts w:asciiTheme="minorHAnsi" w:eastAsiaTheme="minorEastAsia" w:hAnsiTheme="minorHAnsi" w:cstheme="minorBidi"/>
            <w:noProof/>
            <w:kern w:val="2"/>
            <w:sz w:val="22"/>
            <w:szCs w:val="22"/>
            <w14:ligatures w14:val="standardContextual"/>
          </w:rPr>
          <w:tab/>
        </w:r>
        <w:r w:rsidRPr="00C87F94">
          <w:rPr>
            <w:rStyle w:val="Hyperlink"/>
            <w:noProof/>
          </w:rPr>
          <w:t>TORoot/TOWood</w:t>
        </w:r>
        <w:r>
          <w:rPr>
            <w:noProof/>
            <w:webHidden/>
          </w:rPr>
          <w:tab/>
        </w:r>
        <w:r>
          <w:rPr>
            <w:noProof/>
            <w:webHidden/>
          </w:rPr>
          <w:fldChar w:fldCharType="begin"/>
        </w:r>
        <w:r>
          <w:rPr>
            <w:noProof/>
            <w:webHidden/>
          </w:rPr>
          <w:instrText xml:space="preserve"> PAGEREF _Toc144298577 \h </w:instrText>
        </w:r>
        <w:r>
          <w:rPr>
            <w:noProof/>
            <w:webHidden/>
          </w:rPr>
        </w:r>
        <w:r>
          <w:rPr>
            <w:noProof/>
            <w:webHidden/>
          </w:rPr>
          <w:fldChar w:fldCharType="separate"/>
        </w:r>
        <w:r w:rsidR="00214006">
          <w:rPr>
            <w:noProof/>
            <w:webHidden/>
          </w:rPr>
          <w:t>43</w:t>
        </w:r>
        <w:r>
          <w:rPr>
            <w:noProof/>
            <w:webHidden/>
          </w:rPr>
          <w:fldChar w:fldCharType="end"/>
        </w:r>
      </w:hyperlink>
    </w:p>
    <w:p w14:paraId="740ABC1F" w14:textId="3E69415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78" w:history="1">
        <w:r w:rsidRPr="00C87F94">
          <w:rPr>
            <w:rStyle w:val="Hyperlink"/>
            <w:noProof/>
          </w:rPr>
          <w:t>8.10</w:t>
        </w:r>
        <w:r>
          <w:rPr>
            <w:rFonts w:asciiTheme="minorHAnsi" w:eastAsiaTheme="minorEastAsia" w:hAnsiTheme="minorHAnsi" w:cstheme="minorBidi"/>
            <w:noProof/>
            <w:kern w:val="2"/>
            <w:sz w:val="22"/>
            <w:szCs w:val="22"/>
            <w14:ligatures w14:val="standardContextual"/>
          </w:rPr>
          <w:tab/>
        </w:r>
        <w:r w:rsidRPr="00C87F94">
          <w:rPr>
            <w:rStyle w:val="Hyperlink"/>
            <w:noProof/>
          </w:rPr>
          <w:t>AmaxA</w:t>
        </w:r>
        <w:r>
          <w:rPr>
            <w:noProof/>
            <w:webHidden/>
          </w:rPr>
          <w:tab/>
        </w:r>
        <w:r>
          <w:rPr>
            <w:noProof/>
            <w:webHidden/>
          </w:rPr>
          <w:fldChar w:fldCharType="begin"/>
        </w:r>
        <w:r>
          <w:rPr>
            <w:noProof/>
            <w:webHidden/>
          </w:rPr>
          <w:instrText xml:space="preserve"> PAGEREF _Toc144298578 \h </w:instrText>
        </w:r>
        <w:r>
          <w:rPr>
            <w:noProof/>
            <w:webHidden/>
          </w:rPr>
        </w:r>
        <w:r>
          <w:rPr>
            <w:noProof/>
            <w:webHidden/>
          </w:rPr>
          <w:fldChar w:fldCharType="separate"/>
        </w:r>
        <w:r w:rsidR="00214006">
          <w:rPr>
            <w:noProof/>
            <w:webHidden/>
          </w:rPr>
          <w:t>43</w:t>
        </w:r>
        <w:r>
          <w:rPr>
            <w:noProof/>
            <w:webHidden/>
          </w:rPr>
          <w:fldChar w:fldCharType="end"/>
        </w:r>
      </w:hyperlink>
    </w:p>
    <w:p w14:paraId="5ADFDE48" w14:textId="7B0A1E6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79" w:history="1">
        <w:r w:rsidRPr="00C87F94">
          <w:rPr>
            <w:rStyle w:val="Hyperlink"/>
            <w:noProof/>
          </w:rPr>
          <w:t>8.11</w:t>
        </w:r>
        <w:r>
          <w:rPr>
            <w:rFonts w:asciiTheme="minorHAnsi" w:eastAsiaTheme="minorEastAsia" w:hAnsiTheme="minorHAnsi" w:cstheme="minorBidi"/>
            <w:noProof/>
            <w:kern w:val="2"/>
            <w:sz w:val="22"/>
            <w:szCs w:val="22"/>
            <w14:ligatures w14:val="standardContextual"/>
          </w:rPr>
          <w:tab/>
        </w:r>
        <w:r w:rsidRPr="00C87F94">
          <w:rPr>
            <w:rStyle w:val="Hyperlink"/>
            <w:noProof/>
          </w:rPr>
          <w:t>AmaxB</w:t>
        </w:r>
        <w:r>
          <w:rPr>
            <w:noProof/>
            <w:webHidden/>
          </w:rPr>
          <w:tab/>
        </w:r>
        <w:r>
          <w:rPr>
            <w:noProof/>
            <w:webHidden/>
          </w:rPr>
          <w:fldChar w:fldCharType="begin"/>
        </w:r>
        <w:r>
          <w:rPr>
            <w:noProof/>
            <w:webHidden/>
          </w:rPr>
          <w:instrText xml:space="preserve"> PAGEREF _Toc144298579 \h </w:instrText>
        </w:r>
        <w:r>
          <w:rPr>
            <w:noProof/>
            <w:webHidden/>
          </w:rPr>
        </w:r>
        <w:r>
          <w:rPr>
            <w:noProof/>
            <w:webHidden/>
          </w:rPr>
          <w:fldChar w:fldCharType="separate"/>
        </w:r>
        <w:r w:rsidR="00214006">
          <w:rPr>
            <w:noProof/>
            <w:webHidden/>
          </w:rPr>
          <w:t>44</w:t>
        </w:r>
        <w:r>
          <w:rPr>
            <w:noProof/>
            <w:webHidden/>
          </w:rPr>
          <w:fldChar w:fldCharType="end"/>
        </w:r>
      </w:hyperlink>
    </w:p>
    <w:p w14:paraId="595F5515" w14:textId="4FD4B71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0" w:history="1">
        <w:r w:rsidRPr="00C87F94">
          <w:rPr>
            <w:rStyle w:val="Hyperlink"/>
            <w:noProof/>
          </w:rPr>
          <w:t>8.12</w:t>
        </w:r>
        <w:r>
          <w:rPr>
            <w:rFonts w:asciiTheme="minorHAnsi" w:eastAsiaTheme="minorEastAsia" w:hAnsiTheme="minorHAnsi" w:cstheme="minorBidi"/>
            <w:noProof/>
            <w:kern w:val="2"/>
            <w:sz w:val="22"/>
            <w:szCs w:val="22"/>
            <w14:ligatures w14:val="standardContextual"/>
          </w:rPr>
          <w:tab/>
        </w:r>
        <w:r w:rsidRPr="00C87F94">
          <w:rPr>
            <w:rStyle w:val="Hyperlink"/>
            <w:noProof/>
          </w:rPr>
          <w:t>HalfSat</w:t>
        </w:r>
        <w:r>
          <w:rPr>
            <w:noProof/>
            <w:webHidden/>
          </w:rPr>
          <w:tab/>
        </w:r>
        <w:r>
          <w:rPr>
            <w:noProof/>
            <w:webHidden/>
          </w:rPr>
          <w:fldChar w:fldCharType="begin"/>
        </w:r>
        <w:r>
          <w:rPr>
            <w:noProof/>
            <w:webHidden/>
          </w:rPr>
          <w:instrText xml:space="preserve"> PAGEREF _Toc144298580 \h </w:instrText>
        </w:r>
        <w:r>
          <w:rPr>
            <w:noProof/>
            <w:webHidden/>
          </w:rPr>
        </w:r>
        <w:r>
          <w:rPr>
            <w:noProof/>
            <w:webHidden/>
          </w:rPr>
          <w:fldChar w:fldCharType="separate"/>
        </w:r>
        <w:r w:rsidR="00214006">
          <w:rPr>
            <w:noProof/>
            <w:webHidden/>
          </w:rPr>
          <w:t>44</w:t>
        </w:r>
        <w:r>
          <w:rPr>
            <w:noProof/>
            <w:webHidden/>
          </w:rPr>
          <w:fldChar w:fldCharType="end"/>
        </w:r>
      </w:hyperlink>
    </w:p>
    <w:p w14:paraId="394FFA2B" w14:textId="463D247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1" w:history="1">
        <w:r w:rsidRPr="00C87F94">
          <w:rPr>
            <w:rStyle w:val="Hyperlink"/>
            <w:noProof/>
          </w:rPr>
          <w:t>8.13</w:t>
        </w:r>
        <w:r>
          <w:rPr>
            <w:rFonts w:asciiTheme="minorHAnsi" w:eastAsiaTheme="minorEastAsia" w:hAnsiTheme="minorHAnsi" w:cstheme="minorBidi"/>
            <w:noProof/>
            <w:kern w:val="2"/>
            <w:sz w:val="22"/>
            <w:szCs w:val="22"/>
            <w14:ligatures w14:val="standardContextual"/>
          </w:rPr>
          <w:tab/>
        </w:r>
        <w:r w:rsidRPr="00C87F94">
          <w:rPr>
            <w:rStyle w:val="Hyperlink"/>
            <w:noProof/>
          </w:rPr>
          <w:t>H1, H2, H3, H4</w:t>
        </w:r>
        <w:r>
          <w:rPr>
            <w:noProof/>
            <w:webHidden/>
          </w:rPr>
          <w:tab/>
        </w:r>
        <w:r>
          <w:rPr>
            <w:noProof/>
            <w:webHidden/>
          </w:rPr>
          <w:fldChar w:fldCharType="begin"/>
        </w:r>
        <w:r>
          <w:rPr>
            <w:noProof/>
            <w:webHidden/>
          </w:rPr>
          <w:instrText xml:space="preserve"> PAGEREF _Toc144298581 \h </w:instrText>
        </w:r>
        <w:r>
          <w:rPr>
            <w:noProof/>
            <w:webHidden/>
          </w:rPr>
        </w:r>
        <w:r>
          <w:rPr>
            <w:noProof/>
            <w:webHidden/>
          </w:rPr>
          <w:fldChar w:fldCharType="separate"/>
        </w:r>
        <w:r w:rsidR="00214006">
          <w:rPr>
            <w:noProof/>
            <w:webHidden/>
          </w:rPr>
          <w:t>44</w:t>
        </w:r>
        <w:r>
          <w:rPr>
            <w:noProof/>
            <w:webHidden/>
          </w:rPr>
          <w:fldChar w:fldCharType="end"/>
        </w:r>
      </w:hyperlink>
    </w:p>
    <w:p w14:paraId="4C3D20E8" w14:textId="3BB5A10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2" w:history="1">
        <w:r w:rsidRPr="00C87F94">
          <w:rPr>
            <w:rStyle w:val="Hyperlink"/>
            <w:noProof/>
          </w:rPr>
          <w:t>8.14</w:t>
        </w:r>
        <w:r>
          <w:rPr>
            <w:rFonts w:asciiTheme="minorHAnsi" w:eastAsiaTheme="minorEastAsia" w:hAnsiTheme="minorHAnsi" w:cstheme="minorBidi"/>
            <w:noProof/>
            <w:kern w:val="2"/>
            <w:sz w:val="22"/>
            <w:szCs w:val="22"/>
            <w14:ligatures w14:val="standardContextual"/>
          </w:rPr>
          <w:tab/>
        </w:r>
        <w:r w:rsidRPr="00C87F94">
          <w:rPr>
            <w:rStyle w:val="Hyperlink"/>
            <w:noProof/>
          </w:rPr>
          <w:t>PsnAgeRed</w:t>
        </w:r>
        <w:r>
          <w:rPr>
            <w:noProof/>
            <w:webHidden/>
          </w:rPr>
          <w:tab/>
        </w:r>
        <w:r>
          <w:rPr>
            <w:noProof/>
            <w:webHidden/>
          </w:rPr>
          <w:fldChar w:fldCharType="begin"/>
        </w:r>
        <w:r>
          <w:rPr>
            <w:noProof/>
            <w:webHidden/>
          </w:rPr>
          <w:instrText xml:space="preserve"> PAGEREF _Toc144298582 \h </w:instrText>
        </w:r>
        <w:r>
          <w:rPr>
            <w:noProof/>
            <w:webHidden/>
          </w:rPr>
        </w:r>
        <w:r>
          <w:rPr>
            <w:noProof/>
            <w:webHidden/>
          </w:rPr>
          <w:fldChar w:fldCharType="separate"/>
        </w:r>
        <w:r w:rsidR="00214006">
          <w:rPr>
            <w:noProof/>
            <w:webHidden/>
          </w:rPr>
          <w:t>44</w:t>
        </w:r>
        <w:r>
          <w:rPr>
            <w:noProof/>
            <w:webHidden/>
          </w:rPr>
          <w:fldChar w:fldCharType="end"/>
        </w:r>
      </w:hyperlink>
    </w:p>
    <w:p w14:paraId="60244397" w14:textId="27ADA10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3" w:history="1">
        <w:r w:rsidRPr="00C87F94">
          <w:rPr>
            <w:rStyle w:val="Hyperlink"/>
            <w:noProof/>
          </w:rPr>
          <w:t>8.15</w:t>
        </w:r>
        <w:r>
          <w:rPr>
            <w:rFonts w:asciiTheme="minorHAnsi" w:eastAsiaTheme="minorEastAsia" w:hAnsiTheme="minorHAnsi" w:cstheme="minorBidi"/>
            <w:noProof/>
            <w:kern w:val="2"/>
            <w:sz w:val="22"/>
            <w:szCs w:val="22"/>
            <w14:ligatures w14:val="standardContextual"/>
          </w:rPr>
          <w:tab/>
        </w:r>
        <w:r w:rsidRPr="00C87F94">
          <w:rPr>
            <w:rStyle w:val="Hyperlink"/>
            <w:noProof/>
          </w:rPr>
          <w:t>LeafOnMinT</w:t>
        </w:r>
        <w:r>
          <w:rPr>
            <w:noProof/>
            <w:webHidden/>
          </w:rPr>
          <w:tab/>
        </w:r>
        <w:r>
          <w:rPr>
            <w:noProof/>
            <w:webHidden/>
          </w:rPr>
          <w:fldChar w:fldCharType="begin"/>
        </w:r>
        <w:r>
          <w:rPr>
            <w:noProof/>
            <w:webHidden/>
          </w:rPr>
          <w:instrText xml:space="preserve"> PAGEREF _Toc144298583 \h </w:instrText>
        </w:r>
        <w:r>
          <w:rPr>
            <w:noProof/>
            <w:webHidden/>
          </w:rPr>
        </w:r>
        <w:r>
          <w:rPr>
            <w:noProof/>
            <w:webHidden/>
          </w:rPr>
          <w:fldChar w:fldCharType="separate"/>
        </w:r>
        <w:r w:rsidR="00214006">
          <w:rPr>
            <w:noProof/>
            <w:webHidden/>
          </w:rPr>
          <w:t>44</w:t>
        </w:r>
        <w:r>
          <w:rPr>
            <w:noProof/>
            <w:webHidden/>
          </w:rPr>
          <w:fldChar w:fldCharType="end"/>
        </w:r>
      </w:hyperlink>
    </w:p>
    <w:p w14:paraId="6A41D37E" w14:textId="68ACABD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4" w:history="1">
        <w:r w:rsidRPr="00C87F94">
          <w:rPr>
            <w:rStyle w:val="Hyperlink"/>
            <w:noProof/>
          </w:rPr>
          <w:t>8.16</w:t>
        </w:r>
        <w:r>
          <w:rPr>
            <w:rFonts w:asciiTheme="minorHAnsi" w:eastAsiaTheme="minorEastAsia" w:hAnsiTheme="minorHAnsi" w:cstheme="minorBidi"/>
            <w:noProof/>
            <w:kern w:val="2"/>
            <w:sz w:val="22"/>
            <w:szCs w:val="22"/>
            <w14:ligatures w14:val="standardContextual"/>
          </w:rPr>
          <w:tab/>
        </w:r>
        <w:r w:rsidRPr="00C87F94">
          <w:rPr>
            <w:rStyle w:val="Hyperlink"/>
            <w:noProof/>
          </w:rPr>
          <w:t>PsnTMin</w:t>
        </w:r>
        <w:r>
          <w:rPr>
            <w:noProof/>
            <w:webHidden/>
          </w:rPr>
          <w:tab/>
        </w:r>
        <w:r>
          <w:rPr>
            <w:noProof/>
            <w:webHidden/>
          </w:rPr>
          <w:fldChar w:fldCharType="begin"/>
        </w:r>
        <w:r>
          <w:rPr>
            <w:noProof/>
            <w:webHidden/>
          </w:rPr>
          <w:instrText xml:space="preserve"> PAGEREF _Toc144298584 \h </w:instrText>
        </w:r>
        <w:r>
          <w:rPr>
            <w:noProof/>
            <w:webHidden/>
          </w:rPr>
        </w:r>
        <w:r>
          <w:rPr>
            <w:noProof/>
            <w:webHidden/>
          </w:rPr>
          <w:fldChar w:fldCharType="separate"/>
        </w:r>
        <w:r w:rsidR="00214006">
          <w:rPr>
            <w:noProof/>
            <w:webHidden/>
          </w:rPr>
          <w:t>45</w:t>
        </w:r>
        <w:r>
          <w:rPr>
            <w:noProof/>
            <w:webHidden/>
          </w:rPr>
          <w:fldChar w:fldCharType="end"/>
        </w:r>
      </w:hyperlink>
    </w:p>
    <w:p w14:paraId="7A5B683B" w14:textId="619B452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5" w:history="1">
        <w:r w:rsidRPr="00C87F94">
          <w:rPr>
            <w:rStyle w:val="Hyperlink"/>
            <w:noProof/>
          </w:rPr>
          <w:t>8.17</w:t>
        </w:r>
        <w:r>
          <w:rPr>
            <w:rFonts w:asciiTheme="minorHAnsi" w:eastAsiaTheme="minorEastAsia" w:hAnsiTheme="minorHAnsi" w:cstheme="minorBidi"/>
            <w:noProof/>
            <w:kern w:val="2"/>
            <w:sz w:val="22"/>
            <w:szCs w:val="22"/>
            <w14:ligatures w14:val="standardContextual"/>
          </w:rPr>
          <w:tab/>
        </w:r>
        <w:r w:rsidRPr="00C87F94">
          <w:rPr>
            <w:rStyle w:val="Hyperlink"/>
            <w:noProof/>
          </w:rPr>
          <w:t>PsnTOpt</w:t>
        </w:r>
        <w:r>
          <w:rPr>
            <w:noProof/>
            <w:webHidden/>
          </w:rPr>
          <w:tab/>
        </w:r>
        <w:r>
          <w:rPr>
            <w:noProof/>
            <w:webHidden/>
          </w:rPr>
          <w:fldChar w:fldCharType="begin"/>
        </w:r>
        <w:r>
          <w:rPr>
            <w:noProof/>
            <w:webHidden/>
          </w:rPr>
          <w:instrText xml:space="preserve"> PAGEREF _Toc144298585 \h </w:instrText>
        </w:r>
        <w:r>
          <w:rPr>
            <w:noProof/>
            <w:webHidden/>
          </w:rPr>
        </w:r>
        <w:r>
          <w:rPr>
            <w:noProof/>
            <w:webHidden/>
          </w:rPr>
          <w:fldChar w:fldCharType="separate"/>
        </w:r>
        <w:r w:rsidR="00214006">
          <w:rPr>
            <w:noProof/>
            <w:webHidden/>
          </w:rPr>
          <w:t>45</w:t>
        </w:r>
        <w:r>
          <w:rPr>
            <w:noProof/>
            <w:webHidden/>
          </w:rPr>
          <w:fldChar w:fldCharType="end"/>
        </w:r>
      </w:hyperlink>
    </w:p>
    <w:p w14:paraId="1FBA8903" w14:textId="7F02BA7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6" w:history="1">
        <w:r w:rsidRPr="00C87F94">
          <w:rPr>
            <w:rStyle w:val="Hyperlink"/>
            <w:noProof/>
          </w:rPr>
          <w:t>8.18</w:t>
        </w:r>
        <w:r>
          <w:rPr>
            <w:rFonts w:asciiTheme="minorHAnsi" w:eastAsiaTheme="minorEastAsia" w:hAnsiTheme="minorHAnsi" w:cstheme="minorBidi"/>
            <w:noProof/>
            <w:kern w:val="2"/>
            <w:sz w:val="22"/>
            <w:szCs w:val="22"/>
            <w14:ligatures w14:val="standardContextual"/>
          </w:rPr>
          <w:tab/>
        </w:r>
        <w:r w:rsidRPr="00C87F94">
          <w:rPr>
            <w:rStyle w:val="Hyperlink"/>
            <w:noProof/>
          </w:rPr>
          <w:t>PsnTMax (Optional)</w:t>
        </w:r>
        <w:r>
          <w:rPr>
            <w:noProof/>
            <w:webHidden/>
          </w:rPr>
          <w:tab/>
        </w:r>
        <w:r>
          <w:rPr>
            <w:noProof/>
            <w:webHidden/>
          </w:rPr>
          <w:fldChar w:fldCharType="begin"/>
        </w:r>
        <w:r>
          <w:rPr>
            <w:noProof/>
            <w:webHidden/>
          </w:rPr>
          <w:instrText xml:space="preserve"> PAGEREF _Toc144298586 \h </w:instrText>
        </w:r>
        <w:r>
          <w:rPr>
            <w:noProof/>
            <w:webHidden/>
          </w:rPr>
        </w:r>
        <w:r>
          <w:rPr>
            <w:noProof/>
            <w:webHidden/>
          </w:rPr>
          <w:fldChar w:fldCharType="separate"/>
        </w:r>
        <w:r w:rsidR="00214006">
          <w:rPr>
            <w:noProof/>
            <w:webHidden/>
          </w:rPr>
          <w:t>45</w:t>
        </w:r>
        <w:r>
          <w:rPr>
            <w:noProof/>
            <w:webHidden/>
          </w:rPr>
          <w:fldChar w:fldCharType="end"/>
        </w:r>
      </w:hyperlink>
    </w:p>
    <w:p w14:paraId="5226E904" w14:textId="1F58D93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7" w:history="1">
        <w:r w:rsidRPr="00C87F94">
          <w:rPr>
            <w:rStyle w:val="Hyperlink"/>
            <w:noProof/>
          </w:rPr>
          <w:t>8.19</w:t>
        </w:r>
        <w:r>
          <w:rPr>
            <w:rFonts w:asciiTheme="minorHAnsi" w:eastAsiaTheme="minorEastAsia" w:hAnsiTheme="minorHAnsi" w:cstheme="minorBidi"/>
            <w:noProof/>
            <w:kern w:val="2"/>
            <w:sz w:val="22"/>
            <w:szCs w:val="22"/>
            <w14:ligatures w14:val="standardContextual"/>
          </w:rPr>
          <w:tab/>
        </w:r>
        <w:r w:rsidRPr="00C87F94">
          <w:rPr>
            <w:rStyle w:val="Hyperlink"/>
            <w:noProof/>
          </w:rPr>
          <w:t>ColdTol (Optional)</w:t>
        </w:r>
        <w:r>
          <w:rPr>
            <w:noProof/>
            <w:webHidden/>
          </w:rPr>
          <w:tab/>
        </w:r>
        <w:r>
          <w:rPr>
            <w:noProof/>
            <w:webHidden/>
          </w:rPr>
          <w:fldChar w:fldCharType="begin"/>
        </w:r>
        <w:r>
          <w:rPr>
            <w:noProof/>
            <w:webHidden/>
          </w:rPr>
          <w:instrText xml:space="preserve"> PAGEREF _Toc144298587 \h </w:instrText>
        </w:r>
        <w:r>
          <w:rPr>
            <w:noProof/>
            <w:webHidden/>
          </w:rPr>
        </w:r>
        <w:r>
          <w:rPr>
            <w:noProof/>
            <w:webHidden/>
          </w:rPr>
          <w:fldChar w:fldCharType="separate"/>
        </w:r>
        <w:r w:rsidR="00214006">
          <w:rPr>
            <w:noProof/>
            <w:webHidden/>
          </w:rPr>
          <w:t>45</w:t>
        </w:r>
        <w:r>
          <w:rPr>
            <w:noProof/>
            <w:webHidden/>
          </w:rPr>
          <w:fldChar w:fldCharType="end"/>
        </w:r>
      </w:hyperlink>
    </w:p>
    <w:p w14:paraId="39C62FBF" w14:textId="01CBB11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8" w:history="1">
        <w:r w:rsidRPr="00C87F94">
          <w:rPr>
            <w:rStyle w:val="Hyperlink"/>
            <w:noProof/>
          </w:rPr>
          <w:t>8.20</w:t>
        </w:r>
        <w:r>
          <w:rPr>
            <w:rFonts w:asciiTheme="minorHAnsi" w:eastAsiaTheme="minorEastAsia" w:hAnsiTheme="minorHAnsi" w:cstheme="minorBidi"/>
            <w:noProof/>
            <w:kern w:val="2"/>
            <w:sz w:val="22"/>
            <w:szCs w:val="22"/>
            <w14:ligatures w14:val="standardContextual"/>
          </w:rPr>
          <w:tab/>
        </w:r>
        <w:r w:rsidRPr="00C87F94">
          <w:rPr>
            <w:rStyle w:val="Hyperlink"/>
            <w:noProof/>
          </w:rPr>
          <w:t>k</w:t>
        </w:r>
        <w:r>
          <w:rPr>
            <w:noProof/>
            <w:webHidden/>
          </w:rPr>
          <w:tab/>
        </w:r>
        <w:r>
          <w:rPr>
            <w:noProof/>
            <w:webHidden/>
          </w:rPr>
          <w:fldChar w:fldCharType="begin"/>
        </w:r>
        <w:r>
          <w:rPr>
            <w:noProof/>
            <w:webHidden/>
          </w:rPr>
          <w:instrText xml:space="preserve"> PAGEREF _Toc144298588 \h </w:instrText>
        </w:r>
        <w:r>
          <w:rPr>
            <w:noProof/>
            <w:webHidden/>
          </w:rPr>
        </w:r>
        <w:r>
          <w:rPr>
            <w:noProof/>
            <w:webHidden/>
          </w:rPr>
          <w:fldChar w:fldCharType="separate"/>
        </w:r>
        <w:r w:rsidR="00214006">
          <w:rPr>
            <w:noProof/>
            <w:webHidden/>
          </w:rPr>
          <w:t>45</w:t>
        </w:r>
        <w:r>
          <w:rPr>
            <w:noProof/>
            <w:webHidden/>
          </w:rPr>
          <w:fldChar w:fldCharType="end"/>
        </w:r>
      </w:hyperlink>
    </w:p>
    <w:p w14:paraId="03227E71" w14:textId="2C51A78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9" w:history="1">
        <w:r w:rsidRPr="00C87F94">
          <w:rPr>
            <w:rStyle w:val="Hyperlink"/>
            <w:noProof/>
          </w:rPr>
          <w:t>8.21</w:t>
        </w:r>
        <w:r>
          <w:rPr>
            <w:rFonts w:asciiTheme="minorHAnsi" w:eastAsiaTheme="minorEastAsia" w:hAnsiTheme="minorHAnsi" w:cstheme="minorBidi"/>
            <w:noProof/>
            <w:kern w:val="2"/>
            <w:sz w:val="22"/>
            <w:szCs w:val="22"/>
            <w14:ligatures w14:val="standardContextual"/>
          </w:rPr>
          <w:tab/>
        </w:r>
        <w:r w:rsidRPr="00C87F94">
          <w:rPr>
            <w:rStyle w:val="Hyperlink"/>
            <w:noProof/>
          </w:rPr>
          <w:t>DNSC</w:t>
        </w:r>
        <w:r>
          <w:rPr>
            <w:noProof/>
            <w:webHidden/>
          </w:rPr>
          <w:tab/>
        </w:r>
        <w:r>
          <w:rPr>
            <w:noProof/>
            <w:webHidden/>
          </w:rPr>
          <w:fldChar w:fldCharType="begin"/>
        </w:r>
        <w:r>
          <w:rPr>
            <w:noProof/>
            <w:webHidden/>
          </w:rPr>
          <w:instrText xml:space="preserve"> PAGEREF _Toc144298589 \h </w:instrText>
        </w:r>
        <w:r>
          <w:rPr>
            <w:noProof/>
            <w:webHidden/>
          </w:rPr>
        </w:r>
        <w:r>
          <w:rPr>
            <w:noProof/>
            <w:webHidden/>
          </w:rPr>
          <w:fldChar w:fldCharType="separate"/>
        </w:r>
        <w:r w:rsidR="00214006">
          <w:rPr>
            <w:noProof/>
            <w:webHidden/>
          </w:rPr>
          <w:t>45</w:t>
        </w:r>
        <w:r>
          <w:rPr>
            <w:noProof/>
            <w:webHidden/>
          </w:rPr>
          <w:fldChar w:fldCharType="end"/>
        </w:r>
      </w:hyperlink>
    </w:p>
    <w:p w14:paraId="5D597689" w14:textId="78BDB72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0" w:history="1">
        <w:r w:rsidRPr="00C87F94">
          <w:rPr>
            <w:rStyle w:val="Hyperlink"/>
            <w:noProof/>
          </w:rPr>
          <w:t>8.22</w:t>
        </w:r>
        <w:r>
          <w:rPr>
            <w:rFonts w:asciiTheme="minorHAnsi" w:eastAsiaTheme="minorEastAsia" w:hAnsiTheme="minorHAnsi" w:cstheme="minorBidi"/>
            <w:noProof/>
            <w:kern w:val="2"/>
            <w:sz w:val="22"/>
            <w:szCs w:val="22"/>
            <w14:ligatures w14:val="standardContextual"/>
          </w:rPr>
          <w:tab/>
        </w:r>
        <w:r w:rsidRPr="00C87F94">
          <w:rPr>
            <w:rStyle w:val="Hyperlink"/>
            <w:noProof/>
          </w:rPr>
          <w:t>FracBelowG</w:t>
        </w:r>
        <w:r>
          <w:rPr>
            <w:noProof/>
            <w:webHidden/>
          </w:rPr>
          <w:tab/>
        </w:r>
        <w:r>
          <w:rPr>
            <w:noProof/>
            <w:webHidden/>
          </w:rPr>
          <w:fldChar w:fldCharType="begin"/>
        </w:r>
        <w:r>
          <w:rPr>
            <w:noProof/>
            <w:webHidden/>
          </w:rPr>
          <w:instrText xml:space="preserve"> PAGEREF _Toc144298590 \h </w:instrText>
        </w:r>
        <w:r>
          <w:rPr>
            <w:noProof/>
            <w:webHidden/>
          </w:rPr>
        </w:r>
        <w:r>
          <w:rPr>
            <w:noProof/>
            <w:webHidden/>
          </w:rPr>
          <w:fldChar w:fldCharType="separate"/>
        </w:r>
        <w:r w:rsidR="00214006">
          <w:rPr>
            <w:noProof/>
            <w:webHidden/>
          </w:rPr>
          <w:t>45</w:t>
        </w:r>
        <w:r>
          <w:rPr>
            <w:noProof/>
            <w:webHidden/>
          </w:rPr>
          <w:fldChar w:fldCharType="end"/>
        </w:r>
      </w:hyperlink>
    </w:p>
    <w:p w14:paraId="4C255C88" w14:textId="2CD2450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1" w:history="1">
        <w:r w:rsidRPr="00C87F94">
          <w:rPr>
            <w:rStyle w:val="Hyperlink"/>
            <w:noProof/>
          </w:rPr>
          <w:t>8.23</w:t>
        </w:r>
        <w:r>
          <w:rPr>
            <w:rFonts w:asciiTheme="minorHAnsi" w:eastAsiaTheme="minorEastAsia" w:hAnsiTheme="minorHAnsi" w:cstheme="minorBidi"/>
            <w:noProof/>
            <w:kern w:val="2"/>
            <w:sz w:val="22"/>
            <w:szCs w:val="22"/>
            <w14:ligatures w14:val="standardContextual"/>
          </w:rPr>
          <w:tab/>
        </w:r>
        <w:r w:rsidRPr="00C87F94">
          <w:rPr>
            <w:rStyle w:val="Hyperlink"/>
            <w:noProof/>
          </w:rPr>
          <w:t>EstMoist</w:t>
        </w:r>
        <w:r>
          <w:rPr>
            <w:noProof/>
            <w:webHidden/>
          </w:rPr>
          <w:tab/>
        </w:r>
        <w:r>
          <w:rPr>
            <w:noProof/>
            <w:webHidden/>
          </w:rPr>
          <w:fldChar w:fldCharType="begin"/>
        </w:r>
        <w:r>
          <w:rPr>
            <w:noProof/>
            <w:webHidden/>
          </w:rPr>
          <w:instrText xml:space="preserve"> PAGEREF _Toc144298591 \h </w:instrText>
        </w:r>
        <w:r>
          <w:rPr>
            <w:noProof/>
            <w:webHidden/>
          </w:rPr>
        </w:r>
        <w:r>
          <w:rPr>
            <w:noProof/>
            <w:webHidden/>
          </w:rPr>
          <w:fldChar w:fldCharType="separate"/>
        </w:r>
        <w:r w:rsidR="00214006">
          <w:rPr>
            <w:noProof/>
            <w:webHidden/>
          </w:rPr>
          <w:t>45</w:t>
        </w:r>
        <w:r>
          <w:rPr>
            <w:noProof/>
            <w:webHidden/>
          </w:rPr>
          <w:fldChar w:fldCharType="end"/>
        </w:r>
      </w:hyperlink>
    </w:p>
    <w:p w14:paraId="505BBA6D" w14:textId="456C6E5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2" w:history="1">
        <w:r w:rsidRPr="00C87F94">
          <w:rPr>
            <w:rStyle w:val="Hyperlink"/>
            <w:noProof/>
          </w:rPr>
          <w:t>8.24</w:t>
        </w:r>
        <w:r>
          <w:rPr>
            <w:rFonts w:asciiTheme="minorHAnsi" w:eastAsiaTheme="minorEastAsia" w:hAnsiTheme="minorHAnsi" w:cstheme="minorBidi"/>
            <w:noProof/>
            <w:kern w:val="2"/>
            <w:sz w:val="22"/>
            <w:szCs w:val="22"/>
            <w14:ligatures w14:val="standardContextual"/>
          </w:rPr>
          <w:tab/>
        </w:r>
        <w:r w:rsidRPr="00C87F94">
          <w:rPr>
            <w:rStyle w:val="Hyperlink"/>
            <w:noProof/>
          </w:rPr>
          <w:t>EstRad</w:t>
        </w:r>
        <w:r>
          <w:rPr>
            <w:noProof/>
            <w:webHidden/>
          </w:rPr>
          <w:tab/>
        </w:r>
        <w:r>
          <w:rPr>
            <w:noProof/>
            <w:webHidden/>
          </w:rPr>
          <w:fldChar w:fldCharType="begin"/>
        </w:r>
        <w:r>
          <w:rPr>
            <w:noProof/>
            <w:webHidden/>
          </w:rPr>
          <w:instrText xml:space="preserve"> PAGEREF _Toc144298592 \h </w:instrText>
        </w:r>
        <w:r>
          <w:rPr>
            <w:noProof/>
            <w:webHidden/>
          </w:rPr>
        </w:r>
        <w:r>
          <w:rPr>
            <w:noProof/>
            <w:webHidden/>
          </w:rPr>
          <w:fldChar w:fldCharType="separate"/>
        </w:r>
        <w:r w:rsidR="00214006">
          <w:rPr>
            <w:noProof/>
            <w:webHidden/>
          </w:rPr>
          <w:t>46</w:t>
        </w:r>
        <w:r>
          <w:rPr>
            <w:noProof/>
            <w:webHidden/>
          </w:rPr>
          <w:fldChar w:fldCharType="end"/>
        </w:r>
      </w:hyperlink>
    </w:p>
    <w:p w14:paraId="6A0BCC73" w14:textId="77D89A1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3" w:history="1">
        <w:r w:rsidRPr="00C87F94">
          <w:rPr>
            <w:rStyle w:val="Hyperlink"/>
            <w:noProof/>
          </w:rPr>
          <w:t>8.25</w:t>
        </w:r>
        <w:r>
          <w:rPr>
            <w:rFonts w:asciiTheme="minorHAnsi" w:eastAsiaTheme="minorEastAsia" w:hAnsiTheme="minorHAnsi" w:cstheme="minorBidi"/>
            <w:noProof/>
            <w:kern w:val="2"/>
            <w:sz w:val="22"/>
            <w:szCs w:val="22"/>
            <w14:ligatures w14:val="standardContextual"/>
          </w:rPr>
          <w:tab/>
        </w:r>
        <w:r w:rsidRPr="00C87F94">
          <w:rPr>
            <w:rStyle w:val="Hyperlink"/>
            <w:noProof/>
          </w:rPr>
          <w:t>FracFol</w:t>
        </w:r>
        <w:r>
          <w:rPr>
            <w:noProof/>
            <w:webHidden/>
          </w:rPr>
          <w:tab/>
        </w:r>
        <w:r>
          <w:rPr>
            <w:noProof/>
            <w:webHidden/>
          </w:rPr>
          <w:fldChar w:fldCharType="begin"/>
        </w:r>
        <w:r>
          <w:rPr>
            <w:noProof/>
            <w:webHidden/>
          </w:rPr>
          <w:instrText xml:space="preserve"> PAGEREF _Toc144298593 \h </w:instrText>
        </w:r>
        <w:r>
          <w:rPr>
            <w:noProof/>
            <w:webHidden/>
          </w:rPr>
        </w:r>
        <w:r>
          <w:rPr>
            <w:noProof/>
            <w:webHidden/>
          </w:rPr>
          <w:fldChar w:fldCharType="separate"/>
        </w:r>
        <w:r w:rsidR="00214006">
          <w:rPr>
            <w:noProof/>
            <w:webHidden/>
          </w:rPr>
          <w:t>46</w:t>
        </w:r>
        <w:r>
          <w:rPr>
            <w:noProof/>
            <w:webHidden/>
          </w:rPr>
          <w:fldChar w:fldCharType="end"/>
        </w:r>
      </w:hyperlink>
    </w:p>
    <w:p w14:paraId="61AF4459" w14:textId="66B7468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4" w:history="1">
        <w:r w:rsidRPr="00C87F94">
          <w:rPr>
            <w:rStyle w:val="Hyperlink"/>
            <w:noProof/>
          </w:rPr>
          <w:t>8.26</w:t>
        </w:r>
        <w:r>
          <w:rPr>
            <w:rFonts w:asciiTheme="minorHAnsi" w:eastAsiaTheme="minorEastAsia" w:hAnsiTheme="minorHAnsi" w:cstheme="minorBidi"/>
            <w:noProof/>
            <w:kern w:val="2"/>
            <w:sz w:val="22"/>
            <w:szCs w:val="22"/>
            <w14:ligatures w14:val="standardContextual"/>
          </w:rPr>
          <w:tab/>
        </w:r>
        <w:r w:rsidRPr="00C87F94">
          <w:rPr>
            <w:rStyle w:val="Hyperlink"/>
            <w:noProof/>
          </w:rPr>
          <w:t>FrActWd</w:t>
        </w:r>
        <w:r>
          <w:rPr>
            <w:noProof/>
            <w:webHidden/>
          </w:rPr>
          <w:tab/>
        </w:r>
        <w:r>
          <w:rPr>
            <w:noProof/>
            <w:webHidden/>
          </w:rPr>
          <w:fldChar w:fldCharType="begin"/>
        </w:r>
        <w:r>
          <w:rPr>
            <w:noProof/>
            <w:webHidden/>
          </w:rPr>
          <w:instrText xml:space="preserve"> PAGEREF _Toc144298594 \h </w:instrText>
        </w:r>
        <w:r>
          <w:rPr>
            <w:noProof/>
            <w:webHidden/>
          </w:rPr>
        </w:r>
        <w:r>
          <w:rPr>
            <w:noProof/>
            <w:webHidden/>
          </w:rPr>
          <w:fldChar w:fldCharType="separate"/>
        </w:r>
        <w:r w:rsidR="00214006">
          <w:rPr>
            <w:noProof/>
            <w:webHidden/>
          </w:rPr>
          <w:t>46</w:t>
        </w:r>
        <w:r>
          <w:rPr>
            <w:noProof/>
            <w:webHidden/>
          </w:rPr>
          <w:fldChar w:fldCharType="end"/>
        </w:r>
      </w:hyperlink>
    </w:p>
    <w:p w14:paraId="1BDDEBBE" w14:textId="32D55E9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5" w:history="1">
        <w:r w:rsidRPr="00C87F94">
          <w:rPr>
            <w:rStyle w:val="Hyperlink"/>
            <w:noProof/>
          </w:rPr>
          <w:t>8.27</w:t>
        </w:r>
        <w:r>
          <w:rPr>
            <w:rFonts w:asciiTheme="minorHAnsi" w:eastAsiaTheme="minorEastAsia" w:hAnsiTheme="minorHAnsi" w:cstheme="minorBidi"/>
            <w:noProof/>
            <w:kern w:val="2"/>
            <w:sz w:val="22"/>
            <w:szCs w:val="22"/>
            <w14:ligatures w14:val="standardContextual"/>
          </w:rPr>
          <w:tab/>
        </w:r>
        <w:r w:rsidRPr="00C87F94">
          <w:rPr>
            <w:rStyle w:val="Hyperlink"/>
            <w:noProof/>
          </w:rPr>
          <w:t>CO2HalfSatEff (Optional)</w:t>
        </w:r>
        <w:r>
          <w:rPr>
            <w:noProof/>
            <w:webHidden/>
          </w:rPr>
          <w:tab/>
        </w:r>
        <w:r>
          <w:rPr>
            <w:noProof/>
            <w:webHidden/>
          </w:rPr>
          <w:fldChar w:fldCharType="begin"/>
        </w:r>
        <w:r>
          <w:rPr>
            <w:noProof/>
            <w:webHidden/>
          </w:rPr>
          <w:instrText xml:space="preserve"> PAGEREF _Toc144298595 \h </w:instrText>
        </w:r>
        <w:r>
          <w:rPr>
            <w:noProof/>
            <w:webHidden/>
          </w:rPr>
        </w:r>
        <w:r>
          <w:rPr>
            <w:noProof/>
            <w:webHidden/>
          </w:rPr>
          <w:fldChar w:fldCharType="separate"/>
        </w:r>
        <w:r w:rsidR="00214006">
          <w:rPr>
            <w:noProof/>
            <w:webHidden/>
          </w:rPr>
          <w:t>46</w:t>
        </w:r>
        <w:r>
          <w:rPr>
            <w:noProof/>
            <w:webHidden/>
          </w:rPr>
          <w:fldChar w:fldCharType="end"/>
        </w:r>
      </w:hyperlink>
    </w:p>
    <w:p w14:paraId="2BA99099" w14:textId="6AD227C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6" w:history="1">
        <w:r w:rsidRPr="00C87F94">
          <w:rPr>
            <w:rStyle w:val="Hyperlink"/>
            <w:noProof/>
          </w:rPr>
          <w:t>8.28</w:t>
        </w:r>
        <w:r>
          <w:rPr>
            <w:rFonts w:asciiTheme="minorHAnsi" w:eastAsiaTheme="minorEastAsia" w:hAnsiTheme="minorHAnsi" w:cstheme="minorBidi"/>
            <w:noProof/>
            <w:kern w:val="2"/>
            <w:sz w:val="22"/>
            <w:szCs w:val="22"/>
            <w14:ligatures w14:val="standardContextual"/>
          </w:rPr>
          <w:tab/>
        </w:r>
        <w:r w:rsidRPr="00C87F94">
          <w:rPr>
            <w:rStyle w:val="Hyperlink"/>
            <w:noProof/>
          </w:rPr>
          <w:t>CO2AMaxBEff (Optional)</w:t>
        </w:r>
        <w:r>
          <w:rPr>
            <w:noProof/>
            <w:webHidden/>
          </w:rPr>
          <w:tab/>
        </w:r>
        <w:r>
          <w:rPr>
            <w:noProof/>
            <w:webHidden/>
          </w:rPr>
          <w:fldChar w:fldCharType="begin"/>
        </w:r>
        <w:r>
          <w:rPr>
            <w:noProof/>
            <w:webHidden/>
          </w:rPr>
          <w:instrText xml:space="preserve"> PAGEREF _Toc144298596 \h </w:instrText>
        </w:r>
        <w:r>
          <w:rPr>
            <w:noProof/>
            <w:webHidden/>
          </w:rPr>
        </w:r>
        <w:r>
          <w:rPr>
            <w:noProof/>
            <w:webHidden/>
          </w:rPr>
          <w:fldChar w:fldCharType="separate"/>
        </w:r>
        <w:r w:rsidR="00214006">
          <w:rPr>
            <w:noProof/>
            <w:webHidden/>
          </w:rPr>
          <w:t>46</w:t>
        </w:r>
        <w:r>
          <w:rPr>
            <w:noProof/>
            <w:webHidden/>
          </w:rPr>
          <w:fldChar w:fldCharType="end"/>
        </w:r>
      </w:hyperlink>
    </w:p>
    <w:p w14:paraId="231CF661" w14:textId="481D585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7" w:history="1">
        <w:r w:rsidRPr="00C87F94">
          <w:rPr>
            <w:rStyle w:val="Hyperlink"/>
            <w:noProof/>
          </w:rPr>
          <w:t>8.29</w:t>
        </w:r>
        <w:r>
          <w:rPr>
            <w:rFonts w:asciiTheme="minorHAnsi" w:eastAsiaTheme="minorEastAsia" w:hAnsiTheme="minorHAnsi" w:cstheme="minorBidi"/>
            <w:noProof/>
            <w:kern w:val="2"/>
            <w:sz w:val="22"/>
            <w:szCs w:val="22"/>
            <w14:ligatures w14:val="standardContextual"/>
          </w:rPr>
          <w:tab/>
        </w:r>
        <w:r w:rsidRPr="00C87F94">
          <w:rPr>
            <w:rStyle w:val="Hyperlink"/>
            <w:noProof/>
          </w:rPr>
          <w:t>O3StomataSens (Optional)</w:t>
        </w:r>
        <w:r>
          <w:rPr>
            <w:noProof/>
            <w:webHidden/>
          </w:rPr>
          <w:tab/>
        </w:r>
        <w:r>
          <w:rPr>
            <w:noProof/>
            <w:webHidden/>
          </w:rPr>
          <w:fldChar w:fldCharType="begin"/>
        </w:r>
        <w:r>
          <w:rPr>
            <w:noProof/>
            <w:webHidden/>
          </w:rPr>
          <w:instrText xml:space="preserve"> PAGEREF _Toc144298597 \h </w:instrText>
        </w:r>
        <w:r>
          <w:rPr>
            <w:noProof/>
            <w:webHidden/>
          </w:rPr>
        </w:r>
        <w:r>
          <w:rPr>
            <w:noProof/>
            <w:webHidden/>
          </w:rPr>
          <w:fldChar w:fldCharType="separate"/>
        </w:r>
        <w:r w:rsidR="00214006">
          <w:rPr>
            <w:noProof/>
            <w:webHidden/>
          </w:rPr>
          <w:t>46</w:t>
        </w:r>
        <w:r>
          <w:rPr>
            <w:noProof/>
            <w:webHidden/>
          </w:rPr>
          <w:fldChar w:fldCharType="end"/>
        </w:r>
      </w:hyperlink>
    </w:p>
    <w:p w14:paraId="2924B4F1" w14:textId="523898B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8" w:history="1">
        <w:r w:rsidRPr="00C87F94">
          <w:rPr>
            <w:rStyle w:val="Hyperlink"/>
            <w:noProof/>
          </w:rPr>
          <w:t>8.30</w:t>
        </w:r>
        <w:r>
          <w:rPr>
            <w:rFonts w:asciiTheme="minorHAnsi" w:eastAsiaTheme="minorEastAsia" w:hAnsiTheme="minorHAnsi" w:cstheme="minorBidi"/>
            <w:noProof/>
            <w:kern w:val="2"/>
            <w:sz w:val="22"/>
            <w:szCs w:val="22"/>
            <w14:ligatures w14:val="standardContextual"/>
          </w:rPr>
          <w:tab/>
        </w:r>
        <w:r w:rsidRPr="00C87F94">
          <w:rPr>
            <w:rStyle w:val="Hyperlink"/>
            <w:noProof/>
          </w:rPr>
          <w:t>O3GrowthSens (Optional)</w:t>
        </w:r>
        <w:r>
          <w:rPr>
            <w:noProof/>
            <w:webHidden/>
          </w:rPr>
          <w:tab/>
        </w:r>
        <w:r>
          <w:rPr>
            <w:noProof/>
            <w:webHidden/>
          </w:rPr>
          <w:fldChar w:fldCharType="begin"/>
        </w:r>
        <w:r>
          <w:rPr>
            <w:noProof/>
            <w:webHidden/>
          </w:rPr>
          <w:instrText xml:space="preserve"> PAGEREF _Toc144298598 \h </w:instrText>
        </w:r>
        <w:r>
          <w:rPr>
            <w:noProof/>
            <w:webHidden/>
          </w:rPr>
        </w:r>
        <w:r>
          <w:rPr>
            <w:noProof/>
            <w:webHidden/>
          </w:rPr>
          <w:fldChar w:fldCharType="separate"/>
        </w:r>
        <w:r w:rsidR="00214006">
          <w:rPr>
            <w:noProof/>
            <w:webHidden/>
          </w:rPr>
          <w:t>46</w:t>
        </w:r>
        <w:r>
          <w:rPr>
            <w:noProof/>
            <w:webHidden/>
          </w:rPr>
          <w:fldChar w:fldCharType="end"/>
        </w:r>
      </w:hyperlink>
    </w:p>
    <w:p w14:paraId="003E42E4" w14:textId="51AC520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9" w:history="1">
        <w:r w:rsidRPr="00C87F94">
          <w:rPr>
            <w:rStyle w:val="Hyperlink"/>
            <w:noProof/>
          </w:rPr>
          <w:t>8.31</w:t>
        </w:r>
        <w:r>
          <w:rPr>
            <w:rFonts w:asciiTheme="minorHAnsi" w:eastAsiaTheme="minorEastAsia" w:hAnsiTheme="minorHAnsi" w:cstheme="minorBidi"/>
            <w:noProof/>
            <w:kern w:val="2"/>
            <w:sz w:val="22"/>
            <w:szCs w:val="22"/>
            <w14:ligatures w14:val="standardContextual"/>
          </w:rPr>
          <w:tab/>
        </w:r>
        <w:r w:rsidRPr="00C87F94">
          <w:rPr>
            <w:rStyle w:val="Hyperlink"/>
            <w:noProof/>
          </w:rPr>
          <w:t>MaxFolN, FolNShape (Optional)</w:t>
        </w:r>
        <w:r>
          <w:rPr>
            <w:noProof/>
            <w:webHidden/>
          </w:rPr>
          <w:tab/>
        </w:r>
        <w:r>
          <w:rPr>
            <w:noProof/>
            <w:webHidden/>
          </w:rPr>
          <w:fldChar w:fldCharType="begin"/>
        </w:r>
        <w:r>
          <w:rPr>
            <w:noProof/>
            <w:webHidden/>
          </w:rPr>
          <w:instrText xml:space="preserve"> PAGEREF _Toc144298599 \h </w:instrText>
        </w:r>
        <w:r>
          <w:rPr>
            <w:noProof/>
            <w:webHidden/>
          </w:rPr>
        </w:r>
        <w:r>
          <w:rPr>
            <w:noProof/>
            <w:webHidden/>
          </w:rPr>
          <w:fldChar w:fldCharType="separate"/>
        </w:r>
        <w:r w:rsidR="00214006">
          <w:rPr>
            <w:noProof/>
            <w:webHidden/>
          </w:rPr>
          <w:t>47</w:t>
        </w:r>
        <w:r>
          <w:rPr>
            <w:noProof/>
            <w:webHidden/>
          </w:rPr>
          <w:fldChar w:fldCharType="end"/>
        </w:r>
      </w:hyperlink>
    </w:p>
    <w:p w14:paraId="6F98E749" w14:textId="21BED34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0" w:history="1">
        <w:r w:rsidRPr="00C87F94">
          <w:rPr>
            <w:rStyle w:val="Hyperlink"/>
            <w:noProof/>
          </w:rPr>
          <w:t>8.32</w:t>
        </w:r>
        <w:r>
          <w:rPr>
            <w:rFonts w:asciiTheme="minorHAnsi" w:eastAsiaTheme="minorEastAsia" w:hAnsiTheme="minorHAnsi" w:cstheme="minorBidi"/>
            <w:noProof/>
            <w:kern w:val="2"/>
            <w:sz w:val="22"/>
            <w:szCs w:val="22"/>
            <w14:ligatures w14:val="standardContextual"/>
          </w:rPr>
          <w:tab/>
        </w:r>
        <w:r w:rsidRPr="00C87F94">
          <w:rPr>
            <w:rStyle w:val="Hyperlink"/>
            <w:noProof/>
          </w:rPr>
          <w:t>MaxFracFol, FracFolShape (Optional)</w:t>
        </w:r>
        <w:r>
          <w:rPr>
            <w:noProof/>
            <w:webHidden/>
          </w:rPr>
          <w:tab/>
        </w:r>
        <w:r>
          <w:rPr>
            <w:noProof/>
            <w:webHidden/>
          </w:rPr>
          <w:fldChar w:fldCharType="begin"/>
        </w:r>
        <w:r>
          <w:rPr>
            <w:noProof/>
            <w:webHidden/>
          </w:rPr>
          <w:instrText xml:space="preserve"> PAGEREF _Toc144298600 \h </w:instrText>
        </w:r>
        <w:r>
          <w:rPr>
            <w:noProof/>
            <w:webHidden/>
          </w:rPr>
        </w:r>
        <w:r>
          <w:rPr>
            <w:noProof/>
            <w:webHidden/>
          </w:rPr>
          <w:fldChar w:fldCharType="separate"/>
        </w:r>
        <w:r w:rsidR="00214006">
          <w:rPr>
            <w:noProof/>
            <w:webHidden/>
          </w:rPr>
          <w:t>47</w:t>
        </w:r>
        <w:r>
          <w:rPr>
            <w:noProof/>
            <w:webHidden/>
          </w:rPr>
          <w:fldChar w:fldCharType="end"/>
        </w:r>
      </w:hyperlink>
    </w:p>
    <w:p w14:paraId="57EDE025" w14:textId="24E8A01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1" w:history="1">
        <w:r w:rsidRPr="00C87F94">
          <w:rPr>
            <w:rStyle w:val="Hyperlink"/>
            <w:noProof/>
          </w:rPr>
          <w:t>8.33</w:t>
        </w:r>
        <w:r>
          <w:rPr>
            <w:rFonts w:asciiTheme="minorHAnsi" w:eastAsiaTheme="minorEastAsia" w:hAnsiTheme="minorHAnsi" w:cstheme="minorBidi"/>
            <w:noProof/>
            <w:kern w:val="2"/>
            <w:sz w:val="22"/>
            <w:szCs w:val="22"/>
            <w14:ligatures w14:val="standardContextual"/>
          </w:rPr>
          <w:tab/>
        </w:r>
        <w:r w:rsidRPr="00C87F94">
          <w:rPr>
            <w:rStyle w:val="Hyperlink"/>
            <w:noProof/>
          </w:rPr>
          <w:t>LifeForm (Optional)</w:t>
        </w:r>
        <w:r>
          <w:rPr>
            <w:noProof/>
            <w:webHidden/>
          </w:rPr>
          <w:tab/>
        </w:r>
        <w:r>
          <w:rPr>
            <w:noProof/>
            <w:webHidden/>
          </w:rPr>
          <w:fldChar w:fldCharType="begin"/>
        </w:r>
        <w:r>
          <w:rPr>
            <w:noProof/>
            <w:webHidden/>
          </w:rPr>
          <w:instrText xml:space="preserve"> PAGEREF _Toc144298601 \h </w:instrText>
        </w:r>
        <w:r>
          <w:rPr>
            <w:noProof/>
            <w:webHidden/>
          </w:rPr>
        </w:r>
        <w:r>
          <w:rPr>
            <w:noProof/>
            <w:webHidden/>
          </w:rPr>
          <w:fldChar w:fldCharType="separate"/>
        </w:r>
        <w:r w:rsidR="00214006">
          <w:rPr>
            <w:noProof/>
            <w:webHidden/>
          </w:rPr>
          <w:t>47</w:t>
        </w:r>
        <w:r>
          <w:rPr>
            <w:noProof/>
            <w:webHidden/>
          </w:rPr>
          <w:fldChar w:fldCharType="end"/>
        </w:r>
      </w:hyperlink>
    </w:p>
    <w:p w14:paraId="5BBCC0A2" w14:textId="1BBEE2A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2" w:history="1">
        <w:r w:rsidRPr="00C87F94">
          <w:rPr>
            <w:rStyle w:val="Hyperlink"/>
            <w:noProof/>
          </w:rPr>
          <w:t>8.34</w:t>
        </w:r>
        <w:r>
          <w:rPr>
            <w:rFonts w:asciiTheme="minorHAnsi" w:eastAsiaTheme="minorEastAsia" w:hAnsiTheme="minorHAnsi" w:cstheme="minorBidi"/>
            <w:noProof/>
            <w:kern w:val="2"/>
            <w:sz w:val="22"/>
            <w:szCs w:val="22"/>
            <w14:ligatures w14:val="standardContextual"/>
          </w:rPr>
          <w:tab/>
        </w:r>
        <w:r w:rsidRPr="00C87F94">
          <w:rPr>
            <w:rStyle w:val="Hyperlink"/>
            <w:noProof/>
          </w:rPr>
          <w:t>MossScalar (Optional)</w:t>
        </w:r>
        <w:r>
          <w:rPr>
            <w:noProof/>
            <w:webHidden/>
          </w:rPr>
          <w:tab/>
        </w:r>
        <w:r>
          <w:rPr>
            <w:noProof/>
            <w:webHidden/>
          </w:rPr>
          <w:fldChar w:fldCharType="begin"/>
        </w:r>
        <w:r>
          <w:rPr>
            <w:noProof/>
            <w:webHidden/>
          </w:rPr>
          <w:instrText xml:space="preserve"> PAGEREF _Toc144298602 \h </w:instrText>
        </w:r>
        <w:r>
          <w:rPr>
            <w:noProof/>
            <w:webHidden/>
          </w:rPr>
        </w:r>
        <w:r>
          <w:rPr>
            <w:noProof/>
            <w:webHidden/>
          </w:rPr>
          <w:fldChar w:fldCharType="separate"/>
        </w:r>
        <w:r w:rsidR="00214006">
          <w:rPr>
            <w:noProof/>
            <w:webHidden/>
          </w:rPr>
          <w:t>47</w:t>
        </w:r>
        <w:r>
          <w:rPr>
            <w:noProof/>
            <w:webHidden/>
          </w:rPr>
          <w:fldChar w:fldCharType="end"/>
        </w:r>
      </w:hyperlink>
    </w:p>
    <w:p w14:paraId="7336F4D8" w14:textId="034DE55C"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603" w:history="1">
        <w:r w:rsidRPr="00C87F94">
          <w:rPr>
            <w:rStyle w:val="Hyperlink"/>
            <w:noProof/>
          </w:rPr>
          <w:t>9</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Ecoregion parameters</w:t>
        </w:r>
        <w:r>
          <w:rPr>
            <w:noProof/>
            <w:webHidden/>
          </w:rPr>
          <w:tab/>
        </w:r>
        <w:r>
          <w:rPr>
            <w:noProof/>
            <w:webHidden/>
          </w:rPr>
          <w:fldChar w:fldCharType="begin"/>
        </w:r>
        <w:r>
          <w:rPr>
            <w:noProof/>
            <w:webHidden/>
          </w:rPr>
          <w:instrText xml:space="preserve"> PAGEREF _Toc144298603 \h </w:instrText>
        </w:r>
        <w:r>
          <w:rPr>
            <w:noProof/>
            <w:webHidden/>
          </w:rPr>
        </w:r>
        <w:r>
          <w:rPr>
            <w:noProof/>
            <w:webHidden/>
          </w:rPr>
          <w:fldChar w:fldCharType="separate"/>
        </w:r>
        <w:r w:rsidR="00214006">
          <w:rPr>
            <w:noProof/>
            <w:webHidden/>
          </w:rPr>
          <w:t>48</w:t>
        </w:r>
        <w:r>
          <w:rPr>
            <w:noProof/>
            <w:webHidden/>
          </w:rPr>
          <w:fldChar w:fldCharType="end"/>
        </w:r>
      </w:hyperlink>
    </w:p>
    <w:p w14:paraId="1E5BF530" w14:textId="5830B99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4" w:history="1">
        <w:r w:rsidRPr="00C87F94">
          <w:rPr>
            <w:rStyle w:val="Hyperlink"/>
            <w:noProof/>
          </w:rPr>
          <w:t>9.1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_Toc144298604 \h </w:instrText>
        </w:r>
        <w:r>
          <w:rPr>
            <w:noProof/>
            <w:webHidden/>
          </w:rPr>
        </w:r>
        <w:r>
          <w:rPr>
            <w:noProof/>
            <w:webHidden/>
          </w:rPr>
          <w:fldChar w:fldCharType="separate"/>
        </w:r>
        <w:r w:rsidR="00214006">
          <w:rPr>
            <w:noProof/>
            <w:webHidden/>
          </w:rPr>
          <w:t>48</w:t>
        </w:r>
        <w:r>
          <w:rPr>
            <w:noProof/>
            <w:webHidden/>
          </w:rPr>
          <w:fldChar w:fldCharType="end"/>
        </w:r>
      </w:hyperlink>
    </w:p>
    <w:p w14:paraId="48D9E982" w14:textId="52FDC6F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5" w:history="1">
        <w:r w:rsidRPr="00C87F94">
          <w:rPr>
            <w:rStyle w:val="Hyperlink"/>
            <w:noProof/>
          </w:rPr>
          <w:t>9.2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_Toc144298605 \h </w:instrText>
        </w:r>
        <w:r>
          <w:rPr>
            <w:noProof/>
            <w:webHidden/>
          </w:rPr>
        </w:r>
        <w:r>
          <w:rPr>
            <w:noProof/>
            <w:webHidden/>
          </w:rPr>
          <w:fldChar w:fldCharType="separate"/>
        </w:r>
        <w:r w:rsidR="00214006">
          <w:rPr>
            <w:noProof/>
            <w:webHidden/>
          </w:rPr>
          <w:t>48</w:t>
        </w:r>
        <w:r>
          <w:rPr>
            <w:noProof/>
            <w:webHidden/>
          </w:rPr>
          <w:fldChar w:fldCharType="end"/>
        </w:r>
      </w:hyperlink>
    </w:p>
    <w:p w14:paraId="6AE00D78" w14:textId="2FE18BE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6" w:history="1">
        <w:r w:rsidRPr="00C87F94">
          <w:rPr>
            <w:rStyle w:val="Hyperlink"/>
            <w:noProof/>
          </w:rPr>
          <w:t>9.3</w:t>
        </w:r>
        <w:r>
          <w:rPr>
            <w:rFonts w:asciiTheme="minorHAnsi" w:eastAsiaTheme="minorEastAsia" w:hAnsiTheme="minorHAnsi" w:cstheme="minorBidi"/>
            <w:noProof/>
            <w:kern w:val="2"/>
            <w:sz w:val="22"/>
            <w:szCs w:val="22"/>
            <w14:ligatures w14:val="standardContextual"/>
          </w:rPr>
          <w:tab/>
        </w:r>
        <w:r w:rsidRPr="00C87F94">
          <w:rPr>
            <w:rStyle w:val="Hyperlink"/>
            <w:noProof/>
          </w:rPr>
          <w:t>EcoregionParameters (ecoregion name)</w:t>
        </w:r>
        <w:r>
          <w:rPr>
            <w:noProof/>
            <w:webHidden/>
          </w:rPr>
          <w:tab/>
        </w:r>
        <w:r>
          <w:rPr>
            <w:noProof/>
            <w:webHidden/>
          </w:rPr>
          <w:fldChar w:fldCharType="begin"/>
        </w:r>
        <w:r>
          <w:rPr>
            <w:noProof/>
            <w:webHidden/>
          </w:rPr>
          <w:instrText xml:space="preserve"> PAGEREF _Toc144298606 \h </w:instrText>
        </w:r>
        <w:r>
          <w:rPr>
            <w:noProof/>
            <w:webHidden/>
          </w:rPr>
        </w:r>
        <w:r>
          <w:rPr>
            <w:noProof/>
            <w:webHidden/>
          </w:rPr>
          <w:fldChar w:fldCharType="separate"/>
        </w:r>
        <w:r w:rsidR="00214006">
          <w:rPr>
            <w:noProof/>
            <w:webHidden/>
          </w:rPr>
          <w:t>48</w:t>
        </w:r>
        <w:r>
          <w:rPr>
            <w:noProof/>
            <w:webHidden/>
          </w:rPr>
          <w:fldChar w:fldCharType="end"/>
        </w:r>
      </w:hyperlink>
    </w:p>
    <w:p w14:paraId="3071AE5A" w14:textId="6A98E965"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7" w:history="1">
        <w:r w:rsidRPr="00C87F94">
          <w:rPr>
            <w:rStyle w:val="Hyperlink"/>
            <w:noProof/>
          </w:rPr>
          <w:t>9.4</w:t>
        </w:r>
        <w:r>
          <w:rPr>
            <w:rFonts w:asciiTheme="minorHAnsi" w:eastAsiaTheme="minorEastAsia" w:hAnsiTheme="minorHAnsi" w:cstheme="minorBidi"/>
            <w:noProof/>
            <w:kern w:val="2"/>
            <w:sz w:val="22"/>
            <w:szCs w:val="22"/>
            <w14:ligatures w14:val="standardContextual"/>
          </w:rPr>
          <w:tab/>
        </w:r>
        <w:r w:rsidRPr="00C87F94">
          <w:rPr>
            <w:rStyle w:val="Hyperlink"/>
            <w:noProof/>
          </w:rPr>
          <w:t>SoilType</w:t>
        </w:r>
        <w:r>
          <w:rPr>
            <w:noProof/>
            <w:webHidden/>
          </w:rPr>
          <w:tab/>
        </w:r>
        <w:r>
          <w:rPr>
            <w:noProof/>
            <w:webHidden/>
          </w:rPr>
          <w:fldChar w:fldCharType="begin"/>
        </w:r>
        <w:r>
          <w:rPr>
            <w:noProof/>
            <w:webHidden/>
          </w:rPr>
          <w:instrText xml:space="preserve"> PAGEREF _Toc144298607 \h </w:instrText>
        </w:r>
        <w:r>
          <w:rPr>
            <w:noProof/>
            <w:webHidden/>
          </w:rPr>
        </w:r>
        <w:r>
          <w:rPr>
            <w:noProof/>
            <w:webHidden/>
          </w:rPr>
          <w:fldChar w:fldCharType="separate"/>
        </w:r>
        <w:r w:rsidR="00214006">
          <w:rPr>
            <w:noProof/>
            <w:webHidden/>
          </w:rPr>
          <w:t>48</w:t>
        </w:r>
        <w:r>
          <w:rPr>
            <w:noProof/>
            <w:webHidden/>
          </w:rPr>
          <w:fldChar w:fldCharType="end"/>
        </w:r>
      </w:hyperlink>
    </w:p>
    <w:p w14:paraId="143A92FB" w14:textId="0E4270F8"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8" w:history="1">
        <w:r w:rsidRPr="00C87F94">
          <w:rPr>
            <w:rStyle w:val="Hyperlink"/>
            <w:noProof/>
          </w:rPr>
          <w:t>9.5</w:t>
        </w:r>
        <w:r>
          <w:rPr>
            <w:rFonts w:asciiTheme="minorHAnsi" w:eastAsiaTheme="minorEastAsia" w:hAnsiTheme="minorHAnsi" w:cstheme="minorBidi"/>
            <w:noProof/>
            <w:kern w:val="2"/>
            <w:sz w:val="22"/>
            <w:szCs w:val="22"/>
            <w14:ligatures w14:val="standardContextual"/>
          </w:rPr>
          <w:tab/>
        </w:r>
        <w:r w:rsidRPr="00C87F94">
          <w:rPr>
            <w:rStyle w:val="Hyperlink"/>
            <w:noProof/>
          </w:rPr>
          <w:t>Latitude</w:t>
        </w:r>
        <w:r>
          <w:rPr>
            <w:noProof/>
            <w:webHidden/>
          </w:rPr>
          <w:tab/>
        </w:r>
        <w:r>
          <w:rPr>
            <w:noProof/>
            <w:webHidden/>
          </w:rPr>
          <w:fldChar w:fldCharType="begin"/>
        </w:r>
        <w:r>
          <w:rPr>
            <w:noProof/>
            <w:webHidden/>
          </w:rPr>
          <w:instrText xml:space="preserve"> PAGEREF _Toc144298608 \h </w:instrText>
        </w:r>
        <w:r>
          <w:rPr>
            <w:noProof/>
            <w:webHidden/>
          </w:rPr>
        </w:r>
        <w:r>
          <w:rPr>
            <w:noProof/>
            <w:webHidden/>
          </w:rPr>
          <w:fldChar w:fldCharType="separate"/>
        </w:r>
        <w:r w:rsidR="00214006">
          <w:rPr>
            <w:noProof/>
            <w:webHidden/>
          </w:rPr>
          <w:t>48</w:t>
        </w:r>
        <w:r>
          <w:rPr>
            <w:noProof/>
            <w:webHidden/>
          </w:rPr>
          <w:fldChar w:fldCharType="end"/>
        </w:r>
      </w:hyperlink>
    </w:p>
    <w:p w14:paraId="26256A52" w14:textId="35298635"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9" w:history="1">
        <w:r w:rsidRPr="00C87F94">
          <w:rPr>
            <w:rStyle w:val="Hyperlink"/>
            <w:noProof/>
          </w:rPr>
          <w:t>9.6</w:t>
        </w:r>
        <w:r>
          <w:rPr>
            <w:rFonts w:asciiTheme="minorHAnsi" w:eastAsiaTheme="minorEastAsia" w:hAnsiTheme="minorHAnsi" w:cstheme="minorBidi"/>
            <w:noProof/>
            <w:kern w:val="2"/>
            <w:sz w:val="22"/>
            <w:szCs w:val="22"/>
            <w14:ligatures w14:val="standardContextual"/>
          </w:rPr>
          <w:tab/>
        </w:r>
        <w:r w:rsidRPr="00C87F94">
          <w:rPr>
            <w:rStyle w:val="Hyperlink"/>
            <w:noProof/>
          </w:rPr>
          <w:t>RootingDepth</w:t>
        </w:r>
        <w:r>
          <w:rPr>
            <w:noProof/>
            <w:webHidden/>
          </w:rPr>
          <w:tab/>
        </w:r>
        <w:r>
          <w:rPr>
            <w:noProof/>
            <w:webHidden/>
          </w:rPr>
          <w:fldChar w:fldCharType="begin"/>
        </w:r>
        <w:r>
          <w:rPr>
            <w:noProof/>
            <w:webHidden/>
          </w:rPr>
          <w:instrText xml:space="preserve"> PAGEREF _Toc144298609 \h </w:instrText>
        </w:r>
        <w:r>
          <w:rPr>
            <w:noProof/>
            <w:webHidden/>
          </w:rPr>
        </w:r>
        <w:r>
          <w:rPr>
            <w:noProof/>
            <w:webHidden/>
          </w:rPr>
          <w:fldChar w:fldCharType="separate"/>
        </w:r>
        <w:r w:rsidR="00214006">
          <w:rPr>
            <w:noProof/>
            <w:webHidden/>
          </w:rPr>
          <w:t>48</w:t>
        </w:r>
        <w:r>
          <w:rPr>
            <w:noProof/>
            <w:webHidden/>
          </w:rPr>
          <w:fldChar w:fldCharType="end"/>
        </w:r>
      </w:hyperlink>
    </w:p>
    <w:p w14:paraId="046C9C0B" w14:textId="6656EA4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0" w:history="1">
        <w:r w:rsidRPr="00C87F94">
          <w:rPr>
            <w:rStyle w:val="Hyperlink"/>
            <w:noProof/>
          </w:rPr>
          <w:t>9.7</w:t>
        </w:r>
        <w:r>
          <w:rPr>
            <w:rFonts w:asciiTheme="minorHAnsi" w:eastAsiaTheme="minorEastAsia" w:hAnsiTheme="minorHAnsi" w:cstheme="minorBidi"/>
            <w:noProof/>
            <w:kern w:val="2"/>
            <w:sz w:val="22"/>
            <w:szCs w:val="22"/>
            <w14:ligatures w14:val="standardContextual"/>
          </w:rPr>
          <w:tab/>
        </w:r>
        <w:r w:rsidRPr="00C87F94">
          <w:rPr>
            <w:rStyle w:val="Hyperlink"/>
            <w:noProof/>
          </w:rPr>
          <w:t>PrecLossFrac</w:t>
        </w:r>
        <w:r>
          <w:rPr>
            <w:noProof/>
            <w:webHidden/>
          </w:rPr>
          <w:tab/>
        </w:r>
        <w:r>
          <w:rPr>
            <w:noProof/>
            <w:webHidden/>
          </w:rPr>
          <w:fldChar w:fldCharType="begin"/>
        </w:r>
        <w:r>
          <w:rPr>
            <w:noProof/>
            <w:webHidden/>
          </w:rPr>
          <w:instrText xml:space="preserve"> PAGEREF _Toc144298610 \h </w:instrText>
        </w:r>
        <w:r>
          <w:rPr>
            <w:noProof/>
            <w:webHidden/>
          </w:rPr>
        </w:r>
        <w:r>
          <w:rPr>
            <w:noProof/>
            <w:webHidden/>
          </w:rPr>
          <w:fldChar w:fldCharType="separate"/>
        </w:r>
        <w:r w:rsidR="00214006">
          <w:rPr>
            <w:noProof/>
            <w:webHidden/>
          </w:rPr>
          <w:t>48</w:t>
        </w:r>
        <w:r>
          <w:rPr>
            <w:noProof/>
            <w:webHidden/>
          </w:rPr>
          <w:fldChar w:fldCharType="end"/>
        </w:r>
      </w:hyperlink>
    </w:p>
    <w:p w14:paraId="55AAF3B6" w14:textId="67CE080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1" w:history="1">
        <w:r w:rsidRPr="00C87F94">
          <w:rPr>
            <w:rStyle w:val="Hyperlink"/>
            <w:noProof/>
          </w:rPr>
          <w:t>9.8</w:t>
        </w:r>
        <w:r>
          <w:rPr>
            <w:rFonts w:asciiTheme="minorHAnsi" w:eastAsiaTheme="minorEastAsia" w:hAnsiTheme="minorHAnsi" w:cstheme="minorBidi"/>
            <w:noProof/>
            <w:kern w:val="2"/>
            <w:sz w:val="22"/>
            <w:szCs w:val="22"/>
            <w14:ligatures w14:val="standardContextual"/>
          </w:rPr>
          <w:tab/>
        </w:r>
        <w:r w:rsidRPr="00C87F94">
          <w:rPr>
            <w:rStyle w:val="Hyperlink"/>
            <w:noProof/>
          </w:rPr>
          <w:t>EvapDepth</w:t>
        </w:r>
        <w:r>
          <w:rPr>
            <w:noProof/>
            <w:webHidden/>
          </w:rPr>
          <w:tab/>
        </w:r>
        <w:r>
          <w:rPr>
            <w:noProof/>
            <w:webHidden/>
          </w:rPr>
          <w:fldChar w:fldCharType="begin"/>
        </w:r>
        <w:r>
          <w:rPr>
            <w:noProof/>
            <w:webHidden/>
          </w:rPr>
          <w:instrText xml:space="preserve"> PAGEREF _Toc144298611 \h </w:instrText>
        </w:r>
        <w:r>
          <w:rPr>
            <w:noProof/>
            <w:webHidden/>
          </w:rPr>
        </w:r>
        <w:r>
          <w:rPr>
            <w:noProof/>
            <w:webHidden/>
          </w:rPr>
          <w:fldChar w:fldCharType="separate"/>
        </w:r>
        <w:r w:rsidR="00214006">
          <w:rPr>
            <w:noProof/>
            <w:webHidden/>
          </w:rPr>
          <w:t>49</w:t>
        </w:r>
        <w:r>
          <w:rPr>
            <w:noProof/>
            <w:webHidden/>
          </w:rPr>
          <w:fldChar w:fldCharType="end"/>
        </w:r>
      </w:hyperlink>
    </w:p>
    <w:p w14:paraId="1A548348" w14:textId="2171BC16"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2" w:history="1">
        <w:r w:rsidRPr="00C87F94">
          <w:rPr>
            <w:rStyle w:val="Hyperlink"/>
            <w:noProof/>
          </w:rPr>
          <w:t>9.9</w:t>
        </w:r>
        <w:r>
          <w:rPr>
            <w:rFonts w:asciiTheme="minorHAnsi" w:eastAsiaTheme="minorEastAsia" w:hAnsiTheme="minorHAnsi" w:cstheme="minorBidi"/>
            <w:noProof/>
            <w:kern w:val="2"/>
            <w:sz w:val="22"/>
            <w:szCs w:val="22"/>
            <w14:ligatures w14:val="standardContextual"/>
          </w:rPr>
          <w:tab/>
        </w:r>
        <w:r w:rsidRPr="00C87F94">
          <w:rPr>
            <w:rStyle w:val="Hyperlink"/>
            <w:noProof/>
          </w:rPr>
          <w:t>LeakageFrac</w:t>
        </w:r>
        <w:r>
          <w:rPr>
            <w:noProof/>
            <w:webHidden/>
          </w:rPr>
          <w:tab/>
        </w:r>
        <w:r>
          <w:rPr>
            <w:noProof/>
            <w:webHidden/>
          </w:rPr>
          <w:fldChar w:fldCharType="begin"/>
        </w:r>
        <w:r>
          <w:rPr>
            <w:noProof/>
            <w:webHidden/>
          </w:rPr>
          <w:instrText xml:space="preserve"> PAGEREF _Toc144298612 \h </w:instrText>
        </w:r>
        <w:r>
          <w:rPr>
            <w:noProof/>
            <w:webHidden/>
          </w:rPr>
        </w:r>
        <w:r>
          <w:rPr>
            <w:noProof/>
            <w:webHidden/>
          </w:rPr>
          <w:fldChar w:fldCharType="separate"/>
        </w:r>
        <w:r w:rsidR="00214006">
          <w:rPr>
            <w:noProof/>
            <w:webHidden/>
          </w:rPr>
          <w:t>49</w:t>
        </w:r>
        <w:r>
          <w:rPr>
            <w:noProof/>
            <w:webHidden/>
          </w:rPr>
          <w:fldChar w:fldCharType="end"/>
        </w:r>
      </w:hyperlink>
    </w:p>
    <w:p w14:paraId="373D25CB" w14:textId="4E59C6D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3" w:history="1">
        <w:r w:rsidRPr="00C87F94">
          <w:rPr>
            <w:rStyle w:val="Hyperlink"/>
            <w:noProof/>
          </w:rPr>
          <w:t>9.10</w:t>
        </w:r>
        <w:r>
          <w:rPr>
            <w:rFonts w:asciiTheme="minorHAnsi" w:eastAsiaTheme="minorEastAsia" w:hAnsiTheme="minorHAnsi" w:cstheme="minorBidi"/>
            <w:noProof/>
            <w:kern w:val="2"/>
            <w:sz w:val="22"/>
            <w:szCs w:val="22"/>
            <w14:ligatures w14:val="standardContextual"/>
          </w:rPr>
          <w:tab/>
        </w:r>
        <w:r w:rsidRPr="00C87F94">
          <w:rPr>
            <w:rStyle w:val="Hyperlink"/>
            <w:noProof/>
          </w:rPr>
          <w:t>RunoffCapture (Optional)</w:t>
        </w:r>
        <w:r>
          <w:rPr>
            <w:noProof/>
            <w:webHidden/>
          </w:rPr>
          <w:tab/>
        </w:r>
        <w:r>
          <w:rPr>
            <w:noProof/>
            <w:webHidden/>
          </w:rPr>
          <w:fldChar w:fldCharType="begin"/>
        </w:r>
        <w:r>
          <w:rPr>
            <w:noProof/>
            <w:webHidden/>
          </w:rPr>
          <w:instrText xml:space="preserve"> PAGEREF _Toc144298613 \h </w:instrText>
        </w:r>
        <w:r>
          <w:rPr>
            <w:noProof/>
            <w:webHidden/>
          </w:rPr>
        </w:r>
        <w:r>
          <w:rPr>
            <w:noProof/>
            <w:webHidden/>
          </w:rPr>
          <w:fldChar w:fldCharType="separate"/>
        </w:r>
        <w:r w:rsidR="00214006">
          <w:rPr>
            <w:noProof/>
            <w:webHidden/>
          </w:rPr>
          <w:t>49</w:t>
        </w:r>
        <w:r>
          <w:rPr>
            <w:noProof/>
            <w:webHidden/>
          </w:rPr>
          <w:fldChar w:fldCharType="end"/>
        </w:r>
      </w:hyperlink>
    </w:p>
    <w:p w14:paraId="3FDF9EE8" w14:textId="27FE9D7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4" w:history="1">
        <w:r w:rsidRPr="00C87F94">
          <w:rPr>
            <w:rStyle w:val="Hyperlink"/>
            <w:noProof/>
          </w:rPr>
          <w:t>9.11</w:t>
        </w:r>
        <w:r>
          <w:rPr>
            <w:rFonts w:asciiTheme="minorHAnsi" w:eastAsiaTheme="minorEastAsia" w:hAnsiTheme="minorHAnsi" w:cstheme="minorBidi"/>
            <w:noProof/>
            <w:kern w:val="2"/>
            <w:sz w:val="22"/>
            <w:szCs w:val="22"/>
            <w14:ligatures w14:val="standardContextual"/>
          </w:rPr>
          <w:tab/>
        </w:r>
        <w:r w:rsidRPr="00C87F94">
          <w:rPr>
            <w:rStyle w:val="Hyperlink"/>
            <w:noProof/>
          </w:rPr>
          <w:t>PrecIntConst</w:t>
        </w:r>
        <w:r>
          <w:rPr>
            <w:noProof/>
            <w:webHidden/>
          </w:rPr>
          <w:tab/>
        </w:r>
        <w:r>
          <w:rPr>
            <w:noProof/>
            <w:webHidden/>
          </w:rPr>
          <w:fldChar w:fldCharType="begin"/>
        </w:r>
        <w:r>
          <w:rPr>
            <w:noProof/>
            <w:webHidden/>
          </w:rPr>
          <w:instrText xml:space="preserve"> PAGEREF _Toc144298614 \h </w:instrText>
        </w:r>
        <w:r>
          <w:rPr>
            <w:noProof/>
            <w:webHidden/>
          </w:rPr>
        </w:r>
        <w:r>
          <w:rPr>
            <w:noProof/>
            <w:webHidden/>
          </w:rPr>
          <w:fldChar w:fldCharType="separate"/>
        </w:r>
        <w:r w:rsidR="00214006">
          <w:rPr>
            <w:noProof/>
            <w:webHidden/>
          </w:rPr>
          <w:t>49</w:t>
        </w:r>
        <w:r>
          <w:rPr>
            <w:noProof/>
            <w:webHidden/>
          </w:rPr>
          <w:fldChar w:fldCharType="end"/>
        </w:r>
      </w:hyperlink>
    </w:p>
    <w:p w14:paraId="00E01309" w14:textId="7FF9ED2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5" w:history="1">
        <w:r w:rsidRPr="00C87F94">
          <w:rPr>
            <w:rStyle w:val="Hyperlink"/>
            <w:noProof/>
          </w:rPr>
          <w:t>9.12</w:t>
        </w:r>
        <w:r>
          <w:rPr>
            <w:rFonts w:asciiTheme="minorHAnsi" w:eastAsiaTheme="minorEastAsia" w:hAnsiTheme="minorHAnsi" w:cstheme="minorBidi"/>
            <w:noProof/>
            <w:kern w:val="2"/>
            <w:sz w:val="22"/>
            <w:szCs w:val="22"/>
            <w14:ligatures w14:val="standardContextual"/>
          </w:rPr>
          <w:tab/>
        </w:r>
        <w:r w:rsidRPr="00C87F94">
          <w:rPr>
            <w:rStyle w:val="Hyperlink"/>
            <w:noProof/>
          </w:rPr>
          <w:t>SnowSublimFrac</w:t>
        </w:r>
        <w:r>
          <w:rPr>
            <w:noProof/>
            <w:webHidden/>
          </w:rPr>
          <w:tab/>
        </w:r>
        <w:r>
          <w:rPr>
            <w:noProof/>
            <w:webHidden/>
          </w:rPr>
          <w:fldChar w:fldCharType="begin"/>
        </w:r>
        <w:r>
          <w:rPr>
            <w:noProof/>
            <w:webHidden/>
          </w:rPr>
          <w:instrText xml:space="preserve"> PAGEREF _Toc144298615 \h </w:instrText>
        </w:r>
        <w:r>
          <w:rPr>
            <w:noProof/>
            <w:webHidden/>
          </w:rPr>
        </w:r>
        <w:r>
          <w:rPr>
            <w:noProof/>
            <w:webHidden/>
          </w:rPr>
          <w:fldChar w:fldCharType="separate"/>
        </w:r>
        <w:r w:rsidR="00214006">
          <w:rPr>
            <w:noProof/>
            <w:webHidden/>
          </w:rPr>
          <w:t>49</w:t>
        </w:r>
        <w:r>
          <w:rPr>
            <w:noProof/>
            <w:webHidden/>
          </w:rPr>
          <w:fldChar w:fldCharType="end"/>
        </w:r>
      </w:hyperlink>
    </w:p>
    <w:p w14:paraId="2F46F133" w14:textId="21CFC51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6" w:history="1">
        <w:r w:rsidRPr="00C87F94">
          <w:rPr>
            <w:rStyle w:val="Hyperlink"/>
            <w:noProof/>
          </w:rPr>
          <w:t>9.13</w:t>
        </w:r>
        <w:r>
          <w:rPr>
            <w:rFonts w:asciiTheme="minorHAnsi" w:eastAsiaTheme="minorEastAsia" w:hAnsiTheme="minorHAnsi" w:cstheme="minorBidi"/>
            <w:noProof/>
            <w:kern w:val="2"/>
            <w:sz w:val="22"/>
            <w:szCs w:val="22"/>
            <w14:ligatures w14:val="standardContextual"/>
          </w:rPr>
          <w:tab/>
        </w:r>
        <w:r w:rsidRPr="00C87F94">
          <w:rPr>
            <w:rStyle w:val="Hyperlink"/>
            <w:noProof/>
          </w:rPr>
          <w:t>MossDepth (Optional)</w:t>
        </w:r>
        <w:r>
          <w:rPr>
            <w:noProof/>
            <w:webHidden/>
          </w:rPr>
          <w:tab/>
        </w:r>
        <w:r>
          <w:rPr>
            <w:noProof/>
            <w:webHidden/>
          </w:rPr>
          <w:fldChar w:fldCharType="begin"/>
        </w:r>
        <w:r>
          <w:rPr>
            <w:noProof/>
            <w:webHidden/>
          </w:rPr>
          <w:instrText xml:space="preserve"> PAGEREF _Toc144298616 \h </w:instrText>
        </w:r>
        <w:r>
          <w:rPr>
            <w:noProof/>
            <w:webHidden/>
          </w:rPr>
        </w:r>
        <w:r>
          <w:rPr>
            <w:noProof/>
            <w:webHidden/>
          </w:rPr>
          <w:fldChar w:fldCharType="separate"/>
        </w:r>
        <w:r w:rsidR="00214006">
          <w:rPr>
            <w:noProof/>
            <w:webHidden/>
          </w:rPr>
          <w:t>49</w:t>
        </w:r>
        <w:r>
          <w:rPr>
            <w:noProof/>
            <w:webHidden/>
          </w:rPr>
          <w:fldChar w:fldCharType="end"/>
        </w:r>
      </w:hyperlink>
    </w:p>
    <w:p w14:paraId="4F9FFC75" w14:textId="4E35642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7" w:history="1">
        <w:r w:rsidRPr="00C87F94">
          <w:rPr>
            <w:rStyle w:val="Hyperlink"/>
            <w:noProof/>
          </w:rPr>
          <w:t>9.14</w:t>
        </w:r>
        <w:r>
          <w:rPr>
            <w:rFonts w:asciiTheme="minorHAnsi" w:eastAsiaTheme="minorEastAsia" w:hAnsiTheme="minorHAnsi" w:cstheme="minorBidi"/>
            <w:noProof/>
            <w:kern w:val="2"/>
            <w:sz w:val="22"/>
            <w:szCs w:val="22"/>
            <w14:ligatures w14:val="standardContextual"/>
          </w:rPr>
          <w:tab/>
        </w:r>
        <w:r w:rsidRPr="00C87F94">
          <w:rPr>
            <w:rStyle w:val="Hyperlink"/>
            <w:noProof/>
          </w:rPr>
          <w:t>WinterSTD (Optional)</w:t>
        </w:r>
        <w:r>
          <w:rPr>
            <w:noProof/>
            <w:webHidden/>
          </w:rPr>
          <w:tab/>
        </w:r>
        <w:r>
          <w:rPr>
            <w:noProof/>
            <w:webHidden/>
          </w:rPr>
          <w:fldChar w:fldCharType="begin"/>
        </w:r>
        <w:r>
          <w:rPr>
            <w:noProof/>
            <w:webHidden/>
          </w:rPr>
          <w:instrText xml:space="preserve"> PAGEREF _Toc144298617 \h </w:instrText>
        </w:r>
        <w:r>
          <w:rPr>
            <w:noProof/>
            <w:webHidden/>
          </w:rPr>
        </w:r>
        <w:r>
          <w:rPr>
            <w:noProof/>
            <w:webHidden/>
          </w:rPr>
          <w:fldChar w:fldCharType="separate"/>
        </w:r>
        <w:r w:rsidR="00214006">
          <w:rPr>
            <w:noProof/>
            <w:webHidden/>
          </w:rPr>
          <w:t>50</w:t>
        </w:r>
        <w:r>
          <w:rPr>
            <w:noProof/>
            <w:webHidden/>
          </w:rPr>
          <w:fldChar w:fldCharType="end"/>
        </w:r>
      </w:hyperlink>
    </w:p>
    <w:p w14:paraId="47A4EC0F" w14:textId="015FD26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8" w:history="1">
        <w:r w:rsidRPr="00C87F94">
          <w:rPr>
            <w:rStyle w:val="Hyperlink"/>
            <w:noProof/>
          </w:rPr>
          <w:t>9.15</w:t>
        </w:r>
        <w:r>
          <w:rPr>
            <w:rFonts w:asciiTheme="minorHAnsi" w:eastAsiaTheme="minorEastAsia" w:hAnsiTheme="minorHAnsi" w:cstheme="minorBidi"/>
            <w:noProof/>
            <w:kern w:val="2"/>
            <w:sz w:val="22"/>
            <w:szCs w:val="22"/>
            <w14:ligatures w14:val="standardContextual"/>
          </w:rPr>
          <w:tab/>
        </w:r>
        <w:r w:rsidRPr="00C87F94">
          <w:rPr>
            <w:rStyle w:val="Hyperlink"/>
            <w:noProof/>
          </w:rPr>
          <w:t>ClimateFileName</w:t>
        </w:r>
        <w:r>
          <w:rPr>
            <w:noProof/>
            <w:webHidden/>
          </w:rPr>
          <w:tab/>
        </w:r>
        <w:r>
          <w:rPr>
            <w:noProof/>
            <w:webHidden/>
          </w:rPr>
          <w:fldChar w:fldCharType="begin"/>
        </w:r>
        <w:r>
          <w:rPr>
            <w:noProof/>
            <w:webHidden/>
          </w:rPr>
          <w:instrText xml:space="preserve"> PAGEREF _Toc144298618 \h </w:instrText>
        </w:r>
        <w:r>
          <w:rPr>
            <w:noProof/>
            <w:webHidden/>
          </w:rPr>
        </w:r>
        <w:r>
          <w:rPr>
            <w:noProof/>
            <w:webHidden/>
          </w:rPr>
          <w:fldChar w:fldCharType="separate"/>
        </w:r>
        <w:r w:rsidR="00214006">
          <w:rPr>
            <w:noProof/>
            <w:webHidden/>
          </w:rPr>
          <w:t>50</w:t>
        </w:r>
        <w:r>
          <w:rPr>
            <w:noProof/>
            <w:webHidden/>
          </w:rPr>
          <w:fldChar w:fldCharType="end"/>
        </w:r>
      </w:hyperlink>
    </w:p>
    <w:p w14:paraId="1D00CBA0" w14:textId="136583E3"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619" w:history="1">
        <w:r w:rsidRPr="00C87F94">
          <w:rPr>
            <w:rStyle w:val="Hyperlink"/>
            <w:noProof/>
          </w:rPr>
          <w:t>10</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DisturbanceReductions</w:t>
        </w:r>
        <w:r>
          <w:rPr>
            <w:noProof/>
            <w:webHidden/>
          </w:rPr>
          <w:tab/>
        </w:r>
        <w:r>
          <w:rPr>
            <w:noProof/>
            <w:webHidden/>
          </w:rPr>
          <w:fldChar w:fldCharType="begin"/>
        </w:r>
        <w:r>
          <w:rPr>
            <w:noProof/>
            <w:webHidden/>
          </w:rPr>
          <w:instrText xml:space="preserve"> PAGEREF _Toc144298619 \h </w:instrText>
        </w:r>
        <w:r>
          <w:rPr>
            <w:noProof/>
            <w:webHidden/>
          </w:rPr>
        </w:r>
        <w:r>
          <w:rPr>
            <w:noProof/>
            <w:webHidden/>
          </w:rPr>
          <w:fldChar w:fldCharType="separate"/>
        </w:r>
        <w:r w:rsidR="00214006">
          <w:rPr>
            <w:noProof/>
            <w:webHidden/>
          </w:rPr>
          <w:t>50</w:t>
        </w:r>
        <w:r>
          <w:rPr>
            <w:noProof/>
            <w:webHidden/>
          </w:rPr>
          <w:fldChar w:fldCharType="end"/>
        </w:r>
      </w:hyperlink>
    </w:p>
    <w:p w14:paraId="42907A3D" w14:textId="55CC4D8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0" w:history="1">
        <w:r w:rsidRPr="00C87F94">
          <w:rPr>
            <w:rStyle w:val="Hyperlink"/>
            <w:noProof/>
          </w:rPr>
          <w:t>10.1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_Toc144298620 \h </w:instrText>
        </w:r>
        <w:r>
          <w:rPr>
            <w:noProof/>
            <w:webHidden/>
          </w:rPr>
        </w:r>
        <w:r>
          <w:rPr>
            <w:noProof/>
            <w:webHidden/>
          </w:rPr>
          <w:fldChar w:fldCharType="separate"/>
        </w:r>
        <w:r w:rsidR="00214006">
          <w:rPr>
            <w:noProof/>
            <w:webHidden/>
          </w:rPr>
          <w:t>50</w:t>
        </w:r>
        <w:r>
          <w:rPr>
            <w:noProof/>
            <w:webHidden/>
          </w:rPr>
          <w:fldChar w:fldCharType="end"/>
        </w:r>
      </w:hyperlink>
    </w:p>
    <w:p w14:paraId="3BAE4A15" w14:textId="2E90636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1" w:history="1">
        <w:r w:rsidRPr="00C87F94">
          <w:rPr>
            <w:rStyle w:val="Hyperlink"/>
            <w:noProof/>
          </w:rPr>
          <w:t>10.2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_Toc144298621 \h </w:instrText>
        </w:r>
        <w:r>
          <w:rPr>
            <w:noProof/>
            <w:webHidden/>
          </w:rPr>
        </w:r>
        <w:r>
          <w:rPr>
            <w:noProof/>
            <w:webHidden/>
          </w:rPr>
          <w:fldChar w:fldCharType="separate"/>
        </w:r>
        <w:r w:rsidR="00214006">
          <w:rPr>
            <w:noProof/>
            <w:webHidden/>
          </w:rPr>
          <w:t>50</w:t>
        </w:r>
        <w:r>
          <w:rPr>
            <w:noProof/>
            <w:webHidden/>
          </w:rPr>
          <w:fldChar w:fldCharType="end"/>
        </w:r>
      </w:hyperlink>
    </w:p>
    <w:p w14:paraId="285CCBE4" w14:textId="3CF2D9F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2" w:history="1">
        <w:r w:rsidRPr="00C87F94">
          <w:rPr>
            <w:rStyle w:val="Hyperlink"/>
            <w:noProof/>
          </w:rPr>
          <w:t>10.3</w:t>
        </w:r>
        <w:r>
          <w:rPr>
            <w:rFonts w:asciiTheme="minorHAnsi" w:eastAsiaTheme="minorEastAsia" w:hAnsiTheme="minorHAnsi" w:cstheme="minorBidi"/>
            <w:noProof/>
            <w:kern w:val="2"/>
            <w:sz w:val="22"/>
            <w:szCs w:val="22"/>
            <w14:ligatures w14:val="standardContextual"/>
          </w:rPr>
          <w:tab/>
        </w:r>
        <w:r w:rsidRPr="00C87F94">
          <w:rPr>
            <w:rStyle w:val="Hyperlink"/>
            <w:noProof/>
          </w:rPr>
          <w:t>DisturbanceReductions Table</w:t>
        </w:r>
        <w:r>
          <w:rPr>
            <w:noProof/>
            <w:webHidden/>
          </w:rPr>
          <w:tab/>
        </w:r>
        <w:r>
          <w:rPr>
            <w:noProof/>
            <w:webHidden/>
          </w:rPr>
          <w:fldChar w:fldCharType="begin"/>
        </w:r>
        <w:r>
          <w:rPr>
            <w:noProof/>
            <w:webHidden/>
          </w:rPr>
          <w:instrText xml:space="preserve"> PAGEREF _Toc144298622 \h </w:instrText>
        </w:r>
        <w:r>
          <w:rPr>
            <w:noProof/>
            <w:webHidden/>
          </w:rPr>
        </w:r>
        <w:r>
          <w:rPr>
            <w:noProof/>
            <w:webHidden/>
          </w:rPr>
          <w:fldChar w:fldCharType="separate"/>
        </w:r>
        <w:r w:rsidR="00214006">
          <w:rPr>
            <w:noProof/>
            <w:webHidden/>
          </w:rPr>
          <w:t>50</w:t>
        </w:r>
        <w:r>
          <w:rPr>
            <w:noProof/>
            <w:webHidden/>
          </w:rPr>
          <w:fldChar w:fldCharType="end"/>
        </w:r>
      </w:hyperlink>
    </w:p>
    <w:p w14:paraId="0B06AF84" w14:textId="1D9F82FA"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623" w:history="1">
        <w:r w:rsidRPr="00C87F94">
          <w:rPr>
            <w:rStyle w:val="Hyperlink"/>
            <w:noProof/>
          </w:rPr>
          <w:t>11</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Output-PnET</w:t>
        </w:r>
        <w:r>
          <w:rPr>
            <w:noProof/>
            <w:webHidden/>
          </w:rPr>
          <w:tab/>
        </w:r>
        <w:r>
          <w:rPr>
            <w:noProof/>
            <w:webHidden/>
          </w:rPr>
          <w:fldChar w:fldCharType="begin"/>
        </w:r>
        <w:r>
          <w:rPr>
            <w:noProof/>
            <w:webHidden/>
          </w:rPr>
          <w:instrText xml:space="preserve"> PAGEREF _Toc144298623 \h </w:instrText>
        </w:r>
        <w:r>
          <w:rPr>
            <w:noProof/>
            <w:webHidden/>
          </w:rPr>
        </w:r>
        <w:r>
          <w:rPr>
            <w:noProof/>
            <w:webHidden/>
          </w:rPr>
          <w:fldChar w:fldCharType="separate"/>
        </w:r>
        <w:r w:rsidR="00214006">
          <w:rPr>
            <w:noProof/>
            <w:webHidden/>
          </w:rPr>
          <w:t>51</w:t>
        </w:r>
        <w:r>
          <w:rPr>
            <w:noProof/>
            <w:webHidden/>
          </w:rPr>
          <w:fldChar w:fldCharType="end"/>
        </w:r>
      </w:hyperlink>
    </w:p>
    <w:p w14:paraId="1A880B96" w14:textId="73A7738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4" w:history="1">
        <w:r w:rsidRPr="00C87F94">
          <w:rPr>
            <w:rStyle w:val="Hyperlink"/>
            <w:noProof/>
          </w:rPr>
          <w:t>11.1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_Toc144298624 \h </w:instrText>
        </w:r>
        <w:r>
          <w:rPr>
            <w:noProof/>
            <w:webHidden/>
          </w:rPr>
        </w:r>
        <w:r>
          <w:rPr>
            <w:noProof/>
            <w:webHidden/>
          </w:rPr>
          <w:fldChar w:fldCharType="separate"/>
        </w:r>
        <w:r w:rsidR="00214006">
          <w:rPr>
            <w:noProof/>
            <w:webHidden/>
          </w:rPr>
          <w:t>51</w:t>
        </w:r>
        <w:r>
          <w:rPr>
            <w:noProof/>
            <w:webHidden/>
          </w:rPr>
          <w:fldChar w:fldCharType="end"/>
        </w:r>
      </w:hyperlink>
    </w:p>
    <w:p w14:paraId="7031288B" w14:textId="4273333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5" w:history="1">
        <w:r w:rsidRPr="00C87F94">
          <w:rPr>
            <w:rStyle w:val="Hyperlink"/>
            <w:noProof/>
          </w:rPr>
          <w:t>11.2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_Toc144298625 \h </w:instrText>
        </w:r>
        <w:r>
          <w:rPr>
            <w:noProof/>
            <w:webHidden/>
          </w:rPr>
        </w:r>
        <w:r>
          <w:rPr>
            <w:noProof/>
            <w:webHidden/>
          </w:rPr>
          <w:fldChar w:fldCharType="separate"/>
        </w:r>
        <w:r w:rsidR="00214006">
          <w:rPr>
            <w:noProof/>
            <w:webHidden/>
          </w:rPr>
          <w:t>52</w:t>
        </w:r>
        <w:r>
          <w:rPr>
            <w:noProof/>
            <w:webHidden/>
          </w:rPr>
          <w:fldChar w:fldCharType="end"/>
        </w:r>
      </w:hyperlink>
    </w:p>
    <w:p w14:paraId="28ED5F66" w14:textId="671DD16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6" w:history="1">
        <w:r w:rsidRPr="00C87F94">
          <w:rPr>
            <w:rStyle w:val="Hyperlink"/>
            <w:noProof/>
          </w:rPr>
          <w:t>11.3</w:t>
        </w:r>
        <w:r>
          <w:rPr>
            <w:rFonts w:asciiTheme="minorHAnsi" w:eastAsiaTheme="minorEastAsia" w:hAnsiTheme="minorHAnsi" w:cstheme="minorBidi"/>
            <w:noProof/>
            <w:kern w:val="2"/>
            <w:sz w:val="22"/>
            <w:szCs w:val="22"/>
            <w14:ligatures w14:val="standardContextual"/>
          </w:rPr>
          <w:tab/>
        </w:r>
        <w:r w:rsidRPr="00C87F94">
          <w:rPr>
            <w:rStyle w:val="Hyperlink"/>
            <w:noProof/>
          </w:rPr>
          <w:t>Timestep</w:t>
        </w:r>
        <w:r>
          <w:rPr>
            <w:noProof/>
            <w:webHidden/>
          </w:rPr>
          <w:tab/>
        </w:r>
        <w:r>
          <w:rPr>
            <w:noProof/>
            <w:webHidden/>
          </w:rPr>
          <w:fldChar w:fldCharType="begin"/>
        </w:r>
        <w:r>
          <w:rPr>
            <w:noProof/>
            <w:webHidden/>
          </w:rPr>
          <w:instrText xml:space="preserve"> PAGEREF _Toc144298626 \h </w:instrText>
        </w:r>
        <w:r>
          <w:rPr>
            <w:noProof/>
            <w:webHidden/>
          </w:rPr>
        </w:r>
        <w:r>
          <w:rPr>
            <w:noProof/>
            <w:webHidden/>
          </w:rPr>
          <w:fldChar w:fldCharType="separate"/>
        </w:r>
        <w:r w:rsidR="00214006">
          <w:rPr>
            <w:noProof/>
            <w:webHidden/>
          </w:rPr>
          <w:t>52</w:t>
        </w:r>
        <w:r>
          <w:rPr>
            <w:noProof/>
            <w:webHidden/>
          </w:rPr>
          <w:fldChar w:fldCharType="end"/>
        </w:r>
      </w:hyperlink>
    </w:p>
    <w:p w14:paraId="35718C1F" w14:textId="17527E4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7" w:history="1">
        <w:r w:rsidRPr="00C87F94">
          <w:rPr>
            <w:rStyle w:val="Hyperlink"/>
            <w:noProof/>
          </w:rPr>
          <w:t>11.4</w:t>
        </w:r>
        <w:r>
          <w:rPr>
            <w:rFonts w:asciiTheme="minorHAnsi" w:eastAsiaTheme="minorEastAsia" w:hAnsiTheme="minorHAnsi" w:cstheme="minorBidi"/>
            <w:noProof/>
            <w:kern w:val="2"/>
            <w:sz w:val="22"/>
            <w:szCs w:val="22"/>
            <w14:ligatures w14:val="standardContextual"/>
          </w:rPr>
          <w:tab/>
        </w:r>
        <w:r w:rsidRPr="00C87F94">
          <w:rPr>
            <w:rStyle w:val="Hyperlink"/>
            <w:noProof/>
          </w:rPr>
          <w:t>Species</w:t>
        </w:r>
        <w:r>
          <w:rPr>
            <w:noProof/>
            <w:webHidden/>
          </w:rPr>
          <w:tab/>
        </w:r>
        <w:r>
          <w:rPr>
            <w:noProof/>
            <w:webHidden/>
          </w:rPr>
          <w:fldChar w:fldCharType="begin"/>
        </w:r>
        <w:r>
          <w:rPr>
            <w:noProof/>
            <w:webHidden/>
          </w:rPr>
          <w:instrText xml:space="preserve"> PAGEREF _Toc144298627 \h </w:instrText>
        </w:r>
        <w:r>
          <w:rPr>
            <w:noProof/>
            <w:webHidden/>
          </w:rPr>
        </w:r>
        <w:r>
          <w:rPr>
            <w:noProof/>
            <w:webHidden/>
          </w:rPr>
          <w:fldChar w:fldCharType="separate"/>
        </w:r>
        <w:r w:rsidR="00214006">
          <w:rPr>
            <w:noProof/>
            <w:webHidden/>
          </w:rPr>
          <w:t>52</w:t>
        </w:r>
        <w:r>
          <w:rPr>
            <w:noProof/>
            <w:webHidden/>
          </w:rPr>
          <w:fldChar w:fldCharType="end"/>
        </w:r>
      </w:hyperlink>
    </w:p>
    <w:p w14:paraId="6019405A" w14:textId="3F8F607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8" w:history="1">
        <w:r w:rsidRPr="00C87F94">
          <w:rPr>
            <w:rStyle w:val="Hyperlink"/>
            <w:noProof/>
          </w:rPr>
          <w:t>11.5</w:t>
        </w:r>
        <w:r>
          <w:rPr>
            <w:rFonts w:asciiTheme="minorHAnsi" w:eastAsiaTheme="minorEastAsia" w:hAnsiTheme="minorHAnsi" w:cstheme="minorBidi"/>
            <w:noProof/>
            <w:kern w:val="2"/>
            <w:sz w:val="22"/>
            <w:szCs w:val="22"/>
            <w14:ligatures w14:val="standardContextual"/>
          </w:rPr>
          <w:tab/>
        </w:r>
        <w:r w:rsidRPr="00C87F94">
          <w:rPr>
            <w:rStyle w:val="Hyperlink"/>
            <w:noProof/>
          </w:rPr>
          <w:t>Output File Name Templates</w:t>
        </w:r>
        <w:r>
          <w:rPr>
            <w:noProof/>
            <w:webHidden/>
          </w:rPr>
          <w:tab/>
        </w:r>
        <w:r>
          <w:rPr>
            <w:noProof/>
            <w:webHidden/>
          </w:rPr>
          <w:fldChar w:fldCharType="begin"/>
        </w:r>
        <w:r>
          <w:rPr>
            <w:noProof/>
            <w:webHidden/>
          </w:rPr>
          <w:instrText xml:space="preserve"> PAGEREF _Toc144298628 \h </w:instrText>
        </w:r>
        <w:r>
          <w:rPr>
            <w:noProof/>
            <w:webHidden/>
          </w:rPr>
        </w:r>
        <w:r>
          <w:rPr>
            <w:noProof/>
            <w:webHidden/>
          </w:rPr>
          <w:fldChar w:fldCharType="separate"/>
        </w:r>
        <w:r w:rsidR="00214006">
          <w:rPr>
            <w:noProof/>
            <w:webHidden/>
          </w:rPr>
          <w:t>52</w:t>
        </w:r>
        <w:r>
          <w:rPr>
            <w:noProof/>
            <w:webHidden/>
          </w:rPr>
          <w:fldChar w:fldCharType="end"/>
        </w:r>
      </w:hyperlink>
    </w:p>
    <w:p w14:paraId="43C69449" w14:textId="582AC6C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9" w:history="1">
        <w:r w:rsidRPr="00C87F94">
          <w:rPr>
            <w:rStyle w:val="Hyperlink"/>
            <w:noProof/>
          </w:rPr>
          <w:t>11.6</w:t>
        </w:r>
        <w:r>
          <w:rPr>
            <w:rFonts w:asciiTheme="minorHAnsi" w:eastAsiaTheme="minorEastAsia" w:hAnsiTheme="minorHAnsi" w:cstheme="minorBidi"/>
            <w:noProof/>
            <w:kern w:val="2"/>
            <w:sz w:val="22"/>
            <w:szCs w:val="22"/>
            <w14:ligatures w14:val="standardContextual"/>
          </w:rPr>
          <w:tab/>
        </w:r>
        <w:r w:rsidRPr="00C87F94">
          <w:rPr>
            <w:rStyle w:val="Hyperlink"/>
            <w:noProof/>
          </w:rPr>
          <w:t>Notes on albedo computations</w:t>
        </w:r>
        <w:r>
          <w:rPr>
            <w:noProof/>
            <w:webHidden/>
          </w:rPr>
          <w:tab/>
        </w:r>
        <w:r>
          <w:rPr>
            <w:noProof/>
            <w:webHidden/>
          </w:rPr>
          <w:fldChar w:fldCharType="begin"/>
        </w:r>
        <w:r>
          <w:rPr>
            <w:noProof/>
            <w:webHidden/>
          </w:rPr>
          <w:instrText xml:space="preserve"> PAGEREF _Toc144298629 \h </w:instrText>
        </w:r>
        <w:r>
          <w:rPr>
            <w:noProof/>
            <w:webHidden/>
          </w:rPr>
        </w:r>
        <w:r>
          <w:rPr>
            <w:noProof/>
            <w:webHidden/>
          </w:rPr>
          <w:fldChar w:fldCharType="separate"/>
        </w:r>
        <w:r w:rsidR="00214006">
          <w:rPr>
            <w:noProof/>
            <w:webHidden/>
          </w:rPr>
          <w:t>55</w:t>
        </w:r>
        <w:r>
          <w:rPr>
            <w:noProof/>
            <w:webHidden/>
          </w:rPr>
          <w:fldChar w:fldCharType="end"/>
        </w:r>
      </w:hyperlink>
    </w:p>
    <w:p w14:paraId="34339B52" w14:textId="412C55E2"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630" w:history="1">
        <w:r w:rsidRPr="00C87F94">
          <w:rPr>
            <w:rStyle w:val="Hyperlink"/>
            <w:noProof/>
          </w:rPr>
          <w:t>12</w:t>
        </w:r>
        <w:r>
          <w:rPr>
            <w:rFonts w:asciiTheme="minorHAnsi" w:eastAsiaTheme="minorEastAsia" w:hAnsiTheme="minorHAnsi" w:cstheme="minorBidi"/>
            <w:noProof/>
            <w:kern w:val="2"/>
            <w:sz w:val="22"/>
            <w:szCs w:val="22"/>
            <w14:ligatures w14:val="standardContextual"/>
          </w:rPr>
          <w:tab/>
        </w:r>
        <w:r w:rsidRPr="00C87F94">
          <w:rPr>
            <w:rStyle w:val="Hyperlink"/>
            <w:noProof/>
          </w:rPr>
          <w:t>Input File – PNEToutputsites</w:t>
        </w:r>
        <w:r>
          <w:rPr>
            <w:noProof/>
            <w:webHidden/>
          </w:rPr>
          <w:tab/>
        </w:r>
        <w:r>
          <w:rPr>
            <w:noProof/>
            <w:webHidden/>
          </w:rPr>
          <w:fldChar w:fldCharType="begin"/>
        </w:r>
        <w:r>
          <w:rPr>
            <w:noProof/>
            <w:webHidden/>
          </w:rPr>
          <w:instrText xml:space="preserve"> PAGEREF _Toc144298630 \h </w:instrText>
        </w:r>
        <w:r>
          <w:rPr>
            <w:noProof/>
            <w:webHidden/>
          </w:rPr>
        </w:r>
        <w:r>
          <w:rPr>
            <w:noProof/>
            <w:webHidden/>
          </w:rPr>
          <w:fldChar w:fldCharType="separate"/>
        </w:r>
        <w:r w:rsidR="00214006">
          <w:rPr>
            <w:noProof/>
            <w:webHidden/>
          </w:rPr>
          <w:t>57</w:t>
        </w:r>
        <w:r>
          <w:rPr>
            <w:noProof/>
            <w:webHidden/>
          </w:rPr>
          <w:fldChar w:fldCharType="end"/>
        </w:r>
      </w:hyperlink>
    </w:p>
    <w:p w14:paraId="3ADA7AB9" w14:textId="3931464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1" w:history="1">
        <w:r w:rsidRPr="00C87F94">
          <w:rPr>
            <w:rStyle w:val="Hyperlink"/>
            <w:noProof/>
          </w:rPr>
          <w:t>12.1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_Toc144298631 \h </w:instrText>
        </w:r>
        <w:r>
          <w:rPr>
            <w:noProof/>
            <w:webHidden/>
          </w:rPr>
        </w:r>
        <w:r>
          <w:rPr>
            <w:noProof/>
            <w:webHidden/>
          </w:rPr>
          <w:fldChar w:fldCharType="separate"/>
        </w:r>
        <w:r w:rsidR="00214006">
          <w:rPr>
            <w:noProof/>
            <w:webHidden/>
          </w:rPr>
          <w:t>57</w:t>
        </w:r>
        <w:r>
          <w:rPr>
            <w:noProof/>
            <w:webHidden/>
          </w:rPr>
          <w:fldChar w:fldCharType="end"/>
        </w:r>
      </w:hyperlink>
    </w:p>
    <w:p w14:paraId="6AA2CE31" w14:textId="59474FA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2" w:history="1">
        <w:r w:rsidRPr="00C87F94">
          <w:rPr>
            <w:rStyle w:val="Hyperlink"/>
            <w:noProof/>
          </w:rPr>
          <w:t>12.2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_Toc144298632 \h </w:instrText>
        </w:r>
        <w:r>
          <w:rPr>
            <w:noProof/>
            <w:webHidden/>
          </w:rPr>
        </w:r>
        <w:r>
          <w:rPr>
            <w:noProof/>
            <w:webHidden/>
          </w:rPr>
          <w:fldChar w:fldCharType="separate"/>
        </w:r>
        <w:r w:rsidR="00214006">
          <w:rPr>
            <w:noProof/>
            <w:webHidden/>
          </w:rPr>
          <w:t>57</w:t>
        </w:r>
        <w:r>
          <w:rPr>
            <w:noProof/>
            <w:webHidden/>
          </w:rPr>
          <w:fldChar w:fldCharType="end"/>
        </w:r>
      </w:hyperlink>
    </w:p>
    <w:p w14:paraId="02CD167B" w14:textId="3904CE9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3" w:history="1">
        <w:r w:rsidRPr="00C87F94">
          <w:rPr>
            <w:rStyle w:val="Hyperlink"/>
            <w:noProof/>
          </w:rPr>
          <w:t>12.3</w:t>
        </w:r>
        <w:r>
          <w:rPr>
            <w:rFonts w:asciiTheme="minorHAnsi" w:eastAsiaTheme="minorEastAsia" w:hAnsiTheme="minorHAnsi" w:cstheme="minorBidi"/>
            <w:noProof/>
            <w:kern w:val="2"/>
            <w:sz w:val="22"/>
            <w:szCs w:val="22"/>
            <w14:ligatures w14:val="standardContextual"/>
          </w:rPr>
          <w:tab/>
        </w:r>
        <w:r w:rsidRPr="00C87F94">
          <w:rPr>
            <w:rStyle w:val="Hyperlink"/>
            <w:noProof/>
          </w:rPr>
          <w:t>PnEToutputsites</w:t>
        </w:r>
        <w:r>
          <w:rPr>
            <w:noProof/>
            <w:webHidden/>
          </w:rPr>
          <w:tab/>
        </w:r>
        <w:r>
          <w:rPr>
            <w:noProof/>
            <w:webHidden/>
          </w:rPr>
          <w:fldChar w:fldCharType="begin"/>
        </w:r>
        <w:r>
          <w:rPr>
            <w:noProof/>
            <w:webHidden/>
          </w:rPr>
          <w:instrText xml:space="preserve"> PAGEREF _Toc144298633 \h </w:instrText>
        </w:r>
        <w:r>
          <w:rPr>
            <w:noProof/>
            <w:webHidden/>
          </w:rPr>
        </w:r>
        <w:r>
          <w:rPr>
            <w:noProof/>
            <w:webHidden/>
          </w:rPr>
          <w:fldChar w:fldCharType="separate"/>
        </w:r>
        <w:r w:rsidR="00214006">
          <w:rPr>
            <w:noProof/>
            <w:webHidden/>
          </w:rPr>
          <w:t>57</w:t>
        </w:r>
        <w:r>
          <w:rPr>
            <w:noProof/>
            <w:webHidden/>
          </w:rPr>
          <w:fldChar w:fldCharType="end"/>
        </w:r>
      </w:hyperlink>
    </w:p>
    <w:p w14:paraId="10E416A6" w14:textId="23EFFAA2"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634" w:history="1">
        <w:r w:rsidRPr="00C87F94">
          <w:rPr>
            <w:rStyle w:val="Hyperlink"/>
            <w:noProof/>
          </w:rPr>
          <w:t>13</w:t>
        </w:r>
        <w:r>
          <w:rPr>
            <w:rFonts w:asciiTheme="minorHAnsi" w:eastAsiaTheme="minorEastAsia" w:hAnsiTheme="minorHAnsi" w:cstheme="minorBidi"/>
            <w:noProof/>
            <w:kern w:val="2"/>
            <w:sz w:val="22"/>
            <w:szCs w:val="22"/>
            <w14:ligatures w14:val="standardContextual"/>
          </w:rPr>
          <w:tab/>
        </w:r>
        <w:r w:rsidRPr="00C87F94">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_Toc144298634 \h </w:instrText>
        </w:r>
        <w:r>
          <w:rPr>
            <w:noProof/>
            <w:webHidden/>
          </w:rPr>
        </w:r>
        <w:r>
          <w:rPr>
            <w:noProof/>
            <w:webHidden/>
          </w:rPr>
          <w:fldChar w:fldCharType="separate"/>
        </w:r>
        <w:r w:rsidR="00214006">
          <w:rPr>
            <w:noProof/>
            <w:webHidden/>
          </w:rPr>
          <w:t>57</w:t>
        </w:r>
        <w:r>
          <w:rPr>
            <w:noProof/>
            <w:webHidden/>
          </w:rPr>
          <w:fldChar w:fldCharType="end"/>
        </w:r>
      </w:hyperlink>
    </w:p>
    <w:p w14:paraId="194586FF" w14:textId="600E684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5" w:history="1">
        <w:r w:rsidRPr="00C87F94">
          <w:rPr>
            <w:rStyle w:val="Hyperlink"/>
            <w:noProof/>
          </w:rPr>
          <w:t>13.1</w:t>
        </w:r>
        <w:r>
          <w:rPr>
            <w:rFonts w:asciiTheme="minorHAnsi" w:eastAsiaTheme="minorEastAsia" w:hAnsiTheme="minorHAnsi" w:cstheme="minorBidi"/>
            <w:noProof/>
            <w:kern w:val="2"/>
            <w:sz w:val="22"/>
            <w:szCs w:val="22"/>
            <w14:ligatures w14:val="standardContextual"/>
          </w:rPr>
          <w:tab/>
        </w:r>
        <w:r w:rsidRPr="00C87F94">
          <w:rPr>
            <w:rStyle w:val="Hyperlink"/>
            <w:noProof/>
          </w:rPr>
          <w:t>Time</w:t>
        </w:r>
        <w:r>
          <w:rPr>
            <w:noProof/>
            <w:webHidden/>
          </w:rPr>
          <w:tab/>
        </w:r>
        <w:r>
          <w:rPr>
            <w:noProof/>
            <w:webHidden/>
          </w:rPr>
          <w:fldChar w:fldCharType="begin"/>
        </w:r>
        <w:r>
          <w:rPr>
            <w:noProof/>
            <w:webHidden/>
          </w:rPr>
          <w:instrText xml:space="preserve"> PAGEREF _Toc144298635 \h </w:instrText>
        </w:r>
        <w:r>
          <w:rPr>
            <w:noProof/>
            <w:webHidden/>
          </w:rPr>
        </w:r>
        <w:r>
          <w:rPr>
            <w:noProof/>
            <w:webHidden/>
          </w:rPr>
          <w:fldChar w:fldCharType="separate"/>
        </w:r>
        <w:r w:rsidR="00214006">
          <w:rPr>
            <w:noProof/>
            <w:webHidden/>
          </w:rPr>
          <w:t>58</w:t>
        </w:r>
        <w:r>
          <w:rPr>
            <w:noProof/>
            <w:webHidden/>
          </w:rPr>
          <w:fldChar w:fldCharType="end"/>
        </w:r>
      </w:hyperlink>
    </w:p>
    <w:p w14:paraId="1B58A0F5" w14:textId="7198850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6" w:history="1">
        <w:r w:rsidRPr="00C87F94">
          <w:rPr>
            <w:rStyle w:val="Hyperlink"/>
            <w:noProof/>
          </w:rPr>
          <w:t>13.2</w:t>
        </w:r>
        <w:r>
          <w:rPr>
            <w:rFonts w:asciiTheme="minorHAnsi" w:eastAsiaTheme="minorEastAsia" w:hAnsiTheme="minorHAnsi" w:cstheme="minorBidi"/>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_Toc144298636 \h </w:instrText>
        </w:r>
        <w:r>
          <w:rPr>
            <w:noProof/>
            <w:webHidden/>
          </w:rPr>
        </w:r>
        <w:r>
          <w:rPr>
            <w:noProof/>
            <w:webHidden/>
          </w:rPr>
          <w:fldChar w:fldCharType="separate"/>
        </w:r>
        <w:r w:rsidR="00214006">
          <w:rPr>
            <w:noProof/>
            <w:webHidden/>
          </w:rPr>
          <w:t>58</w:t>
        </w:r>
        <w:r>
          <w:rPr>
            <w:noProof/>
            <w:webHidden/>
          </w:rPr>
          <w:fldChar w:fldCharType="end"/>
        </w:r>
      </w:hyperlink>
    </w:p>
    <w:p w14:paraId="322392F3" w14:textId="155D42A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7" w:history="1">
        <w:r w:rsidRPr="00C87F94">
          <w:rPr>
            <w:rStyle w:val="Hyperlink"/>
            <w:noProof/>
          </w:rPr>
          <w:t>13.3</w:t>
        </w:r>
        <w:r>
          <w:rPr>
            <w:rFonts w:asciiTheme="minorHAnsi" w:eastAsiaTheme="minorEastAsia" w:hAnsiTheme="minorHAnsi" w:cstheme="minorBidi"/>
            <w:noProof/>
            <w:kern w:val="2"/>
            <w:sz w:val="22"/>
            <w:szCs w:val="22"/>
            <w14:ligatures w14:val="standardContextual"/>
          </w:rPr>
          <w:tab/>
        </w:r>
        <w:r w:rsidRPr="00C87F94">
          <w:rPr>
            <w:rStyle w:val="Hyperlink"/>
            <w:noProof/>
          </w:rPr>
          <w:t>Month</w:t>
        </w:r>
        <w:r>
          <w:rPr>
            <w:noProof/>
            <w:webHidden/>
          </w:rPr>
          <w:tab/>
        </w:r>
        <w:r>
          <w:rPr>
            <w:noProof/>
            <w:webHidden/>
          </w:rPr>
          <w:fldChar w:fldCharType="begin"/>
        </w:r>
        <w:r>
          <w:rPr>
            <w:noProof/>
            <w:webHidden/>
          </w:rPr>
          <w:instrText xml:space="preserve"> PAGEREF _Toc144298637 \h </w:instrText>
        </w:r>
        <w:r>
          <w:rPr>
            <w:noProof/>
            <w:webHidden/>
          </w:rPr>
        </w:r>
        <w:r>
          <w:rPr>
            <w:noProof/>
            <w:webHidden/>
          </w:rPr>
          <w:fldChar w:fldCharType="separate"/>
        </w:r>
        <w:r w:rsidR="00214006">
          <w:rPr>
            <w:noProof/>
            <w:webHidden/>
          </w:rPr>
          <w:t>58</w:t>
        </w:r>
        <w:r>
          <w:rPr>
            <w:noProof/>
            <w:webHidden/>
          </w:rPr>
          <w:fldChar w:fldCharType="end"/>
        </w:r>
      </w:hyperlink>
    </w:p>
    <w:p w14:paraId="19C933BF" w14:textId="5D95449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8" w:history="1">
        <w:r w:rsidRPr="00C87F94">
          <w:rPr>
            <w:rStyle w:val="Hyperlink"/>
            <w:noProof/>
          </w:rPr>
          <w:t>13.4</w:t>
        </w:r>
        <w:r>
          <w:rPr>
            <w:rFonts w:asciiTheme="minorHAnsi" w:eastAsiaTheme="minorEastAsia" w:hAnsiTheme="minorHAnsi" w:cstheme="minorBidi"/>
            <w:noProof/>
            <w:kern w:val="2"/>
            <w:sz w:val="22"/>
            <w:szCs w:val="22"/>
            <w14:ligatures w14:val="standardContextual"/>
          </w:rPr>
          <w:tab/>
        </w:r>
        <w:r w:rsidRPr="00C87F94">
          <w:rPr>
            <w:rStyle w:val="Hyperlink"/>
            <w:noProof/>
          </w:rPr>
          <w:t>Ecoregion</w:t>
        </w:r>
        <w:r>
          <w:rPr>
            <w:noProof/>
            <w:webHidden/>
          </w:rPr>
          <w:tab/>
        </w:r>
        <w:r>
          <w:rPr>
            <w:noProof/>
            <w:webHidden/>
          </w:rPr>
          <w:fldChar w:fldCharType="begin"/>
        </w:r>
        <w:r>
          <w:rPr>
            <w:noProof/>
            <w:webHidden/>
          </w:rPr>
          <w:instrText xml:space="preserve"> PAGEREF _Toc144298638 \h </w:instrText>
        </w:r>
        <w:r>
          <w:rPr>
            <w:noProof/>
            <w:webHidden/>
          </w:rPr>
        </w:r>
        <w:r>
          <w:rPr>
            <w:noProof/>
            <w:webHidden/>
          </w:rPr>
          <w:fldChar w:fldCharType="separate"/>
        </w:r>
        <w:r w:rsidR="00214006">
          <w:rPr>
            <w:noProof/>
            <w:webHidden/>
          </w:rPr>
          <w:t>58</w:t>
        </w:r>
        <w:r>
          <w:rPr>
            <w:noProof/>
            <w:webHidden/>
          </w:rPr>
          <w:fldChar w:fldCharType="end"/>
        </w:r>
      </w:hyperlink>
    </w:p>
    <w:p w14:paraId="56D2D418" w14:textId="16AC542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9" w:history="1">
        <w:r w:rsidRPr="00C87F94">
          <w:rPr>
            <w:rStyle w:val="Hyperlink"/>
            <w:noProof/>
          </w:rPr>
          <w:t>13.5</w:t>
        </w:r>
        <w:r>
          <w:rPr>
            <w:rFonts w:asciiTheme="minorHAnsi" w:eastAsiaTheme="minorEastAsia" w:hAnsiTheme="minorHAnsi" w:cstheme="minorBidi"/>
            <w:noProof/>
            <w:kern w:val="2"/>
            <w:sz w:val="22"/>
            <w:szCs w:val="22"/>
            <w14:ligatures w14:val="standardContextual"/>
          </w:rPr>
          <w:tab/>
        </w:r>
        <w:r w:rsidRPr="00C87F94">
          <w:rPr>
            <w:rStyle w:val="Hyperlink"/>
            <w:noProof/>
          </w:rPr>
          <w:t>SoilType</w:t>
        </w:r>
        <w:r>
          <w:rPr>
            <w:noProof/>
            <w:webHidden/>
          </w:rPr>
          <w:tab/>
        </w:r>
        <w:r>
          <w:rPr>
            <w:noProof/>
            <w:webHidden/>
          </w:rPr>
          <w:fldChar w:fldCharType="begin"/>
        </w:r>
        <w:r>
          <w:rPr>
            <w:noProof/>
            <w:webHidden/>
          </w:rPr>
          <w:instrText xml:space="preserve"> PAGEREF _Toc144298639 \h </w:instrText>
        </w:r>
        <w:r>
          <w:rPr>
            <w:noProof/>
            <w:webHidden/>
          </w:rPr>
        </w:r>
        <w:r>
          <w:rPr>
            <w:noProof/>
            <w:webHidden/>
          </w:rPr>
          <w:fldChar w:fldCharType="separate"/>
        </w:r>
        <w:r w:rsidR="00214006">
          <w:rPr>
            <w:noProof/>
            <w:webHidden/>
          </w:rPr>
          <w:t>58</w:t>
        </w:r>
        <w:r>
          <w:rPr>
            <w:noProof/>
            <w:webHidden/>
          </w:rPr>
          <w:fldChar w:fldCharType="end"/>
        </w:r>
      </w:hyperlink>
    </w:p>
    <w:p w14:paraId="711F6EEA" w14:textId="1734FA7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0" w:history="1">
        <w:r w:rsidRPr="00C87F94">
          <w:rPr>
            <w:rStyle w:val="Hyperlink"/>
            <w:noProof/>
          </w:rPr>
          <w:t>13.6</w:t>
        </w:r>
        <w:r>
          <w:rPr>
            <w:rFonts w:asciiTheme="minorHAnsi" w:eastAsiaTheme="minorEastAsia" w:hAnsiTheme="minorHAnsi" w:cstheme="minorBidi"/>
            <w:noProof/>
            <w:kern w:val="2"/>
            <w:sz w:val="22"/>
            <w:szCs w:val="22"/>
            <w14:ligatures w14:val="standardContextual"/>
          </w:rPr>
          <w:tab/>
        </w:r>
        <w:r w:rsidRPr="00C87F94">
          <w:rPr>
            <w:rStyle w:val="Hyperlink"/>
            <w:noProof/>
          </w:rPr>
          <w:t>NrOfCohorts</w:t>
        </w:r>
        <w:r>
          <w:rPr>
            <w:noProof/>
            <w:webHidden/>
          </w:rPr>
          <w:tab/>
        </w:r>
        <w:r>
          <w:rPr>
            <w:noProof/>
            <w:webHidden/>
          </w:rPr>
          <w:fldChar w:fldCharType="begin"/>
        </w:r>
        <w:r>
          <w:rPr>
            <w:noProof/>
            <w:webHidden/>
          </w:rPr>
          <w:instrText xml:space="preserve"> PAGEREF _Toc144298640 \h </w:instrText>
        </w:r>
        <w:r>
          <w:rPr>
            <w:noProof/>
            <w:webHidden/>
          </w:rPr>
        </w:r>
        <w:r>
          <w:rPr>
            <w:noProof/>
            <w:webHidden/>
          </w:rPr>
          <w:fldChar w:fldCharType="separate"/>
        </w:r>
        <w:r w:rsidR="00214006">
          <w:rPr>
            <w:noProof/>
            <w:webHidden/>
          </w:rPr>
          <w:t>58</w:t>
        </w:r>
        <w:r>
          <w:rPr>
            <w:noProof/>
            <w:webHidden/>
          </w:rPr>
          <w:fldChar w:fldCharType="end"/>
        </w:r>
      </w:hyperlink>
    </w:p>
    <w:p w14:paraId="5DEEEAD0" w14:textId="5363DF6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1" w:history="1">
        <w:r w:rsidRPr="00C87F94">
          <w:rPr>
            <w:rStyle w:val="Hyperlink"/>
            <w:noProof/>
          </w:rPr>
          <w:t>13.7</w:t>
        </w:r>
        <w:r>
          <w:rPr>
            <w:rFonts w:asciiTheme="minorHAnsi" w:eastAsiaTheme="minorEastAsia" w:hAnsiTheme="minorHAnsi" w:cstheme="minorBidi"/>
            <w:noProof/>
            <w:kern w:val="2"/>
            <w:sz w:val="22"/>
            <w:szCs w:val="22"/>
            <w14:ligatures w14:val="standardContextual"/>
          </w:rPr>
          <w:tab/>
        </w:r>
        <w:r w:rsidRPr="00C87F94">
          <w:rPr>
            <w:rStyle w:val="Hyperlink"/>
            <w:noProof/>
          </w:rPr>
          <w:t>MaxLayerRatio</w:t>
        </w:r>
        <w:r>
          <w:rPr>
            <w:noProof/>
            <w:webHidden/>
          </w:rPr>
          <w:tab/>
        </w:r>
        <w:r>
          <w:rPr>
            <w:noProof/>
            <w:webHidden/>
          </w:rPr>
          <w:fldChar w:fldCharType="begin"/>
        </w:r>
        <w:r>
          <w:rPr>
            <w:noProof/>
            <w:webHidden/>
          </w:rPr>
          <w:instrText xml:space="preserve"> PAGEREF _Toc144298641 \h </w:instrText>
        </w:r>
        <w:r>
          <w:rPr>
            <w:noProof/>
            <w:webHidden/>
          </w:rPr>
        </w:r>
        <w:r>
          <w:rPr>
            <w:noProof/>
            <w:webHidden/>
          </w:rPr>
          <w:fldChar w:fldCharType="separate"/>
        </w:r>
        <w:r w:rsidR="00214006">
          <w:rPr>
            <w:noProof/>
            <w:webHidden/>
          </w:rPr>
          <w:t>58</w:t>
        </w:r>
        <w:r>
          <w:rPr>
            <w:noProof/>
            <w:webHidden/>
          </w:rPr>
          <w:fldChar w:fldCharType="end"/>
        </w:r>
      </w:hyperlink>
    </w:p>
    <w:p w14:paraId="31B3054E" w14:textId="6A470B0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2" w:history="1">
        <w:r w:rsidRPr="00C87F94">
          <w:rPr>
            <w:rStyle w:val="Hyperlink"/>
            <w:noProof/>
          </w:rPr>
          <w:t>13.8</w:t>
        </w:r>
        <w:r>
          <w:rPr>
            <w:rFonts w:asciiTheme="minorHAnsi" w:eastAsiaTheme="minorEastAsia" w:hAnsiTheme="minorHAnsi" w:cstheme="minorBidi"/>
            <w:noProof/>
            <w:kern w:val="2"/>
            <w:sz w:val="22"/>
            <w:szCs w:val="22"/>
            <w14:ligatures w14:val="standardContextual"/>
          </w:rPr>
          <w:tab/>
        </w:r>
        <w:r w:rsidRPr="00C87F94">
          <w:rPr>
            <w:rStyle w:val="Hyperlink"/>
            <w:noProof/>
          </w:rPr>
          <w:t>Layers</w:t>
        </w:r>
        <w:r>
          <w:rPr>
            <w:noProof/>
            <w:webHidden/>
          </w:rPr>
          <w:tab/>
        </w:r>
        <w:r>
          <w:rPr>
            <w:noProof/>
            <w:webHidden/>
          </w:rPr>
          <w:fldChar w:fldCharType="begin"/>
        </w:r>
        <w:r>
          <w:rPr>
            <w:noProof/>
            <w:webHidden/>
          </w:rPr>
          <w:instrText xml:space="preserve"> PAGEREF _Toc144298642 \h </w:instrText>
        </w:r>
        <w:r>
          <w:rPr>
            <w:noProof/>
            <w:webHidden/>
          </w:rPr>
        </w:r>
        <w:r>
          <w:rPr>
            <w:noProof/>
            <w:webHidden/>
          </w:rPr>
          <w:fldChar w:fldCharType="separate"/>
        </w:r>
        <w:r w:rsidR="00214006">
          <w:rPr>
            <w:noProof/>
            <w:webHidden/>
          </w:rPr>
          <w:t>58</w:t>
        </w:r>
        <w:r>
          <w:rPr>
            <w:noProof/>
            <w:webHidden/>
          </w:rPr>
          <w:fldChar w:fldCharType="end"/>
        </w:r>
      </w:hyperlink>
    </w:p>
    <w:p w14:paraId="3BDF4FB6" w14:textId="3CFE95F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3" w:history="1">
        <w:r w:rsidRPr="00C87F94">
          <w:rPr>
            <w:rStyle w:val="Hyperlink"/>
            <w:noProof/>
          </w:rPr>
          <w:t>13.9</w:t>
        </w:r>
        <w:r>
          <w:rPr>
            <w:rFonts w:asciiTheme="minorHAnsi" w:eastAsiaTheme="minorEastAsia" w:hAnsiTheme="minorHAnsi" w:cstheme="minorBidi"/>
            <w:noProof/>
            <w:kern w:val="2"/>
            <w:sz w:val="22"/>
            <w:szCs w:val="22"/>
            <w14:ligatures w14:val="standardContextual"/>
          </w:rPr>
          <w:tab/>
        </w:r>
        <w:r w:rsidRPr="00C87F94">
          <w:rPr>
            <w:rStyle w:val="Hyperlink"/>
            <w:noProof/>
          </w:rPr>
          <w:t>SumCanopyProp</w:t>
        </w:r>
        <w:r>
          <w:rPr>
            <w:noProof/>
            <w:webHidden/>
          </w:rPr>
          <w:tab/>
        </w:r>
        <w:r>
          <w:rPr>
            <w:noProof/>
            <w:webHidden/>
          </w:rPr>
          <w:fldChar w:fldCharType="begin"/>
        </w:r>
        <w:r>
          <w:rPr>
            <w:noProof/>
            <w:webHidden/>
          </w:rPr>
          <w:instrText xml:space="preserve"> PAGEREF _Toc144298643 \h </w:instrText>
        </w:r>
        <w:r>
          <w:rPr>
            <w:noProof/>
            <w:webHidden/>
          </w:rPr>
        </w:r>
        <w:r>
          <w:rPr>
            <w:noProof/>
            <w:webHidden/>
          </w:rPr>
          <w:fldChar w:fldCharType="separate"/>
        </w:r>
        <w:r w:rsidR="00214006">
          <w:rPr>
            <w:noProof/>
            <w:webHidden/>
          </w:rPr>
          <w:t>58</w:t>
        </w:r>
        <w:r>
          <w:rPr>
            <w:noProof/>
            <w:webHidden/>
          </w:rPr>
          <w:fldChar w:fldCharType="end"/>
        </w:r>
      </w:hyperlink>
    </w:p>
    <w:p w14:paraId="0101D2CF" w14:textId="7FF90CE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4" w:history="1">
        <w:r w:rsidRPr="00C87F94">
          <w:rPr>
            <w:rStyle w:val="Hyperlink"/>
            <w:noProof/>
          </w:rPr>
          <w:t>13.10</w:t>
        </w:r>
        <w:r>
          <w:rPr>
            <w:rFonts w:asciiTheme="minorHAnsi" w:eastAsiaTheme="minorEastAsia" w:hAnsiTheme="minorHAnsi" w:cstheme="minorBidi"/>
            <w:noProof/>
            <w:kern w:val="2"/>
            <w:sz w:val="22"/>
            <w:szCs w:val="22"/>
            <w14:ligatures w14:val="standardContextual"/>
          </w:rPr>
          <w:tab/>
        </w:r>
        <w:r w:rsidRPr="00C87F94">
          <w:rPr>
            <w:rStyle w:val="Hyperlink"/>
            <w:noProof/>
          </w:rPr>
          <w:t>PAR0</w:t>
        </w:r>
        <w:r>
          <w:rPr>
            <w:noProof/>
            <w:webHidden/>
          </w:rPr>
          <w:tab/>
        </w:r>
        <w:r>
          <w:rPr>
            <w:noProof/>
            <w:webHidden/>
          </w:rPr>
          <w:fldChar w:fldCharType="begin"/>
        </w:r>
        <w:r>
          <w:rPr>
            <w:noProof/>
            <w:webHidden/>
          </w:rPr>
          <w:instrText xml:space="preserve"> PAGEREF _Toc144298644 \h </w:instrText>
        </w:r>
        <w:r>
          <w:rPr>
            <w:noProof/>
            <w:webHidden/>
          </w:rPr>
        </w:r>
        <w:r>
          <w:rPr>
            <w:noProof/>
            <w:webHidden/>
          </w:rPr>
          <w:fldChar w:fldCharType="separate"/>
        </w:r>
        <w:r w:rsidR="00214006">
          <w:rPr>
            <w:noProof/>
            <w:webHidden/>
          </w:rPr>
          <w:t>58</w:t>
        </w:r>
        <w:r>
          <w:rPr>
            <w:noProof/>
            <w:webHidden/>
          </w:rPr>
          <w:fldChar w:fldCharType="end"/>
        </w:r>
      </w:hyperlink>
    </w:p>
    <w:p w14:paraId="3E0112EF" w14:textId="015F7A8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5" w:history="1">
        <w:r w:rsidRPr="00C87F94">
          <w:rPr>
            <w:rStyle w:val="Hyperlink"/>
            <w:noProof/>
          </w:rPr>
          <w:t>13.11</w:t>
        </w:r>
        <w:r>
          <w:rPr>
            <w:rFonts w:asciiTheme="minorHAnsi" w:eastAsiaTheme="minorEastAsia" w:hAnsiTheme="minorHAnsi" w:cstheme="minorBidi"/>
            <w:noProof/>
            <w:kern w:val="2"/>
            <w:sz w:val="22"/>
            <w:szCs w:val="22"/>
            <w14:ligatures w14:val="standardContextual"/>
          </w:rPr>
          <w:tab/>
        </w:r>
        <w:r w:rsidRPr="00C87F94">
          <w:rPr>
            <w:rStyle w:val="Hyperlink"/>
            <w:noProof/>
          </w:rPr>
          <w:t>Tmin(C)</w:t>
        </w:r>
        <w:r>
          <w:rPr>
            <w:noProof/>
            <w:webHidden/>
          </w:rPr>
          <w:tab/>
        </w:r>
        <w:r>
          <w:rPr>
            <w:noProof/>
            <w:webHidden/>
          </w:rPr>
          <w:fldChar w:fldCharType="begin"/>
        </w:r>
        <w:r>
          <w:rPr>
            <w:noProof/>
            <w:webHidden/>
          </w:rPr>
          <w:instrText xml:space="preserve"> PAGEREF _Toc144298645 \h </w:instrText>
        </w:r>
        <w:r>
          <w:rPr>
            <w:noProof/>
            <w:webHidden/>
          </w:rPr>
        </w:r>
        <w:r>
          <w:rPr>
            <w:noProof/>
            <w:webHidden/>
          </w:rPr>
          <w:fldChar w:fldCharType="separate"/>
        </w:r>
        <w:r w:rsidR="00214006">
          <w:rPr>
            <w:noProof/>
            <w:webHidden/>
          </w:rPr>
          <w:t>58</w:t>
        </w:r>
        <w:r>
          <w:rPr>
            <w:noProof/>
            <w:webHidden/>
          </w:rPr>
          <w:fldChar w:fldCharType="end"/>
        </w:r>
      </w:hyperlink>
    </w:p>
    <w:p w14:paraId="4A403C75" w14:textId="079E153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6" w:history="1">
        <w:r w:rsidRPr="00C87F94">
          <w:rPr>
            <w:rStyle w:val="Hyperlink"/>
            <w:noProof/>
          </w:rPr>
          <w:t>13.12</w:t>
        </w:r>
        <w:r>
          <w:rPr>
            <w:rFonts w:asciiTheme="minorHAnsi" w:eastAsiaTheme="minorEastAsia" w:hAnsiTheme="minorHAnsi" w:cstheme="minorBidi"/>
            <w:noProof/>
            <w:kern w:val="2"/>
            <w:sz w:val="22"/>
            <w:szCs w:val="22"/>
            <w14:ligatures w14:val="standardContextual"/>
          </w:rPr>
          <w:tab/>
        </w:r>
        <w:r w:rsidRPr="00C87F94">
          <w:rPr>
            <w:rStyle w:val="Hyperlink"/>
            <w:noProof/>
          </w:rPr>
          <w:t>Tave(C)</w:t>
        </w:r>
        <w:r>
          <w:rPr>
            <w:noProof/>
            <w:webHidden/>
          </w:rPr>
          <w:tab/>
        </w:r>
        <w:r>
          <w:rPr>
            <w:noProof/>
            <w:webHidden/>
          </w:rPr>
          <w:fldChar w:fldCharType="begin"/>
        </w:r>
        <w:r>
          <w:rPr>
            <w:noProof/>
            <w:webHidden/>
          </w:rPr>
          <w:instrText xml:space="preserve"> PAGEREF _Toc144298646 \h </w:instrText>
        </w:r>
        <w:r>
          <w:rPr>
            <w:noProof/>
            <w:webHidden/>
          </w:rPr>
        </w:r>
        <w:r>
          <w:rPr>
            <w:noProof/>
            <w:webHidden/>
          </w:rPr>
          <w:fldChar w:fldCharType="separate"/>
        </w:r>
        <w:r w:rsidR="00214006">
          <w:rPr>
            <w:noProof/>
            <w:webHidden/>
          </w:rPr>
          <w:t>59</w:t>
        </w:r>
        <w:r>
          <w:rPr>
            <w:noProof/>
            <w:webHidden/>
          </w:rPr>
          <w:fldChar w:fldCharType="end"/>
        </w:r>
      </w:hyperlink>
    </w:p>
    <w:p w14:paraId="1D5C2D72" w14:textId="4A8384B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7" w:history="1">
        <w:r w:rsidRPr="00C87F94">
          <w:rPr>
            <w:rStyle w:val="Hyperlink"/>
            <w:noProof/>
          </w:rPr>
          <w:t>13.13</w:t>
        </w:r>
        <w:r>
          <w:rPr>
            <w:rFonts w:asciiTheme="minorHAnsi" w:eastAsiaTheme="minorEastAsia" w:hAnsiTheme="minorHAnsi" w:cstheme="minorBidi"/>
            <w:noProof/>
            <w:kern w:val="2"/>
            <w:sz w:val="22"/>
            <w:szCs w:val="22"/>
            <w14:ligatures w14:val="standardContextual"/>
          </w:rPr>
          <w:tab/>
        </w:r>
        <w:r w:rsidRPr="00C87F94">
          <w:rPr>
            <w:rStyle w:val="Hyperlink"/>
            <w:noProof/>
          </w:rPr>
          <w:t>Tday(C)</w:t>
        </w:r>
        <w:r>
          <w:rPr>
            <w:noProof/>
            <w:webHidden/>
          </w:rPr>
          <w:tab/>
        </w:r>
        <w:r>
          <w:rPr>
            <w:noProof/>
            <w:webHidden/>
          </w:rPr>
          <w:fldChar w:fldCharType="begin"/>
        </w:r>
        <w:r>
          <w:rPr>
            <w:noProof/>
            <w:webHidden/>
          </w:rPr>
          <w:instrText xml:space="preserve"> PAGEREF _Toc144298647 \h </w:instrText>
        </w:r>
        <w:r>
          <w:rPr>
            <w:noProof/>
            <w:webHidden/>
          </w:rPr>
        </w:r>
        <w:r>
          <w:rPr>
            <w:noProof/>
            <w:webHidden/>
          </w:rPr>
          <w:fldChar w:fldCharType="separate"/>
        </w:r>
        <w:r w:rsidR="00214006">
          <w:rPr>
            <w:noProof/>
            <w:webHidden/>
          </w:rPr>
          <w:t>59</w:t>
        </w:r>
        <w:r>
          <w:rPr>
            <w:noProof/>
            <w:webHidden/>
          </w:rPr>
          <w:fldChar w:fldCharType="end"/>
        </w:r>
      </w:hyperlink>
    </w:p>
    <w:p w14:paraId="74483931" w14:textId="0D8C772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8" w:history="1">
        <w:r w:rsidRPr="00C87F94">
          <w:rPr>
            <w:rStyle w:val="Hyperlink"/>
            <w:noProof/>
          </w:rPr>
          <w:t>13.14</w:t>
        </w:r>
        <w:r>
          <w:rPr>
            <w:rFonts w:asciiTheme="minorHAnsi" w:eastAsiaTheme="minorEastAsia" w:hAnsiTheme="minorHAnsi" w:cstheme="minorBidi"/>
            <w:noProof/>
            <w:kern w:val="2"/>
            <w:sz w:val="22"/>
            <w:szCs w:val="22"/>
            <w14:ligatures w14:val="standardContextual"/>
          </w:rPr>
          <w:tab/>
        </w:r>
        <w:r w:rsidRPr="00C87F94">
          <w:rPr>
            <w:rStyle w:val="Hyperlink"/>
            <w:noProof/>
          </w:rPr>
          <w:t>Tmax(C)</w:t>
        </w:r>
        <w:r>
          <w:rPr>
            <w:noProof/>
            <w:webHidden/>
          </w:rPr>
          <w:tab/>
        </w:r>
        <w:r>
          <w:rPr>
            <w:noProof/>
            <w:webHidden/>
          </w:rPr>
          <w:fldChar w:fldCharType="begin"/>
        </w:r>
        <w:r>
          <w:rPr>
            <w:noProof/>
            <w:webHidden/>
          </w:rPr>
          <w:instrText xml:space="preserve"> PAGEREF _Toc144298648 \h </w:instrText>
        </w:r>
        <w:r>
          <w:rPr>
            <w:noProof/>
            <w:webHidden/>
          </w:rPr>
        </w:r>
        <w:r>
          <w:rPr>
            <w:noProof/>
            <w:webHidden/>
          </w:rPr>
          <w:fldChar w:fldCharType="separate"/>
        </w:r>
        <w:r w:rsidR="00214006">
          <w:rPr>
            <w:noProof/>
            <w:webHidden/>
          </w:rPr>
          <w:t>59</w:t>
        </w:r>
        <w:r>
          <w:rPr>
            <w:noProof/>
            <w:webHidden/>
          </w:rPr>
          <w:fldChar w:fldCharType="end"/>
        </w:r>
      </w:hyperlink>
    </w:p>
    <w:p w14:paraId="11C6F148" w14:textId="4B2B045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9" w:history="1">
        <w:r w:rsidRPr="00C87F94">
          <w:rPr>
            <w:rStyle w:val="Hyperlink"/>
            <w:noProof/>
          </w:rPr>
          <w:t>13.15</w:t>
        </w:r>
        <w:r>
          <w:rPr>
            <w:rFonts w:asciiTheme="minorHAnsi" w:eastAsiaTheme="minorEastAsia" w:hAnsiTheme="minorHAnsi" w:cstheme="minorBidi"/>
            <w:noProof/>
            <w:kern w:val="2"/>
            <w:sz w:val="22"/>
            <w:szCs w:val="22"/>
            <w14:ligatures w14:val="standardContextual"/>
          </w:rPr>
          <w:tab/>
        </w:r>
        <w:r w:rsidRPr="00C87F94">
          <w:rPr>
            <w:rStyle w:val="Hyperlink"/>
            <w:noProof/>
          </w:rPr>
          <w:t>Precip(mm_mo)</w:t>
        </w:r>
        <w:r>
          <w:rPr>
            <w:noProof/>
            <w:webHidden/>
          </w:rPr>
          <w:tab/>
        </w:r>
        <w:r>
          <w:rPr>
            <w:noProof/>
            <w:webHidden/>
          </w:rPr>
          <w:fldChar w:fldCharType="begin"/>
        </w:r>
        <w:r>
          <w:rPr>
            <w:noProof/>
            <w:webHidden/>
          </w:rPr>
          <w:instrText xml:space="preserve"> PAGEREF _Toc144298649 \h </w:instrText>
        </w:r>
        <w:r>
          <w:rPr>
            <w:noProof/>
            <w:webHidden/>
          </w:rPr>
        </w:r>
        <w:r>
          <w:rPr>
            <w:noProof/>
            <w:webHidden/>
          </w:rPr>
          <w:fldChar w:fldCharType="separate"/>
        </w:r>
        <w:r w:rsidR="00214006">
          <w:rPr>
            <w:noProof/>
            <w:webHidden/>
          </w:rPr>
          <w:t>59</w:t>
        </w:r>
        <w:r>
          <w:rPr>
            <w:noProof/>
            <w:webHidden/>
          </w:rPr>
          <w:fldChar w:fldCharType="end"/>
        </w:r>
      </w:hyperlink>
    </w:p>
    <w:p w14:paraId="182320F7" w14:textId="30E2EFA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0" w:history="1">
        <w:r w:rsidRPr="00C87F94">
          <w:rPr>
            <w:rStyle w:val="Hyperlink"/>
            <w:noProof/>
          </w:rPr>
          <w:t>13.16</w:t>
        </w:r>
        <w:r>
          <w:rPr>
            <w:rFonts w:asciiTheme="minorHAnsi" w:eastAsiaTheme="minorEastAsia" w:hAnsiTheme="minorHAnsi" w:cstheme="minorBidi"/>
            <w:noProof/>
            <w:kern w:val="2"/>
            <w:sz w:val="22"/>
            <w:szCs w:val="22"/>
            <w14:ligatures w14:val="standardContextual"/>
          </w:rPr>
          <w:tab/>
        </w:r>
        <w:r w:rsidRPr="00C87F94">
          <w:rPr>
            <w:rStyle w:val="Hyperlink"/>
            <w:noProof/>
          </w:rPr>
          <w:t>CO2(ppm)</w:t>
        </w:r>
        <w:r>
          <w:rPr>
            <w:noProof/>
            <w:webHidden/>
          </w:rPr>
          <w:tab/>
        </w:r>
        <w:r>
          <w:rPr>
            <w:noProof/>
            <w:webHidden/>
          </w:rPr>
          <w:fldChar w:fldCharType="begin"/>
        </w:r>
        <w:r>
          <w:rPr>
            <w:noProof/>
            <w:webHidden/>
          </w:rPr>
          <w:instrText xml:space="preserve"> PAGEREF _Toc144298650 \h </w:instrText>
        </w:r>
        <w:r>
          <w:rPr>
            <w:noProof/>
            <w:webHidden/>
          </w:rPr>
        </w:r>
        <w:r>
          <w:rPr>
            <w:noProof/>
            <w:webHidden/>
          </w:rPr>
          <w:fldChar w:fldCharType="separate"/>
        </w:r>
        <w:r w:rsidR="00214006">
          <w:rPr>
            <w:noProof/>
            <w:webHidden/>
          </w:rPr>
          <w:t>59</w:t>
        </w:r>
        <w:r>
          <w:rPr>
            <w:noProof/>
            <w:webHidden/>
          </w:rPr>
          <w:fldChar w:fldCharType="end"/>
        </w:r>
      </w:hyperlink>
    </w:p>
    <w:p w14:paraId="16B453FD" w14:textId="2ABEF7D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1" w:history="1">
        <w:r w:rsidRPr="00C87F94">
          <w:rPr>
            <w:rStyle w:val="Hyperlink"/>
            <w:noProof/>
          </w:rPr>
          <w:t>13.17</w:t>
        </w:r>
        <w:r>
          <w:rPr>
            <w:rFonts w:asciiTheme="minorHAnsi" w:eastAsiaTheme="minorEastAsia" w:hAnsiTheme="minorHAnsi" w:cstheme="minorBidi"/>
            <w:noProof/>
            <w:kern w:val="2"/>
            <w:sz w:val="22"/>
            <w:szCs w:val="22"/>
            <w14:ligatures w14:val="standardContextual"/>
          </w:rPr>
          <w:tab/>
        </w:r>
        <w:r w:rsidRPr="00C87F94">
          <w:rPr>
            <w:rStyle w:val="Hyperlink"/>
            <w:noProof/>
          </w:rPr>
          <w:t>O3(cum_ppb_h)</w:t>
        </w:r>
        <w:r>
          <w:rPr>
            <w:noProof/>
            <w:webHidden/>
          </w:rPr>
          <w:tab/>
        </w:r>
        <w:r>
          <w:rPr>
            <w:noProof/>
            <w:webHidden/>
          </w:rPr>
          <w:fldChar w:fldCharType="begin"/>
        </w:r>
        <w:r>
          <w:rPr>
            <w:noProof/>
            <w:webHidden/>
          </w:rPr>
          <w:instrText xml:space="preserve"> PAGEREF _Toc144298651 \h </w:instrText>
        </w:r>
        <w:r>
          <w:rPr>
            <w:noProof/>
            <w:webHidden/>
          </w:rPr>
        </w:r>
        <w:r>
          <w:rPr>
            <w:noProof/>
            <w:webHidden/>
          </w:rPr>
          <w:fldChar w:fldCharType="separate"/>
        </w:r>
        <w:r w:rsidR="00214006">
          <w:rPr>
            <w:noProof/>
            <w:webHidden/>
          </w:rPr>
          <w:t>59</w:t>
        </w:r>
        <w:r>
          <w:rPr>
            <w:noProof/>
            <w:webHidden/>
          </w:rPr>
          <w:fldChar w:fldCharType="end"/>
        </w:r>
      </w:hyperlink>
    </w:p>
    <w:p w14:paraId="1F06C37D" w14:textId="7A67F66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2" w:history="1">
        <w:r w:rsidRPr="00C87F94">
          <w:rPr>
            <w:rStyle w:val="Hyperlink"/>
            <w:noProof/>
          </w:rPr>
          <w:t>13.18</w:t>
        </w:r>
        <w:r>
          <w:rPr>
            <w:rFonts w:asciiTheme="minorHAnsi" w:eastAsiaTheme="minorEastAsia" w:hAnsiTheme="minorHAnsi" w:cstheme="minorBidi"/>
            <w:noProof/>
            <w:kern w:val="2"/>
            <w:sz w:val="22"/>
            <w:szCs w:val="22"/>
            <w14:ligatures w14:val="standardContextual"/>
          </w:rPr>
          <w:tab/>
        </w:r>
        <w:r w:rsidRPr="00C87F94">
          <w:rPr>
            <w:rStyle w:val="Hyperlink"/>
            <w:noProof/>
          </w:rPr>
          <w:t>RunOff(mm_mo)</w:t>
        </w:r>
        <w:r>
          <w:rPr>
            <w:noProof/>
            <w:webHidden/>
          </w:rPr>
          <w:tab/>
        </w:r>
        <w:r>
          <w:rPr>
            <w:noProof/>
            <w:webHidden/>
          </w:rPr>
          <w:fldChar w:fldCharType="begin"/>
        </w:r>
        <w:r>
          <w:rPr>
            <w:noProof/>
            <w:webHidden/>
          </w:rPr>
          <w:instrText xml:space="preserve"> PAGEREF _Toc144298652 \h </w:instrText>
        </w:r>
        <w:r>
          <w:rPr>
            <w:noProof/>
            <w:webHidden/>
          </w:rPr>
        </w:r>
        <w:r>
          <w:rPr>
            <w:noProof/>
            <w:webHidden/>
          </w:rPr>
          <w:fldChar w:fldCharType="separate"/>
        </w:r>
        <w:r w:rsidR="00214006">
          <w:rPr>
            <w:noProof/>
            <w:webHidden/>
          </w:rPr>
          <w:t>59</w:t>
        </w:r>
        <w:r>
          <w:rPr>
            <w:noProof/>
            <w:webHidden/>
          </w:rPr>
          <w:fldChar w:fldCharType="end"/>
        </w:r>
      </w:hyperlink>
    </w:p>
    <w:p w14:paraId="61865D30" w14:textId="7741604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3" w:history="1">
        <w:r w:rsidRPr="00C87F94">
          <w:rPr>
            <w:rStyle w:val="Hyperlink"/>
            <w:noProof/>
          </w:rPr>
          <w:t>13.19</w:t>
        </w:r>
        <w:r>
          <w:rPr>
            <w:rFonts w:asciiTheme="minorHAnsi" w:eastAsiaTheme="minorEastAsia" w:hAnsiTheme="minorHAnsi" w:cstheme="minorBidi"/>
            <w:noProof/>
            <w:kern w:val="2"/>
            <w:sz w:val="22"/>
            <w:szCs w:val="22"/>
            <w14:ligatures w14:val="standardContextual"/>
          </w:rPr>
          <w:tab/>
        </w:r>
        <w:r w:rsidRPr="00C87F94">
          <w:rPr>
            <w:rStyle w:val="Hyperlink"/>
            <w:noProof/>
          </w:rPr>
          <w:t>Leakage(mm)</w:t>
        </w:r>
        <w:r>
          <w:rPr>
            <w:noProof/>
            <w:webHidden/>
          </w:rPr>
          <w:tab/>
        </w:r>
        <w:r>
          <w:rPr>
            <w:noProof/>
            <w:webHidden/>
          </w:rPr>
          <w:fldChar w:fldCharType="begin"/>
        </w:r>
        <w:r>
          <w:rPr>
            <w:noProof/>
            <w:webHidden/>
          </w:rPr>
          <w:instrText xml:space="preserve"> PAGEREF _Toc144298653 \h </w:instrText>
        </w:r>
        <w:r>
          <w:rPr>
            <w:noProof/>
            <w:webHidden/>
          </w:rPr>
        </w:r>
        <w:r>
          <w:rPr>
            <w:noProof/>
            <w:webHidden/>
          </w:rPr>
          <w:fldChar w:fldCharType="separate"/>
        </w:r>
        <w:r w:rsidR="00214006">
          <w:rPr>
            <w:noProof/>
            <w:webHidden/>
          </w:rPr>
          <w:t>59</w:t>
        </w:r>
        <w:r>
          <w:rPr>
            <w:noProof/>
            <w:webHidden/>
          </w:rPr>
          <w:fldChar w:fldCharType="end"/>
        </w:r>
      </w:hyperlink>
    </w:p>
    <w:p w14:paraId="7AB1DEEA" w14:textId="6C7174A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4" w:history="1">
        <w:r w:rsidRPr="00C87F94">
          <w:rPr>
            <w:rStyle w:val="Hyperlink"/>
            <w:noProof/>
          </w:rPr>
          <w:t>13.20</w:t>
        </w:r>
        <w:r>
          <w:rPr>
            <w:rFonts w:asciiTheme="minorHAnsi" w:eastAsiaTheme="minorEastAsia" w:hAnsiTheme="minorHAnsi" w:cstheme="minorBidi"/>
            <w:noProof/>
            <w:kern w:val="2"/>
            <w:sz w:val="22"/>
            <w:szCs w:val="22"/>
            <w14:ligatures w14:val="standardContextual"/>
          </w:rPr>
          <w:tab/>
        </w:r>
        <w:r w:rsidRPr="00C87F94">
          <w:rPr>
            <w:rStyle w:val="Hyperlink"/>
            <w:noProof/>
          </w:rPr>
          <w:t>Potential Evaporation(mm)</w:t>
        </w:r>
        <w:r>
          <w:rPr>
            <w:noProof/>
            <w:webHidden/>
          </w:rPr>
          <w:tab/>
        </w:r>
        <w:r>
          <w:rPr>
            <w:noProof/>
            <w:webHidden/>
          </w:rPr>
          <w:fldChar w:fldCharType="begin"/>
        </w:r>
        <w:r>
          <w:rPr>
            <w:noProof/>
            <w:webHidden/>
          </w:rPr>
          <w:instrText xml:space="preserve"> PAGEREF _Toc144298654 \h </w:instrText>
        </w:r>
        <w:r>
          <w:rPr>
            <w:noProof/>
            <w:webHidden/>
          </w:rPr>
        </w:r>
        <w:r>
          <w:rPr>
            <w:noProof/>
            <w:webHidden/>
          </w:rPr>
          <w:fldChar w:fldCharType="separate"/>
        </w:r>
        <w:r w:rsidR="00214006">
          <w:rPr>
            <w:noProof/>
            <w:webHidden/>
          </w:rPr>
          <w:t>59</w:t>
        </w:r>
        <w:r>
          <w:rPr>
            <w:noProof/>
            <w:webHidden/>
          </w:rPr>
          <w:fldChar w:fldCharType="end"/>
        </w:r>
      </w:hyperlink>
    </w:p>
    <w:p w14:paraId="14C1A71A" w14:textId="0AE360A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5" w:history="1">
        <w:r w:rsidRPr="00C87F94">
          <w:rPr>
            <w:rStyle w:val="Hyperlink"/>
            <w:noProof/>
          </w:rPr>
          <w:t>13.21</w:t>
        </w:r>
        <w:r>
          <w:rPr>
            <w:rFonts w:asciiTheme="minorHAnsi" w:eastAsiaTheme="minorEastAsia" w:hAnsiTheme="minorHAnsi" w:cstheme="minorBidi"/>
            <w:noProof/>
            <w:kern w:val="2"/>
            <w:sz w:val="22"/>
            <w:szCs w:val="22"/>
            <w14:ligatures w14:val="standardContextual"/>
          </w:rPr>
          <w:tab/>
        </w:r>
        <w:r w:rsidRPr="00C87F94">
          <w:rPr>
            <w:rStyle w:val="Hyperlink"/>
            <w:noProof/>
          </w:rPr>
          <w:t>Evaporation(mm)</w:t>
        </w:r>
        <w:r>
          <w:rPr>
            <w:noProof/>
            <w:webHidden/>
          </w:rPr>
          <w:tab/>
        </w:r>
        <w:r>
          <w:rPr>
            <w:noProof/>
            <w:webHidden/>
          </w:rPr>
          <w:fldChar w:fldCharType="begin"/>
        </w:r>
        <w:r>
          <w:rPr>
            <w:noProof/>
            <w:webHidden/>
          </w:rPr>
          <w:instrText xml:space="preserve"> PAGEREF _Toc144298655 \h </w:instrText>
        </w:r>
        <w:r>
          <w:rPr>
            <w:noProof/>
            <w:webHidden/>
          </w:rPr>
        </w:r>
        <w:r>
          <w:rPr>
            <w:noProof/>
            <w:webHidden/>
          </w:rPr>
          <w:fldChar w:fldCharType="separate"/>
        </w:r>
        <w:r w:rsidR="00214006">
          <w:rPr>
            <w:noProof/>
            <w:webHidden/>
          </w:rPr>
          <w:t>59</w:t>
        </w:r>
        <w:r>
          <w:rPr>
            <w:noProof/>
            <w:webHidden/>
          </w:rPr>
          <w:fldChar w:fldCharType="end"/>
        </w:r>
      </w:hyperlink>
    </w:p>
    <w:p w14:paraId="64346018" w14:textId="2D33A68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6" w:history="1">
        <w:r w:rsidRPr="00C87F94">
          <w:rPr>
            <w:rStyle w:val="Hyperlink"/>
            <w:noProof/>
          </w:rPr>
          <w:t>13.22</w:t>
        </w:r>
        <w:r>
          <w:rPr>
            <w:rFonts w:asciiTheme="minorHAnsi" w:eastAsiaTheme="minorEastAsia" w:hAnsiTheme="minorHAnsi" w:cstheme="minorBidi"/>
            <w:noProof/>
            <w:kern w:val="2"/>
            <w:sz w:val="22"/>
            <w:szCs w:val="22"/>
            <w14:ligatures w14:val="standardContextual"/>
          </w:rPr>
          <w:tab/>
        </w:r>
        <w:r w:rsidRPr="00C87F94">
          <w:rPr>
            <w:rStyle w:val="Hyperlink"/>
            <w:noProof/>
          </w:rPr>
          <w:t>PotentialTranspiration(mm) (mm)</w:t>
        </w:r>
        <w:r>
          <w:rPr>
            <w:noProof/>
            <w:webHidden/>
          </w:rPr>
          <w:tab/>
        </w:r>
        <w:r>
          <w:rPr>
            <w:noProof/>
            <w:webHidden/>
          </w:rPr>
          <w:fldChar w:fldCharType="begin"/>
        </w:r>
        <w:r>
          <w:rPr>
            <w:noProof/>
            <w:webHidden/>
          </w:rPr>
          <w:instrText xml:space="preserve"> PAGEREF _Toc144298656 \h </w:instrText>
        </w:r>
        <w:r>
          <w:rPr>
            <w:noProof/>
            <w:webHidden/>
          </w:rPr>
        </w:r>
        <w:r>
          <w:rPr>
            <w:noProof/>
            <w:webHidden/>
          </w:rPr>
          <w:fldChar w:fldCharType="separate"/>
        </w:r>
        <w:r w:rsidR="00214006">
          <w:rPr>
            <w:noProof/>
            <w:webHidden/>
          </w:rPr>
          <w:t>59</w:t>
        </w:r>
        <w:r>
          <w:rPr>
            <w:noProof/>
            <w:webHidden/>
          </w:rPr>
          <w:fldChar w:fldCharType="end"/>
        </w:r>
      </w:hyperlink>
    </w:p>
    <w:p w14:paraId="485755C8" w14:textId="5A7110D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7" w:history="1">
        <w:r w:rsidRPr="00C87F94">
          <w:rPr>
            <w:rStyle w:val="Hyperlink"/>
            <w:noProof/>
          </w:rPr>
          <w:t>13.23</w:t>
        </w:r>
        <w:r>
          <w:rPr>
            <w:rFonts w:asciiTheme="minorHAnsi" w:eastAsiaTheme="minorEastAsia" w:hAnsiTheme="minorHAnsi" w:cstheme="minorBidi"/>
            <w:noProof/>
            <w:kern w:val="2"/>
            <w:sz w:val="22"/>
            <w:szCs w:val="22"/>
            <w14:ligatures w14:val="standardContextual"/>
          </w:rPr>
          <w:tab/>
        </w:r>
        <w:r w:rsidRPr="00C87F94">
          <w:rPr>
            <w:rStyle w:val="Hyperlink"/>
            <w:noProof/>
          </w:rPr>
          <w:t>Transpiration(mm)</w:t>
        </w:r>
        <w:r>
          <w:rPr>
            <w:noProof/>
            <w:webHidden/>
          </w:rPr>
          <w:tab/>
        </w:r>
        <w:r>
          <w:rPr>
            <w:noProof/>
            <w:webHidden/>
          </w:rPr>
          <w:fldChar w:fldCharType="begin"/>
        </w:r>
        <w:r>
          <w:rPr>
            <w:noProof/>
            <w:webHidden/>
          </w:rPr>
          <w:instrText xml:space="preserve"> PAGEREF _Toc144298657 \h </w:instrText>
        </w:r>
        <w:r>
          <w:rPr>
            <w:noProof/>
            <w:webHidden/>
          </w:rPr>
        </w:r>
        <w:r>
          <w:rPr>
            <w:noProof/>
            <w:webHidden/>
          </w:rPr>
          <w:fldChar w:fldCharType="separate"/>
        </w:r>
        <w:r w:rsidR="00214006">
          <w:rPr>
            <w:noProof/>
            <w:webHidden/>
          </w:rPr>
          <w:t>59</w:t>
        </w:r>
        <w:r>
          <w:rPr>
            <w:noProof/>
            <w:webHidden/>
          </w:rPr>
          <w:fldChar w:fldCharType="end"/>
        </w:r>
      </w:hyperlink>
    </w:p>
    <w:p w14:paraId="5982A40F" w14:textId="6FE6312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8" w:history="1">
        <w:r w:rsidRPr="00C87F94">
          <w:rPr>
            <w:rStyle w:val="Hyperlink"/>
            <w:noProof/>
          </w:rPr>
          <w:t>13.24</w:t>
        </w:r>
        <w:r>
          <w:rPr>
            <w:rFonts w:asciiTheme="minorHAnsi" w:eastAsiaTheme="minorEastAsia" w:hAnsiTheme="minorHAnsi" w:cstheme="minorBidi"/>
            <w:noProof/>
            <w:kern w:val="2"/>
            <w:sz w:val="22"/>
            <w:szCs w:val="22"/>
            <w14:ligatures w14:val="standardContextual"/>
          </w:rPr>
          <w:tab/>
        </w:r>
        <w:r w:rsidRPr="00C87F94">
          <w:rPr>
            <w:rStyle w:val="Hyperlink"/>
            <w:noProof/>
          </w:rPr>
          <w:t>Interception(mm)</w:t>
        </w:r>
        <w:r>
          <w:rPr>
            <w:noProof/>
            <w:webHidden/>
          </w:rPr>
          <w:tab/>
        </w:r>
        <w:r>
          <w:rPr>
            <w:noProof/>
            <w:webHidden/>
          </w:rPr>
          <w:fldChar w:fldCharType="begin"/>
        </w:r>
        <w:r>
          <w:rPr>
            <w:noProof/>
            <w:webHidden/>
          </w:rPr>
          <w:instrText xml:space="preserve"> PAGEREF _Toc144298658 \h </w:instrText>
        </w:r>
        <w:r>
          <w:rPr>
            <w:noProof/>
            <w:webHidden/>
          </w:rPr>
        </w:r>
        <w:r>
          <w:rPr>
            <w:noProof/>
            <w:webHidden/>
          </w:rPr>
          <w:fldChar w:fldCharType="separate"/>
        </w:r>
        <w:r w:rsidR="00214006">
          <w:rPr>
            <w:noProof/>
            <w:webHidden/>
          </w:rPr>
          <w:t>60</w:t>
        </w:r>
        <w:r>
          <w:rPr>
            <w:noProof/>
            <w:webHidden/>
          </w:rPr>
          <w:fldChar w:fldCharType="end"/>
        </w:r>
      </w:hyperlink>
    </w:p>
    <w:p w14:paraId="03DCBB74" w14:textId="0DF1E92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9" w:history="1">
        <w:r w:rsidRPr="00C87F94">
          <w:rPr>
            <w:rStyle w:val="Hyperlink"/>
            <w:noProof/>
          </w:rPr>
          <w:t>13.25</w:t>
        </w:r>
        <w:r>
          <w:rPr>
            <w:rFonts w:asciiTheme="minorHAnsi" w:eastAsiaTheme="minorEastAsia" w:hAnsiTheme="minorHAnsi" w:cstheme="minorBidi"/>
            <w:noProof/>
            <w:kern w:val="2"/>
            <w:sz w:val="22"/>
            <w:szCs w:val="22"/>
            <w14:ligatures w14:val="standardContextual"/>
          </w:rPr>
          <w:tab/>
        </w:r>
        <w:r w:rsidRPr="00C87F94">
          <w:rPr>
            <w:rStyle w:val="Hyperlink"/>
            <w:noProof/>
          </w:rPr>
          <w:t>PrecLoss(mm/mo)</w:t>
        </w:r>
        <w:r>
          <w:rPr>
            <w:noProof/>
            <w:webHidden/>
          </w:rPr>
          <w:tab/>
        </w:r>
        <w:r>
          <w:rPr>
            <w:noProof/>
            <w:webHidden/>
          </w:rPr>
          <w:fldChar w:fldCharType="begin"/>
        </w:r>
        <w:r>
          <w:rPr>
            <w:noProof/>
            <w:webHidden/>
          </w:rPr>
          <w:instrText xml:space="preserve"> PAGEREF _Toc144298659 \h </w:instrText>
        </w:r>
        <w:r>
          <w:rPr>
            <w:noProof/>
            <w:webHidden/>
          </w:rPr>
        </w:r>
        <w:r>
          <w:rPr>
            <w:noProof/>
            <w:webHidden/>
          </w:rPr>
          <w:fldChar w:fldCharType="separate"/>
        </w:r>
        <w:r w:rsidR="00214006">
          <w:rPr>
            <w:noProof/>
            <w:webHidden/>
          </w:rPr>
          <w:t>60</w:t>
        </w:r>
        <w:r>
          <w:rPr>
            <w:noProof/>
            <w:webHidden/>
          </w:rPr>
          <w:fldChar w:fldCharType="end"/>
        </w:r>
      </w:hyperlink>
    </w:p>
    <w:p w14:paraId="4610091D" w14:textId="3A7845F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0" w:history="1">
        <w:r w:rsidRPr="00C87F94">
          <w:rPr>
            <w:rStyle w:val="Hyperlink"/>
            <w:noProof/>
          </w:rPr>
          <w:t>13.26</w:t>
        </w:r>
        <w:r>
          <w:rPr>
            <w:rFonts w:asciiTheme="minorHAnsi" w:eastAsiaTheme="minorEastAsia" w:hAnsiTheme="minorHAnsi" w:cstheme="minorBidi"/>
            <w:noProof/>
            <w:kern w:val="2"/>
            <w:sz w:val="22"/>
            <w:szCs w:val="22"/>
            <w14:ligatures w14:val="standardContextual"/>
          </w:rPr>
          <w:tab/>
        </w:r>
        <w:r w:rsidRPr="00C87F94">
          <w:rPr>
            <w:rStyle w:val="Hyperlink"/>
            <w:noProof/>
          </w:rPr>
          <w:t>Water(mm/m)</w:t>
        </w:r>
        <w:r>
          <w:rPr>
            <w:noProof/>
            <w:webHidden/>
          </w:rPr>
          <w:tab/>
        </w:r>
        <w:r>
          <w:rPr>
            <w:noProof/>
            <w:webHidden/>
          </w:rPr>
          <w:fldChar w:fldCharType="begin"/>
        </w:r>
        <w:r>
          <w:rPr>
            <w:noProof/>
            <w:webHidden/>
          </w:rPr>
          <w:instrText xml:space="preserve"> PAGEREF _Toc144298660 \h </w:instrText>
        </w:r>
        <w:r>
          <w:rPr>
            <w:noProof/>
            <w:webHidden/>
          </w:rPr>
        </w:r>
        <w:r>
          <w:rPr>
            <w:noProof/>
            <w:webHidden/>
          </w:rPr>
          <w:fldChar w:fldCharType="separate"/>
        </w:r>
        <w:r w:rsidR="00214006">
          <w:rPr>
            <w:noProof/>
            <w:webHidden/>
          </w:rPr>
          <w:t>60</w:t>
        </w:r>
        <w:r>
          <w:rPr>
            <w:noProof/>
            <w:webHidden/>
          </w:rPr>
          <w:fldChar w:fldCharType="end"/>
        </w:r>
      </w:hyperlink>
    </w:p>
    <w:p w14:paraId="703A6B4F" w14:textId="1FA444F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1" w:history="1">
        <w:r w:rsidRPr="00C87F94">
          <w:rPr>
            <w:rStyle w:val="Hyperlink"/>
            <w:noProof/>
          </w:rPr>
          <w:t>13.27</w:t>
        </w:r>
        <w:r>
          <w:rPr>
            <w:rFonts w:asciiTheme="minorHAnsi" w:eastAsiaTheme="minorEastAsia" w:hAnsiTheme="minorHAnsi" w:cstheme="minorBidi"/>
            <w:noProof/>
            <w:kern w:val="2"/>
            <w:sz w:val="22"/>
            <w:szCs w:val="22"/>
            <w14:ligatures w14:val="standardContextual"/>
          </w:rPr>
          <w:tab/>
        </w:r>
        <w:r w:rsidRPr="00C87F94">
          <w:rPr>
            <w:rStyle w:val="Hyperlink"/>
            <w:noProof/>
          </w:rPr>
          <w:t>PressureHead(m)</w:t>
        </w:r>
        <w:r>
          <w:rPr>
            <w:noProof/>
            <w:webHidden/>
          </w:rPr>
          <w:tab/>
        </w:r>
        <w:r>
          <w:rPr>
            <w:noProof/>
            <w:webHidden/>
          </w:rPr>
          <w:fldChar w:fldCharType="begin"/>
        </w:r>
        <w:r>
          <w:rPr>
            <w:noProof/>
            <w:webHidden/>
          </w:rPr>
          <w:instrText xml:space="preserve"> PAGEREF _Toc144298661 \h </w:instrText>
        </w:r>
        <w:r>
          <w:rPr>
            <w:noProof/>
            <w:webHidden/>
          </w:rPr>
        </w:r>
        <w:r>
          <w:rPr>
            <w:noProof/>
            <w:webHidden/>
          </w:rPr>
          <w:fldChar w:fldCharType="separate"/>
        </w:r>
        <w:r w:rsidR="00214006">
          <w:rPr>
            <w:noProof/>
            <w:webHidden/>
          </w:rPr>
          <w:t>60</w:t>
        </w:r>
        <w:r>
          <w:rPr>
            <w:noProof/>
            <w:webHidden/>
          </w:rPr>
          <w:fldChar w:fldCharType="end"/>
        </w:r>
      </w:hyperlink>
    </w:p>
    <w:p w14:paraId="0C33A45F" w14:textId="59EE952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2" w:history="1">
        <w:r w:rsidRPr="00C87F94">
          <w:rPr>
            <w:rStyle w:val="Hyperlink"/>
            <w:noProof/>
          </w:rPr>
          <w:t>13.28</w:t>
        </w:r>
        <w:r>
          <w:rPr>
            <w:rFonts w:asciiTheme="minorHAnsi" w:eastAsiaTheme="minorEastAsia" w:hAnsiTheme="minorHAnsi" w:cstheme="minorBidi"/>
            <w:noProof/>
            <w:kern w:val="2"/>
            <w:sz w:val="22"/>
            <w:szCs w:val="22"/>
            <w14:ligatures w14:val="standardContextual"/>
          </w:rPr>
          <w:tab/>
        </w:r>
        <w:r w:rsidRPr="00C87F94">
          <w:rPr>
            <w:rStyle w:val="Hyperlink"/>
            <w:noProof/>
          </w:rPr>
          <w:t>Available water (mm)</w:t>
        </w:r>
        <w:r>
          <w:rPr>
            <w:noProof/>
            <w:webHidden/>
          </w:rPr>
          <w:tab/>
        </w:r>
        <w:r>
          <w:rPr>
            <w:noProof/>
            <w:webHidden/>
          </w:rPr>
          <w:fldChar w:fldCharType="begin"/>
        </w:r>
        <w:r>
          <w:rPr>
            <w:noProof/>
            <w:webHidden/>
          </w:rPr>
          <w:instrText xml:space="preserve"> PAGEREF _Toc144298662 \h </w:instrText>
        </w:r>
        <w:r>
          <w:rPr>
            <w:noProof/>
            <w:webHidden/>
          </w:rPr>
        </w:r>
        <w:r>
          <w:rPr>
            <w:noProof/>
            <w:webHidden/>
          </w:rPr>
          <w:fldChar w:fldCharType="separate"/>
        </w:r>
        <w:r w:rsidR="00214006">
          <w:rPr>
            <w:noProof/>
            <w:webHidden/>
          </w:rPr>
          <w:t>60</w:t>
        </w:r>
        <w:r>
          <w:rPr>
            <w:noProof/>
            <w:webHidden/>
          </w:rPr>
          <w:fldChar w:fldCharType="end"/>
        </w:r>
      </w:hyperlink>
    </w:p>
    <w:p w14:paraId="34358EEE" w14:textId="2504A97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3" w:history="1">
        <w:r w:rsidRPr="00C87F94">
          <w:rPr>
            <w:rStyle w:val="Hyperlink"/>
            <w:noProof/>
          </w:rPr>
          <w:t>13.29</w:t>
        </w:r>
        <w:r>
          <w:rPr>
            <w:rFonts w:asciiTheme="minorHAnsi" w:eastAsiaTheme="minorEastAsia" w:hAnsiTheme="minorHAnsi" w:cstheme="minorBidi"/>
            <w:noProof/>
            <w:kern w:val="2"/>
            <w:sz w:val="22"/>
            <w:szCs w:val="22"/>
            <w14:ligatures w14:val="standardContextual"/>
          </w:rPr>
          <w:tab/>
        </w:r>
        <w:r w:rsidRPr="00C87F94">
          <w:rPr>
            <w:rStyle w:val="Hyperlink"/>
            <w:noProof/>
          </w:rPr>
          <w:t>SnowPack(mm)</w:t>
        </w:r>
        <w:r>
          <w:rPr>
            <w:noProof/>
            <w:webHidden/>
          </w:rPr>
          <w:tab/>
        </w:r>
        <w:r>
          <w:rPr>
            <w:noProof/>
            <w:webHidden/>
          </w:rPr>
          <w:fldChar w:fldCharType="begin"/>
        </w:r>
        <w:r>
          <w:rPr>
            <w:noProof/>
            <w:webHidden/>
          </w:rPr>
          <w:instrText xml:space="preserve"> PAGEREF _Toc144298663 \h </w:instrText>
        </w:r>
        <w:r>
          <w:rPr>
            <w:noProof/>
            <w:webHidden/>
          </w:rPr>
        </w:r>
        <w:r>
          <w:rPr>
            <w:noProof/>
            <w:webHidden/>
          </w:rPr>
          <w:fldChar w:fldCharType="separate"/>
        </w:r>
        <w:r w:rsidR="00214006">
          <w:rPr>
            <w:noProof/>
            <w:webHidden/>
          </w:rPr>
          <w:t>60</w:t>
        </w:r>
        <w:r>
          <w:rPr>
            <w:noProof/>
            <w:webHidden/>
          </w:rPr>
          <w:fldChar w:fldCharType="end"/>
        </w:r>
      </w:hyperlink>
    </w:p>
    <w:p w14:paraId="05B8FFB4" w14:textId="1A60967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4" w:history="1">
        <w:r w:rsidRPr="00C87F94">
          <w:rPr>
            <w:rStyle w:val="Hyperlink"/>
            <w:noProof/>
          </w:rPr>
          <w:t>13.30</w:t>
        </w:r>
        <w:r>
          <w:rPr>
            <w:rFonts w:asciiTheme="minorHAnsi" w:eastAsiaTheme="minorEastAsia" w:hAnsiTheme="minorHAnsi" w:cstheme="minorBidi"/>
            <w:noProof/>
            <w:kern w:val="2"/>
            <w:sz w:val="22"/>
            <w:szCs w:val="22"/>
            <w14:ligatures w14:val="standardContextual"/>
          </w:rPr>
          <w:tab/>
        </w:r>
        <w:r w:rsidRPr="00C87F94">
          <w:rPr>
            <w:rStyle w:val="Hyperlink"/>
            <w:noProof/>
          </w:rPr>
          <w:t>LAI(m2)</w:t>
        </w:r>
        <w:r>
          <w:rPr>
            <w:noProof/>
            <w:webHidden/>
          </w:rPr>
          <w:tab/>
        </w:r>
        <w:r>
          <w:rPr>
            <w:noProof/>
            <w:webHidden/>
          </w:rPr>
          <w:fldChar w:fldCharType="begin"/>
        </w:r>
        <w:r>
          <w:rPr>
            <w:noProof/>
            <w:webHidden/>
          </w:rPr>
          <w:instrText xml:space="preserve"> PAGEREF _Toc144298664 \h </w:instrText>
        </w:r>
        <w:r>
          <w:rPr>
            <w:noProof/>
            <w:webHidden/>
          </w:rPr>
        </w:r>
        <w:r>
          <w:rPr>
            <w:noProof/>
            <w:webHidden/>
          </w:rPr>
          <w:fldChar w:fldCharType="separate"/>
        </w:r>
        <w:r w:rsidR="00214006">
          <w:rPr>
            <w:noProof/>
            <w:webHidden/>
          </w:rPr>
          <w:t>60</w:t>
        </w:r>
        <w:r>
          <w:rPr>
            <w:noProof/>
            <w:webHidden/>
          </w:rPr>
          <w:fldChar w:fldCharType="end"/>
        </w:r>
      </w:hyperlink>
    </w:p>
    <w:p w14:paraId="25365B8F" w14:textId="486539A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5" w:history="1">
        <w:r w:rsidRPr="00C87F94">
          <w:rPr>
            <w:rStyle w:val="Hyperlink"/>
            <w:noProof/>
          </w:rPr>
          <w:t>13.31</w:t>
        </w:r>
        <w:r>
          <w:rPr>
            <w:rFonts w:asciiTheme="minorHAnsi" w:eastAsiaTheme="minorEastAsia" w:hAnsiTheme="minorHAnsi" w:cstheme="minorBidi"/>
            <w:noProof/>
            <w:kern w:val="2"/>
            <w:sz w:val="22"/>
            <w:szCs w:val="22"/>
            <w14:ligatures w14:val="standardContextual"/>
          </w:rPr>
          <w:tab/>
        </w:r>
        <w:r w:rsidRPr="00C87F94">
          <w:rPr>
            <w:rStyle w:val="Hyperlink"/>
            <w:noProof/>
          </w:rPr>
          <w:t>VPD(kPa)</w:t>
        </w:r>
        <w:r>
          <w:rPr>
            <w:noProof/>
            <w:webHidden/>
          </w:rPr>
          <w:tab/>
        </w:r>
        <w:r>
          <w:rPr>
            <w:noProof/>
            <w:webHidden/>
          </w:rPr>
          <w:fldChar w:fldCharType="begin"/>
        </w:r>
        <w:r>
          <w:rPr>
            <w:noProof/>
            <w:webHidden/>
          </w:rPr>
          <w:instrText xml:space="preserve"> PAGEREF _Toc144298665 \h </w:instrText>
        </w:r>
        <w:r>
          <w:rPr>
            <w:noProof/>
            <w:webHidden/>
          </w:rPr>
        </w:r>
        <w:r>
          <w:rPr>
            <w:noProof/>
            <w:webHidden/>
          </w:rPr>
          <w:fldChar w:fldCharType="separate"/>
        </w:r>
        <w:r w:rsidR="00214006">
          <w:rPr>
            <w:noProof/>
            <w:webHidden/>
          </w:rPr>
          <w:t>60</w:t>
        </w:r>
        <w:r>
          <w:rPr>
            <w:noProof/>
            <w:webHidden/>
          </w:rPr>
          <w:fldChar w:fldCharType="end"/>
        </w:r>
      </w:hyperlink>
    </w:p>
    <w:p w14:paraId="31633526" w14:textId="296501F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6" w:history="1">
        <w:r w:rsidRPr="00C87F94">
          <w:rPr>
            <w:rStyle w:val="Hyperlink"/>
            <w:noProof/>
          </w:rPr>
          <w:t>13.32</w:t>
        </w:r>
        <w:r>
          <w:rPr>
            <w:rFonts w:asciiTheme="minorHAnsi" w:eastAsiaTheme="minorEastAsia" w:hAnsiTheme="minorHAnsi" w:cstheme="minorBidi"/>
            <w:noProof/>
            <w:kern w:val="2"/>
            <w:sz w:val="22"/>
            <w:szCs w:val="22"/>
            <w14:ligatures w14:val="standardContextual"/>
          </w:rPr>
          <w:tab/>
        </w:r>
        <w:r w:rsidRPr="00C87F94">
          <w:rPr>
            <w:rStyle w:val="Hyperlink"/>
            <w:noProof/>
          </w:rPr>
          <w:t>GrossPsn(gC/mo)</w:t>
        </w:r>
        <w:r>
          <w:rPr>
            <w:noProof/>
            <w:webHidden/>
          </w:rPr>
          <w:tab/>
        </w:r>
        <w:r>
          <w:rPr>
            <w:noProof/>
            <w:webHidden/>
          </w:rPr>
          <w:fldChar w:fldCharType="begin"/>
        </w:r>
        <w:r>
          <w:rPr>
            <w:noProof/>
            <w:webHidden/>
          </w:rPr>
          <w:instrText xml:space="preserve"> PAGEREF _Toc144298666 \h </w:instrText>
        </w:r>
        <w:r>
          <w:rPr>
            <w:noProof/>
            <w:webHidden/>
          </w:rPr>
        </w:r>
        <w:r>
          <w:rPr>
            <w:noProof/>
            <w:webHidden/>
          </w:rPr>
          <w:fldChar w:fldCharType="separate"/>
        </w:r>
        <w:r w:rsidR="00214006">
          <w:rPr>
            <w:noProof/>
            <w:webHidden/>
          </w:rPr>
          <w:t>60</w:t>
        </w:r>
        <w:r>
          <w:rPr>
            <w:noProof/>
            <w:webHidden/>
          </w:rPr>
          <w:fldChar w:fldCharType="end"/>
        </w:r>
      </w:hyperlink>
    </w:p>
    <w:p w14:paraId="45FAAF1F" w14:textId="2D45135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7" w:history="1">
        <w:r w:rsidRPr="00C87F94">
          <w:rPr>
            <w:rStyle w:val="Hyperlink"/>
            <w:noProof/>
          </w:rPr>
          <w:t>13.33</w:t>
        </w:r>
        <w:r>
          <w:rPr>
            <w:rFonts w:asciiTheme="minorHAnsi" w:eastAsiaTheme="minorEastAsia" w:hAnsiTheme="minorHAnsi" w:cstheme="minorBidi"/>
            <w:noProof/>
            <w:kern w:val="2"/>
            <w:sz w:val="22"/>
            <w:szCs w:val="22"/>
            <w14:ligatures w14:val="standardContextual"/>
          </w:rPr>
          <w:tab/>
        </w:r>
        <w:r w:rsidRPr="00C87F94">
          <w:rPr>
            <w:rStyle w:val="Hyperlink"/>
            <w:noProof/>
          </w:rPr>
          <w:t>NetPsn(gC/mo)</w:t>
        </w:r>
        <w:r>
          <w:rPr>
            <w:noProof/>
            <w:webHidden/>
          </w:rPr>
          <w:tab/>
        </w:r>
        <w:r>
          <w:rPr>
            <w:noProof/>
            <w:webHidden/>
          </w:rPr>
          <w:fldChar w:fldCharType="begin"/>
        </w:r>
        <w:r>
          <w:rPr>
            <w:noProof/>
            <w:webHidden/>
          </w:rPr>
          <w:instrText xml:space="preserve"> PAGEREF _Toc144298667 \h </w:instrText>
        </w:r>
        <w:r>
          <w:rPr>
            <w:noProof/>
            <w:webHidden/>
          </w:rPr>
        </w:r>
        <w:r>
          <w:rPr>
            <w:noProof/>
            <w:webHidden/>
          </w:rPr>
          <w:fldChar w:fldCharType="separate"/>
        </w:r>
        <w:r w:rsidR="00214006">
          <w:rPr>
            <w:noProof/>
            <w:webHidden/>
          </w:rPr>
          <w:t>60</w:t>
        </w:r>
        <w:r>
          <w:rPr>
            <w:noProof/>
            <w:webHidden/>
          </w:rPr>
          <w:fldChar w:fldCharType="end"/>
        </w:r>
      </w:hyperlink>
    </w:p>
    <w:p w14:paraId="3D1D1A91" w14:textId="0434F52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8" w:history="1">
        <w:r w:rsidRPr="00C87F94">
          <w:rPr>
            <w:rStyle w:val="Hyperlink"/>
            <w:noProof/>
          </w:rPr>
          <w:t>13.34</w:t>
        </w:r>
        <w:r>
          <w:rPr>
            <w:rFonts w:asciiTheme="minorHAnsi" w:eastAsiaTheme="minorEastAsia" w:hAnsiTheme="minorHAnsi" w:cstheme="minorBidi"/>
            <w:noProof/>
            <w:kern w:val="2"/>
            <w:sz w:val="22"/>
            <w:szCs w:val="22"/>
            <w14:ligatures w14:val="standardContextual"/>
          </w:rPr>
          <w:tab/>
        </w:r>
        <w:r w:rsidRPr="00C87F94">
          <w:rPr>
            <w:rStyle w:val="Hyperlink"/>
            <w:noProof/>
          </w:rPr>
          <w:t>MaintenanceRespiration(gC/mo)</w:t>
        </w:r>
        <w:r>
          <w:rPr>
            <w:noProof/>
            <w:webHidden/>
          </w:rPr>
          <w:tab/>
        </w:r>
        <w:r>
          <w:rPr>
            <w:noProof/>
            <w:webHidden/>
          </w:rPr>
          <w:fldChar w:fldCharType="begin"/>
        </w:r>
        <w:r>
          <w:rPr>
            <w:noProof/>
            <w:webHidden/>
          </w:rPr>
          <w:instrText xml:space="preserve"> PAGEREF _Toc144298668 \h </w:instrText>
        </w:r>
        <w:r>
          <w:rPr>
            <w:noProof/>
            <w:webHidden/>
          </w:rPr>
        </w:r>
        <w:r>
          <w:rPr>
            <w:noProof/>
            <w:webHidden/>
          </w:rPr>
          <w:fldChar w:fldCharType="separate"/>
        </w:r>
        <w:r w:rsidR="00214006">
          <w:rPr>
            <w:noProof/>
            <w:webHidden/>
          </w:rPr>
          <w:t>60</w:t>
        </w:r>
        <w:r>
          <w:rPr>
            <w:noProof/>
            <w:webHidden/>
          </w:rPr>
          <w:fldChar w:fldCharType="end"/>
        </w:r>
      </w:hyperlink>
    </w:p>
    <w:p w14:paraId="20911281" w14:textId="02477F0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9" w:history="1">
        <w:r w:rsidRPr="00C87F94">
          <w:rPr>
            <w:rStyle w:val="Hyperlink"/>
            <w:noProof/>
          </w:rPr>
          <w:t>13.35</w:t>
        </w:r>
        <w:r>
          <w:rPr>
            <w:rFonts w:asciiTheme="minorHAnsi" w:eastAsiaTheme="minorEastAsia" w:hAnsiTheme="minorHAnsi" w:cstheme="minorBidi"/>
            <w:noProof/>
            <w:kern w:val="2"/>
            <w:sz w:val="22"/>
            <w:szCs w:val="22"/>
            <w14:ligatures w14:val="standardContextual"/>
          </w:rPr>
          <w:tab/>
        </w:r>
        <w:r w:rsidRPr="00C87F94">
          <w:rPr>
            <w:rStyle w:val="Hyperlink"/>
            <w:noProof/>
          </w:rPr>
          <w:t>Wood(gDW)</w:t>
        </w:r>
        <w:r>
          <w:rPr>
            <w:noProof/>
            <w:webHidden/>
          </w:rPr>
          <w:tab/>
        </w:r>
        <w:r>
          <w:rPr>
            <w:noProof/>
            <w:webHidden/>
          </w:rPr>
          <w:fldChar w:fldCharType="begin"/>
        </w:r>
        <w:r>
          <w:rPr>
            <w:noProof/>
            <w:webHidden/>
          </w:rPr>
          <w:instrText xml:space="preserve"> PAGEREF _Toc144298669 \h </w:instrText>
        </w:r>
        <w:r>
          <w:rPr>
            <w:noProof/>
            <w:webHidden/>
          </w:rPr>
        </w:r>
        <w:r>
          <w:rPr>
            <w:noProof/>
            <w:webHidden/>
          </w:rPr>
          <w:fldChar w:fldCharType="separate"/>
        </w:r>
        <w:r w:rsidR="00214006">
          <w:rPr>
            <w:noProof/>
            <w:webHidden/>
          </w:rPr>
          <w:t>61</w:t>
        </w:r>
        <w:r>
          <w:rPr>
            <w:noProof/>
            <w:webHidden/>
          </w:rPr>
          <w:fldChar w:fldCharType="end"/>
        </w:r>
      </w:hyperlink>
    </w:p>
    <w:p w14:paraId="787FB2EE" w14:textId="789017E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0" w:history="1">
        <w:r w:rsidRPr="00C87F94">
          <w:rPr>
            <w:rStyle w:val="Hyperlink"/>
            <w:noProof/>
          </w:rPr>
          <w:t>13.36</w:t>
        </w:r>
        <w:r>
          <w:rPr>
            <w:rFonts w:asciiTheme="minorHAnsi" w:eastAsiaTheme="minorEastAsia" w:hAnsiTheme="minorHAnsi" w:cstheme="minorBidi"/>
            <w:noProof/>
            <w:kern w:val="2"/>
            <w:sz w:val="22"/>
            <w:szCs w:val="22"/>
            <w14:ligatures w14:val="standardContextual"/>
          </w:rPr>
          <w:tab/>
        </w:r>
        <w:r w:rsidRPr="00C87F94">
          <w:rPr>
            <w:rStyle w:val="Hyperlink"/>
            <w:noProof/>
          </w:rPr>
          <w:t>Root(gDW)</w:t>
        </w:r>
        <w:r>
          <w:rPr>
            <w:noProof/>
            <w:webHidden/>
          </w:rPr>
          <w:tab/>
        </w:r>
        <w:r>
          <w:rPr>
            <w:noProof/>
            <w:webHidden/>
          </w:rPr>
          <w:fldChar w:fldCharType="begin"/>
        </w:r>
        <w:r>
          <w:rPr>
            <w:noProof/>
            <w:webHidden/>
          </w:rPr>
          <w:instrText xml:space="preserve"> PAGEREF _Toc144298670 \h </w:instrText>
        </w:r>
        <w:r>
          <w:rPr>
            <w:noProof/>
            <w:webHidden/>
          </w:rPr>
        </w:r>
        <w:r>
          <w:rPr>
            <w:noProof/>
            <w:webHidden/>
          </w:rPr>
          <w:fldChar w:fldCharType="separate"/>
        </w:r>
        <w:r w:rsidR="00214006">
          <w:rPr>
            <w:noProof/>
            <w:webHidden/>
          </w:rPr>
          <w:t>61</w:t>
        </w:r>
        <w:r>
          <w:rPr>
            <w:noProof/>
            <w:webHidden/>
          </w:rPr>
          <w:fldChar w:fldCharType="end"/>
        </w:r>
      </w:hyperlink>
    </w:p>
    <w:p w14:paraId="56004D05" w14:textId="1831B9C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1" w:history="1">
        <w:r w:rsidRPr="00C87F94">
          <w:rPr>
            <w:rStyle w:val="Hyperlink"/>
            <w:noProof/>
          </w:rPr>
          <w:t>13.37</w:t>
        </w:r>
        <w:r>
          <w:rPr>
            <w:rFonts w:asciiTheme="minorHAnsi" w:eastAsiaTheme="minorEastAsia" w:hAnsiTheme="minorHAnsi" w:cstheme="minorBidi"/>
            <w:noProof/>
            <w:kern w:val="2"/>
            <w:sz w:val="22"/>
            <w:szCs w:val="22"/>
            <w14:ligatures w14:val="standardContextual"/>
          </w:rPr>
          <w:tab/>
        </w:r>
        <w:r w:rsidRPr="00C87F94">
          <w:rPr>
            <w:rStyle w:val="Hyperlink"/>
            <w:noProof/>
          </w:rPr>
          <w:t>Fol(gDW)</w:t>
        </w:r>
        <w:r>
          <w:rPr>
            <w:noProof/>
            <w:webHidden/>
          </w:rPr>
          <w:tab/>
        </w:r>
        <w:r>
          <w:rPr>
            <w:noProof/>
            <w:webHidden/>
          </w:rPr>
          <w:fldChar w:fldCharType="begin"/>
        </w:r>
        <w:r>
          <w:rPr>
            <w:noProof/>
            <w:webHidden/>
          </w:rPr>
          <w:instrText xml:space="preserve"> PAGEREF _Toc144298671 \h </w:instrText>
        </w:r>
        <w:r>
          <w:rPr>
            <w:noProof/>
            <w:webHidden/>
          </w:rPr>
        </w:r>
        <w:r>
          <w:rPr>
            <w:noProof/>
            <w:webHidden/>
          </w:rPr>
          <w:fldChar w:fldCharType="separate"/>
        </w:r>
        <w:r w:rsidR="00214006">
          <w:rPr>
            <w:noProof/>
            <w:webHidden/>
          </w:rPr>
          <w:t>61</w:t>
        </w:r>
        <w:r>
          <w:rPr>
            <w:noProof/>
            <w:webHidden/>
          </w:rPr>
          <w:fldChar w:fldCharType="end"/>
        </w:r>
      </w:hyperlink>
    </w:p>
    <w:p w14:paraId="64979CB2" w14:textId="6AE475A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2" w:history="1">
        <w:r w:rsidRPr="00C87F94">
          <w:rPr>
            <w:rStyle w:val="Hyperlink"/>
            <w:noProof/>
          </w:rPr>
          <w:t>13.38</w:t>
        </w:r>
        <w:r>
          <w:rPr>
            <w:rFonts w:asciiTheme="minorHAnsi" w:eastAsiaTheme="minorEastAsia" w:hAnsiTheme="minorHAnsi" w:cstheme="minorBidi"/>
            <w:noProof/>
            <w:kern w:val="2"/>
            <w:sz w:val="22"/>
            <w:szCs w:val="22"/>
            <w14:ligatures w14:val="standardContextual"/>
          </w:rPr>
          <w:tab/>
        </w:r>
        <w:r w:rsidRPr="00C87F94">
          <w:rPr>
            <w:rStyle w:val="Hyperlink"/>
            <w:noProof/>
          </w:rPr>
          <w:t>NSC(gC)</w:t>
        </w:r>
        <w:r>
          <w:rPr>
            <w:noProof/>
            <w:webHidden/>
          </w:rPr>
          <w:tab/>
        </w:r>
        <w:r>
          <w:rPr>
            <w:noProof/>
            <w:webHidden/>
          </w:rPr>
          <w:fldChar w:fldCharType="begin"/>
        </w:r>
        <w:r>
          <w:rPr>
            <w:noProof/>
            <w:webHidden/>
          </w:rPr>
          <w:instrText xml:space="preserve"> PAGEREF _Toc144298672 \h </w:instrText>
        </w:r>
        <w:r>
          <w:rPr>
            <w:noProof/>
            <w:webHidden/>
          </w:rPr>
        </w:r>
        <w:r>
          <w:rPr>
            <w:noProof/>
            <w:webHidden/>
          </w:rPr>
          <w:fldChar w:fldCharType="separate"/>
        </w:r>
        <w:r w:rsidR="00214006">
          <w:rPr>
            <w:noProof/>
            <w:webHidden/>
          </w:rPr>
          <w:t>61</w:t>
        </w:r>
        <w:r>
          <w:rPr>
            <w:noProof/>
            <w:webHidden/>
          </w:rPr>
          <w:fldChar w:fldCharType="end"/>
        </w:r>
      </w:hyperlink>
    </w:p>
    <w:p w14:paraId="27633760" w14:textId="086E029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3" w:history="1">
        <w:r w:rsidRPr="00C87F94">
          <w:rPr>
            <w:rStyle w:val="Hyperlink"/>
            <w:noProof/>
          </w:rPr>
          <w:t>13.39</w:t>
        </w:r>
        <w:r>
          <w:rPr>
            <w:rFonts w:asciiTheme="minorHAnsi" w:eastAsiaTheme="minorEastAsia" w:hAnsiTheme="minorHAnsi" w:cstheme="minorBidi"/>
            <w:noProof/>
            <w:kern w:val="2"/>
            <w:sz w:val="22"/>
            <w:szCs w:val="22"/>
            <w14:ligatures w14:val="standardContextual"/>
          </w:rPr>
          <w:tab/>
        </w:r>
        <w:r w:rsidRPr="00C87F94">
          <w:rPr>
            <w:rStyle w:val="Hyperlink"/>
            <w:noProof/>
          </w:rPr>
          <w:t>HeteroResp(gC_mo)</w:t>
        </w:r>
        <w:r>
          <w:rPr>
            <w:noProof/>
            <w:webHidden/>
          </w:rPr>
          <w:tab/>
        </w:r>
        <w:r>
          <w:rPr>
            <w:noProof/>
            <w:webHidden/>
          </w:rPr>
          <w:fldChar w:fldCharType="begin"/>
        </w:r>
        <w:r>
          <w:rPr>
            <w:noProof/>
            <w:webHidden/>
          </w:rPr>
          <w:instrText xml:space="preserve"> PAGEREF _Toc144298673 \h </w:instrText>
        </w:r>
        <w:r>
          <w:rPr>
            <w:noProof/>
            <w:webHidden/>
          </w:rPr>
        </w:r>
        <w:r>
          <w:rPr>
            <w:noProof/>
            <w:webHidden/>
          </w:rPr>
          <w:fldChar w:fldCharType="separate"/>
        </w:r>
        <w:r w:rsidR="00214006">
          <w:rPr>
            <w:noProof/>
            <w:webHidden/>
          </w:rPr>
          <w:t>61</w:t>
        </w:r>
        <w:r>
          <w:rPr>
            <w:noProof/>
            <w:webHidden/>
          </w:rPr>
          <w:fldChar w:fldCharType="end"/>
        </w:r>
      </w:hyperlink>
    </w:p>
    <w:p w14:paraId="24502822" w14:textId="73A33D8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4" w:history="1">
        <w:r w:rsidRPr="00C87F94">
          <w:rPr>
            <w:rStyle w:val="Hyperlink"/>
            <w:noProof/>
          </w:rPr>
          <w:t>13.40</w:t>
        </w:r>
        <w:r>
          <w:rPr>
            <w:rFonts w:asciiTheme="minorHAnsi" w:eastAsiaTheme="minorEastAsia" w:hAnsiTheme="minorHAnsi" w:cstheme="minorBidi"/>
            <w:noProof/>
            <w:kern w:val="2"/>
            <w:sz w:val="22"/>
            <w:szCs w:val="22"/>
            <w14:ligatures w14:val="standardContextual"/>
          </w:rPr>
          <w:tab/>
        </w:r>
        <w:r w:rsidRPr="00C87F94">
          <w:rPr>
            <w:rStyle w:val="Hyperlink"/>
            <w:noProof/>
          </w:rPr>
          <w:t>Litter(gDW/m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_Toc144298674 \h </w:instrText>
        </w:r>
        <w:r>
          <w:rPr>
            <w:noProof/>
            <w:webHidden/>
          </w:rPr>
        </w:r>
        <w:r>
          <w:rPr>
            <w:noProof/>
            <w:webHidden/>
          </w:rPr>
          <w:fldChar w:fldCharType="separate"/>
        </w:r>
        <w:r w:rsidR="00214006">
          <w:rPr>
            <w:noProof/>
            <w:webHidden/>
          </w:rPr>
          <w:t>61</w:t>
        </w:r>
        <w:r>
          <w:rPr>
            <w:noProof/>
            <w:webHidden/>
          </w:rPr>
          <w:fldChar w:fldCharType="end"/>
        </w:r>
      </w:hyperlink>
    </w:p>
    <w:p w14:paraId="3220540E" w14:textId="0D98B4E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5" w:history="1">
        <w:r w:rsidRPr="00C87F94">
          <w:rPr>
            <w:rStyle w:val="Hyperlink"/>
            <w:noProof/>
          </w:rPr>
          <w:t>13.41</w:t>
        </w:r>
        <w:r>
          <w:rPr>
            <w:rFonts w:asciiTheme="minorHAnsi" w:eastAsiaTheme="minorEastAsia" w:hAnsiTheme="minorHAnsi" w:cstheme="minorBidi"/>
            <w:noProof/>
            <w:kern w:val="2"/>
            <w:sz w:val="22"/>
            <w:szCs w:val="22"/>
            <w14:ligatures w14:val="standardContextual"/>
          </w:rPr>
          <w:tab/>
        </w:r>
        <w:r w:rsidRPr="00C87F94">
          <w:rPr>
            <w:rStyle w:val="Hyperlink"/>
            <w:noProof/>
          </w:rPr>
          <w:t>CWD(gDW/m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_Toc144298675 \h </w:instrText>
        </w:r>
        <w:r>
          <w:rPr>
            <w:noProof/>
            <w:webHidden/>
          </w:rPr>
        </w:r>
        <w:r>
          <w:rPr>
            <w:noProof/>
            <w:webHidden/>
          </w:rPr>
          <w:fldChar w:fldCharType="separate"/>
        </w:r>
        <w:r w:rsidR="00214006">
          <w:rPr>
            <w:noProof/>
            <w:webHidden/>
          </w:rPr>
          <w:t>61</w:t>
        </w:r>
        <w:r>
          <w:rPr>
            <w:noProof/>
            <w:webHidden/>
          </w:rPr>
          <w:fldChar w:fldCharType="end"/>
        </w:r>
      </w:hyperlink>
    </w:p>
    <w:p w14:paraId="1D455D4D" w14:textId="1CC144E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6" w:history="1">
        <w:r w:rsidRPr="00C87F94">
          <w:rPr>
            <w:rStyle w:val="Hyperlink"/>
            <w:noProof/>
          </w:rPr>
          <w:t>13.42</w:t>
        </w:r>
        <w:r>
          <w:rPr>
            <w:rFonts w:asciiTheme="minorHAnsi" w:eastAsiaTheme="minorEastAsia" w:hAnsiTheme="minorHAnsi" w:cstheme="minorBidi"/>
            <w:noProof/>
            <w:kern w:val="2"/>
            <w:sz w:val="22"/>
            <w:szCs w:val="22"/>
            <w14:ligatures w14:val="standardContextual"/>
          </w:rPr>
          <w:tab/>
        </w:r>
        <w:r w:rsidRPr="00C87F94">
          <w:rPr>
            <w:rStyle w:val="Hyperlink"/>
            <w:noProof/>
          </w:rPr>
          <w:t>WoodySenescence (gDW/m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_Toc144298676 \h </w:instrText>
        </w:r>
        <w:r>
          <w:rPr>
            <w:noProof/>
            <w:webHidden/>
          </w:rPr>
        </w:r>
        <w:r>
          <w:rPr>
            <w:noProof/>
            <w:webHidden/>
          </w:rPr>
          <w:fldChar w:fldCharType="separate"/>
        </w:r>
        <w:r w:rsidR="00214006">
          <w:rPr>
            <w:noProof/>
            <w:webHidden/>
          </w:rPr>
          <w:t>61</w:t>
        </w:r>
        <w:r>
          <w:rPr>
            <w:noProof/>
            <w:webHidden/>
          </w:rPr>
          <w:fldChar w:fldCharType="end"/>
        </w:r>
      </w:hyperlink>
    </w:p>
    <w:p w14:paraId="09192001" w14:textId="756362A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7" w:history="1">
        <w:r w:rsidRPr="00C87F94">
          <w:rPr>
            <w:rStyle w:val="Hyperlink"/>
            <w:noProof/>
          </w:rPr>
          <w:t>13.43</w:t>
        </w:r>
        <w:r>
          <w:rPr>
            <w:rFonts w:asciiTheme="minorHAnsi" w:eastAsiaTheme="minorEastAsia" w:hAnsiTheme="minorHAnsi" w:cstheme="minorBidi"/>
            <w:noProof/>
            <w:kern w:val="2"/>
            <w:sz w:val="22"/>
            <w:szCs w:val="22"/>
            <w14:ligatures w14:val="standardContextual"/>
          </w:rPr>
          <w:tab/>
        </w:r>
        <w:r w:rsidRPr="00C87F94">
          <w:rPr>
            <w:rStyle w:val="Hyperlink"/>
            <w:noProof/>
          </w:rPr>
          <w:t>FoliageSenescence (gDW/m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_Toc144298677 \h </w:instrText>
        </w:r>
        <w:r>
          <w:rPr>
            <w:noProof/>
            <w:webHidden/>
          </w:rPr>
        </w:r>
        <w:r>
          <w:rPr>
            <w:noProof/>
            <w:webHidden/>
          </w:rPr>
          <w:fldChar w:fldCharType="separate"/>
        </w:r>
        <w:r w:rsidR="00214006">
          <w:rPr>
            <w:noProof/>
            <w:webHidden/>
          </w:rPr>
          <w:t>61</w:t>
        </w:r>
        <w:r>
          <w:rPr>
            <w:noProof/>
            <w:webHidden/>
          </w:rPr>
          <w:fldChar w:fldCharType="end"/>
        </w:r>
      </w:hyperlink>
    </w:p>
    <w:p w14:paraId="23ED6F5A" w14:textId="6838AA1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8" w:history="1">
        <w:r w:rsidRPr="00C87F94">
          <w:rPr>
            <w:rStyle w:val="Hyperlink"/>
            <w:noProof/>
          </w:rPr>
          <w:t>13.44</w:t>
        </w:r>
        <w:r>
          <w:rPr>
            <w:rFonts w:asciiTheme="minorHAnsi" w:eastAsiaTheme="minorEastAsia" w:hAnsiTheme="minorHAnsi" w:cstheme="minorBidi"/>
            <w:noProof/>
            <w:kern w:val="2"/>
            <w:sz w:val="22"/>
            <w:szCs w:val="22"/>
            <w14:ligatures w14:val="standardContextual"/>
          </w:rPr>
          <w:tab/>
        </w:r>
        <w:r w:rsidRPr="00C87F94">
          <w:rPr>
            <w:rStyle w:val="Hyperlink"/>
            <w:noProof/>
          </w:rPr>
          <w:t>SubcanopyPAR</w:t>
        </w:r>
        <w:r>
          <w:rPr>
            <w:noProof/>
            <w:webHidden/>
          </w:rPr>
          <w:tab/>
        </w:r>
        <w:r>
          <w:rPr>
            <w:noProof/>
            <w:webHidden/>
          </w:rPr>
          <w:fldChar w:fldCharType="begin"/>
        </w:r>
        <w:r>
          <w:rPr>
            <w:noProof/>
            <w:webHidden/>
          </w:rPr>
          <w:instrText xml:space="preserve"> PAGEREF _Toc144298678 \h </w:instrText>
        </w:r>
        <w:r>
          <w:rPr>
            <w:noProof/>
            <w:webHidden/>
          </w:rPr>
        </w:r>
        <w:r>
          <w:rPr>
            <w:noProof/>
            <w:webHidden/>
          </w:rPr>
          <w:fldChar w:fldCharType="separate"/>
        </w:r>
        <w:r w:rsidR="00214006">
          <w:rPr>
            <w:noProof/>
            <w:webHidden/>
          </w:rPr>
          <w:t>61</w:t>
        </w:r>
        <w:r>
          <w:rPr>
            <w:noProof/>
            <w:webHidden/>
          </w:rPr>
          <w:fldChar w:fldCharType="end"/>
        </w:r>
      </w:hyperlink>
    </w:p>
    <w:p w14:paraId="66D590E2" w14:textId="5EA2EAA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9" w:history="1">
        <w:r w:rsidRPr="00C87F94">
          <w:rPr>
            <w:rStyle w:val="Hyperlink"/>
            <w:noProof/>
          </w:rPr>
          <w:t>13.45</w:t>
        </w:r>
        <w:r>
          <w:rPr>
            <w:rFonts w:asciiTheme="minorHAnsi" w:eastAsiaTheme="minorEastAsia" w:hAnsiTheme="minorHAnsi" w:cstheme="minorBidi"/>
            <w:noProof/>
            <w:kern w:val="2"/>
            <w:sz w:val="22"/>
            <w:szCs w:val="22"/>
            <w14:ligatures w14:val="standardContextual"/>
          </w:rPr>
          <w:tab/>
        </w:r>
        <w:r w:rsidRPr="00C87F94">
          <w:rPr>
            <w:rStyle w:val="Hyperlink"/>
            <w:noProof/>
          </w:rPr>
          <w:t>SoilDiffusivity(mm2_s)</w:t>
        </w:r>
        <w:r>
          <w:rPr>
            <w:noProof/>
            <w:webHidden/>
          </w:rPr>
          <w:tab/>
        </w:r>
        <w:r>
          <w:rPr>
            <w:noProof/>
            <w:webHidden/>
          </w:rPr>
          <w:fldChar w:fldCharType="begin"/>
        </w:r>
        <w:r>
          <w:rPr>
            <w:noProof/>
            <w:webHidden/>
          </w:rPr>
          <w:instrText xml:space="preserve"> PAGEREF _Toc144298679 \h </w:instrText>
        </w:r>
        <w:r>
          <w:rPr>
            <w:noProof/>
            <w:webHidden/>
          </w:rPr>
        </w:r>
        <w:r>
          <w:rPr>
            <w:noProof/>
            <w:webHidden/>
          </w:rPr>
          <w:fldChar w:fldCharType="separate"/>
        </w:r>
        <w:r w:rsidR="00214006">
          <w:rPr>
            <w:noProof/>
            <w:webHidden/>
          </w:rPr>
          <w:t>61</w:t>
        </w:r>
        <w:r>
          <w:rPr>
            <w:noProof/>
            <w:webHidden/>
          </w:rPr>
          <w:fldChar w:fldCharType="end"/>
        </w:r>
      </w:hyperlink>
    </w:p>
    <w:p w14:paraId="2A2408FE" w14:textId="231B887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0" w:history="1">
        <w:r w:rsidRPr="00C87F94">
          <w:rPr>
            <w:rStyle w:val="Hyperlink"/>
            <w:noProof/>
          </w:rPr>
          <w:t>13.46</w:t>
        </w:r>
        <w:r>
          <w:rPr>
            <w:rFonts w:asciiTheme="minorHAnsi" w:eastAsiaTheme="minorEastAsia" w:hAnsiTheme="minorHAnsi" w:cstheme="minorBidi"/>
            <w:noProof/>
            <w:kern w:val="2"/>
            <w:sz w:val="22"/>
            <w:szCs w:val="22"/>
            <w14:ligatures w14:val="standardContextual"/>
          </w:rPr>
          <w:tab/>
        </w:r>
        <w:r w:rsidRPr="00C87F94">
          <w:rPr>
            <w:rStyle w:val="Hyperlink"/>
            <w:noProof/>
          </w:rPr>
          <w:t>ActiveLayerDepth(mm)</w:t>
        </w:r>
        <w:r>
          <w:rPr>
            <w:noProof/>
            <w:webHidden/>
          </w:rPr>
          <w:tab/>
        </w:r>
        <w:r>
          <w:rPr>
            <w:noProof/>
            <w:webHidden/>
          </w:rPr>
          <w:fldChar w:fldCharType="begin"/>
        </w:r>
        <w:r>
          <w:rPr>
            <w:noProof/>
            <w:webHidden/>
          </w:rPr>
          <w:instrText xml:space="preserve"> PAGEREF _Toc144298680 \h </w:instrText>
        </w:r>
        <w:r>
          <w:rPr>
            <w:noProof/>
            <w:webHidden/>
          </w:rPr>
        </w:r>
        <w:r>
          <w:rPr>
            <w:noProof/>
            <w:webHidden/>
          </w:rPr>
          <w:fldChar w:fldCharType="separate"/>
        </w:r>
        <w:r w:rsidR="00214006">
          <w:rPr>
            <w:noProof/>
            <w:webHidden/>
          </w:rPr>
          <w:t>61</w:t>
        </w:r>
        <w:r>
          <w:rPr>
            <w:noProof/>
            <w:webHidden/>
          </w:rPr>
          <w:fldChar w:fldCharType="end"/>
        </w:r>
      </w:hyperlink>
    </w:p>
    <w:p w14:paraId="4379B86A" w14:textId="6E9CADC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1" w:history="1">
        <w:r w:rsidRPr="00C87F94">
          <w:rPr>
            <w:rStyle w:val="Hyperlink"/>
            <w:noProof/>
          </w:rPr>
          <w:t>13.47</w:t>
        </w:r>
        <w:r>
          <w:rPr>
            <w:rFonts w:asciiTheme="minorHAnsi" w:eastAsiaTheme="minorEastAsia" w:hAnsiTheme="minorHAnsi" w:cstheme="minorBidi"/>
            <w:noProof/>
            <w:kern w:val="2"/>
            <w:sz w:val="22"/>
            <w:szCs w:val="22"/>
            <w14:ligatures w14:val="standardContextual"/>
          </w:rPr>
          <w:tab/>
        </w:r>
        <w:r w:rsidRPr="00C87F94">
          <w:rPr>
            <w:rStyle w:val="Hyperlink"/>
            <w:noProof/>
          </w:rPr>
          <w:t>LeakageFrac(-)</w:t>
        </w:r>
        <w:r>
          <w:rPr>
            <w:noProof/>
            <w:webHidden/>
          </w:rPr>
          <w:tab/>
        </w:r>
        <w:r>
          <w:rPr>
            <w:noProof/>
            <w:webHidden/>
          </w:rPr>
          <w:fldChar w:fldCharType="begin"/>
        </w:r>
        <w:r>
          <w:rPr>
            <w:noProof/>
            <w:webHidden/>
          </w:rPr>
          <w:instrText xml:space="preserve"> PAGEREF _Toc144298681 \h </w:instrText>
        </w:r>
        <w:r>
          <w:rPr>
            <w:noProof/>
            <w:webHidden/>
          </w:rPr>
        </w:r>
        <w:r>
          <w:rPr>
            <w:noProof/>
            <w:webHidden/>
          </w:rPr>
          <w:fldChar w:fldCharType="separate"/>
        </w:r>
        <w:r w:rsidR="00214006">
          <w:rPr>
            <w:noProof/>
            <w:webHidden/>
          </w:rPr>
          <w:t>62</w:t>
        </w:r>
        <w:r>
          <w:rPr>
            <w:noProof/>
            <w:webHidden/>
          </w:rPr>
          <w:fldChar w:fldCharType="end"/>
        </w:r>
      </w:hyperlink>
    </w:p>
    <w:p w14:paraId="2FA48091" w14:textId="649854F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2" w:history="1">
        <w:r w:rsidRPr="00C87F94">
          <w:rPr>
            <w:rStyle w:val="Hyperlink"/>
            <w:noProof/>
          </w:rPr>
          <w:t>13.48</w:t>
        </w:r>
        <w:r>
          <w:rPr>
            <w:rFonts w:asciiTheme="minorHAnsi" w:eastAsiaTheme="minorEastAsia" w:hAnsiTheme="minorHAnsi" w:cstheme="minorBidi"/>
            <w:noProof/>
            <w:kern w:val="2"/>
            <w:sz w:val="22"/>
            <w:szCs w:val="22"/>
            <w14:ligatures w14:val="standardContextual"/>
          </w:rPr>
          <w:tab/>
        </w:r>
        <w:r w:rsidRPr="00C87F94">
          <w:rPr>
            <w:rStyle w:val="Hyperlink"/>
            <w:noProof/>
          </w:rPr>
          <w:t>AverageAlbedo(ratio_W_m2)</w:t>
        </w:r>
        <w:r>
          <w:rPr>
            <w:noProof/>
            <w:webHidden/>
          </w:rPr>
          <w:tab/>
        </w:r>
        <w:r>
          <w:rPr>
            <w:noProof/>
            <w:webHidden/>
          </w:rPr>
          <w:fldChar w:fldCharType="begin"/>
        </w:r>
        <w:r>
          <w:rPr>
            <w:noProof/>
            <w:webHidden/>
          </w:rPr>
          <w:instrText xml:space="preserve"> PAGEREF _Toc144298682 \h </w:instrText>
        </w:r>
        <w:r>
          <w:rPr>
            <w:noProof/>
            <w:webHidden/>
          </w:rPr>
        </w:r>
        <w:r>
          <w:rPr>
            <w:noProof/>
            <w:webHidden/>
          </w:rPr>
          <w:fldChar w:fldCharType="separate"/>
        </w:r>
        <w:r w:rsidR="00214006">
          <w:rPr>
            <w:noProof/>
            <w:webHidden/>
          </w:rPr>
          <w:t>62</w:t>
        </w:r>
        <w:r>
          <w:rPr>
            <w:noProof/>
            <w:webHidden/>
          </w:rPr>
          <w:fldChar w:fldCharType="end"/>
        </w:r>
      </w:hyperlink>
    </w:p>
    <w:p w14:paraId="54E50E25" w14:textId="7EAF269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3" w:history="1">
        <w:r w:rsidRPr="00C87F94">
          <w:rPr>
            <w:rStyle w:val="Hyperlink"/>
            <w:noProof/>
          </w:rPr>
          <w:t>13.49</w:t>
        </w:r>
        <w:r>
          <w:rPr>
            <w:rFonts w:asciiTheme="minorHAnsi" w:eastAsiaTheme="minorEastAsia" w:hAnsiTheme="minorHAnsi" w:cstheme="minorBidi"/>
            <w:noProof/>
            <w:kern w:val="2"/>
            <w:sz w:val="22"/>
            <w:szCs w:val="22"/>
            <w14:ligatures w14:val="standardContextual"/>
          </w:rPr>
          <w:tab/>
        </w:r>
        <w:r w:rsidRPr="00C87F94">
          <w:rPr>
            <w:rStyle w:val="Hyperlink"/>
            <w:noProof/>
          </w:rPr>
          <w:t>FrostDepth(mm)</w:t>
        </w:r>
        <w:r>
          <w:rPr>
            <w:noProof/>
            <w:webHidden/>
          </w:rPr>
          <w:tab/>
        </w:r>
        <w:r>
          <w:rPr>
            <w:noProof/>
            <w:webHidden/>
          </w:rPr>
          <w:fldChar w:fldCharType="begin"/>
        </w:r>
        <w:r>
          <w:rPr>
            <w:noProof/>
            <w:webHidden/>
          </w:rPr>
          <w:instrText xml:space="preserve"> PAGEREF _Toc144298683 \h </w:instrText>
        </w:r>
        <w:r>
          <w:rPr>
            <w:noProof/>
            <w:webHidden/>
          </w:rPr>
        </w:r>
        <w:r>
          <w:rPr>
            <w:noProof/>
            <w:webHidden/>
          </w:rPr>
          <w:fldChar w:fldCharType="separate"/>
        </w:r>
        <w:r w:rsidR="00214006">
          <w:rPr>
            <w:noProof/>
            <w:webHidden/>
          </w:rPr>
          <w:t>62</w:t>
        </w:r>
        <w:r>
          <w:rPr>
            <w:noProof/>
            <w:webHidden/>
          </w:rPr>
          <w:fldChar w:fldCharType="end"/>
        </w:r>
      </w:hyperlink>
    </w:p>
    <w:p w14:paraId="725C889D" w14:textId="6CFBBF8F"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684" w:history="1">
        <w:r w:rsidRPr="00C87F94">
          <w:rPr>
            <w:rStyle w:val="Hyperlink"/>
            <w:noProof/>
          </w:rPr>
          <w:t>14</w:t>
        </w:r>
        <w:r>
          <w:rPr>
            <w:rFonts w:asciiTheme="minorHAnsi" w:eastAsiaTheme="minorEastAsia" w:hAnsiTheme="minorHAnsi" w:cstheme="minorBidi"/>
            <w:noProof/>
            <w:kern w:val="2"/>
            <w:sz w:val="22"/>
            <w:szCs w:val="22"/>
            <w14:ligatures w14:val="standardContextual"/>
          </w:rPr>
          <w:tab/>
        </w:r>
        <w:r w:rsidRPr="00C87F94">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_Toc144298684 \h </w:instrText>
        </w:r>
        <w:r>
          <w:rPr>
            <w:noProof/>
            <w:webHidden/>
          </w:rPr>
        </w:r>
        <w:r>
          <w:rPr>
            <w:noProof/>
            <w:webHidden/>
          </w:rPr>
          <w:fldChar w:fldCharType="separate"/>
        </w:r>
        <w:r w:rsidR="00214006">
          <w:rPr>
            <w:noProof/>
            <w:webHidden/>
          </w:rPr>
          <w:t>62</w:t>
        </w:r>
        <w:r>
          <w:rPr>
            <w:noProof/>
            <w:webHidden/>
          </w:rPr>
          <w:fldChar w:fldCharType="end"/>
        </w:r>
      </w:hyperlink>
    </w:p>
    <w:p w14:paraId="62F1F3CE" w14:textId="00E53EE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5" w:history="1">
        <w:r w:rsidRPr="00C87F94">
          <w:rPr>
            <w:rStyle w:val="Hyperlink"/>
            <w:noProof/>
          </w:rPr>
          <w:t>14.1</w:t>
        </w:r>
        <w:r>
          <w:rPr>
            <w:rFonts w:asciiTheme="minorHAnsi" w:eastAsiaTheme="minorEastAsia" w:hAnsiTheme="minorHAnsi" w:cstheme="minorBidi"/>
            <w:noProof/>
            <w:kern w:val="2"/>
            <w:sz w:val="22"/>
            <w:szCs w:val="22"/>
            <w14:ligatures w14:val="standardContextual"/>
          </w:rPr>
          <w:tab/>
        </w:r>
        <w:r w:rsidRPr="00C87F94">
          <w:rPr>
            <w:rStyle w:val="Hyperlink"/>
            <w:noProof/>
          </w:rPr>
          <w:t>Time(yr)</w:t>
        </w:r>
        <w:r>
          <w:rPr>
            <w:noProof/>
            <w:webHidden/>
          </w:rPr>
          <w:tab/>
        </w:r>
        <w:r>
          <w:rPr>
            <w:noProof/>
            <w:webHidden/>
          </w:rPr>
          <w:fldChar w:fldCharType="begin"/>
        </w:r>
        <w:r>
          <w:rPr>
            <w:noProof/>
            <w:webHidden/>
          </w:rPr>
          <w:instrText xml:space="preserve"> PAGEREF _Toc144298685 \h </w:instrText>
        </w:r>
        <w:r>
          <w:rPr>
            <w:noProof/>
            <w:webHidden/>
          </w:rPr>
        </w:r>
        <w:r>
          <w:rPr>
            <w:noProof/>
            <w:webHidden/>
          </w:rPr>
          <w:fldChar w:fldCharType="separate"/>
        </w:r>
        <w:r w:rsidR="00214006">
          <w:rPr>
            <w:noProof/>
            <w:webHidden/>
          </w:rPr>
          <w:t>62</w:t>
        </w:r>
        <w:r>
          <w:rPr>
            <w:noProof/>
            <w:webHidden/>
          </w:rPr>
          <w:fldChar w:fldCharType="end"/>
        </w:r>
      </w:hyperlink>
    </w:p>
    <w:p w14:paraId="772320F1" w14:textId="18CA80C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6" w:history="1">
        <w:r w:rsidRPr="00C87F94">
          <w:rPr>
            <w:rStyle w:val="Hyperlink"/>
            <w:noProof/>
          </w:rPr>
          <w:t>14.2</w:t>
        </w:r>
        <w:r>
          <w:rPr>
            <w:rFonts w:asciiTheme="minorHAnsi" w:eastAsiaTheme="minorEastAsia" w:hAnsiTheme="minorHAnsi" w:cstheme="minorBidi"/>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_Toc144298686 \h </w:instrText>
        </w:r>
        <w:r>
          <w:rPr>
            <w:noProof/>
            <w:webHidden/>
          </w:rPr>
        </w:r>
        <w:r>
          <w:rPr>
            <w:noProof/>
            <w:webHidden/>
          </w:rPr>
          <w:fldChar w:fldCharType="separate"/>
        </w:r>
        <w:r w:rsidR="00214006">
          <w:rPr>
            <w:noProof/>
            <w:webHidden/>
          </w:rPr>
          <w:t>62</w:t>
        </w:r>
        <w:r>
          <w:rPr>
            <w:noProof/>
            <w:webHidden/>
          </w:rPr>
          <w:fldChar w:fldCharType="end"/>
        </w:r>
      </w:hyperlink>
    </w:p>
    <w:p w14:paraId="19B3A81A" w14:textId="4409838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7" w:history="1">
        <w:r w:rsidRPr="00C87F94">
          <w:rPr>
            <w:rStyle w:val="Hyperlink"/>
            <w:noProof/>
          </w:rPr>
          <w:t>14.3</w:t>
        </w:r>
        <w:r>
          <w:rPr>
            <w:rFonts w:asciiTheme="minorHAnsi" w:eastAsiaTheme="minorEastAsia" w:hAnsiTheme="minorHAnsi" w:cstheme="minorBidi"/>
            <w:noProof/>
            <w:kern w:val="2"/>
            <w:sz w:val="22"/>
            <w:szCs w:val="22"/>
            <w14:ligatures w14:val="standardContextual"/>
          </w:rPr>
          <w:tab/>
        </w:r>
        <w:r w:rsidRPr="00C87F94">
          <w:rPr>
            <w:rStyle w:val="Hyperlink"/>
            <w:noProof/>
          </w:rPr>
          <w:t>Month</w:t>
        </w:r>
        <w:r>
          <w:rPr>
            <w:noProof/>
            <w:webHidden/>
          </w:rPr>
          <w:tab/>
        </w:r>
        <w:r>
          <w:rPr>
            <w:noProof/>
            <w:webHidden/>
          </w:rPr>
          <w:fldChar w:fldCharType="begin"/>
        </w:r>
        <w:r>
          <w:rPr>
            <w:noProof/>
            <w:webHidden/>
          </w:rPr>
          <w:instrText xml:space="preserve"> PAGEREF _Toc144298687 \h </w:instrText>
        </w:r>
        <w:r>
          <w:rPr>
            <w:noProof/>
            <w:webHidden/>
          </w:rPr>
        </w:r>
        <w:r>
          <w:rPr>
            <w:noProof/>
            <w:webHidden/>
          </w:rPr>
          <w:fldChar w:fldCharType="separate"/>
        </w:r>
        <w:r w:rsidR="00214006">
          <w:rPr>
            <w:noProof/>
            <w:webHidden/>
          </w:rPr>
          <w:t>62</w:t>
        </w:r>
        <w:r>
          <w:rPr>
            <w:noProof/>
            <w:webHidden/>
          </w:rPr>
          <w:fldChar w:fldCharType="end"/>
        </w:r>
      </w:hyperlink>
    </w:p>
    <w:p w14:paraId="1C44AC50" w14:textId="735E3A0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8" w:history="1">
        <w:r w:rsidRPr="00C87F94">
          <w:rPr>
            <w:rStyle w:val="Hyperlink"/>
            <w:noProof/>
          </w:rPr>
          <w:t>14.4</w:t>
        </w:r>
        <w:r>
          <w:rPr>
            <w:rFonts w:asciiTheme="minorHAnsi" w:eastAsiaTheme="minorEastAsia" w:hAnsiTheme="minorHAnsi" w:cstheme="minorBidi"/>
            <w:noProof/>
            <w:kern w:val="2"/>
            <w:sz w:val="22"/>
            <w:szCs w:val="22"/>
            <w14:ligatures w14:val="standardContextual"/>
          </w:rPr>
          <w:tab/>
        </w:r>
        <w:r w:rsidRPr="00C87F94">
          <w:rPr>
            <w:rStyle w:val="Hyperlink"/>
            <w:noProof/>
          </w:rPr>
          <w:t>Age(yr)</w:t>
        </w:r>
        <w:r>
          <w:rPr>
            <w:noProof/>
            <w:webHidden/>
          </w:rPr>
          <w:tab/>
        </w:r>
        <w:r>
          <w:rPr>
            <w:noProof/>
            <w:webHidden/>
          </w:rPr>
          <w:fldChar w:fldCharType="begin"/>
        </w:r>
        <w:r>
          <w:rPr>
            <w:noProof/>
            <w:webHidden/>
          </w:rPr>
          <w:instrText xml:space="preserve"> PAGEREF _Toc144298688 \h </w:instrText>
        </w:r>
        <w:r>
          <w:rPr>
            <w:noProof/>
            <w:webHidden/>
          </w:rPr>
        </w:r>
        <w:r>
          <w:rPr>
            <w:noProof/>
            <w:webHidden/>
          </w:rPr>
          <w:fldChar w:fldCharType="separate"/>
        </w:r>
        <w:r w:rsidR="00214006">
          <w:rPr>
            <w:noProof/>
            <w:webHidden/>
          </w:rPr>
          <w:t>62</w:t>
        </w:r>
        <w:r>
          <w:rPr>
            <w:noProof/>
            <w:webHidden/>
          </w:rPr>
          <w:fldChar w:fldCharType="end"/>
        </w:r>
      </w:hyperlink>
    </w:p>
    <w:p w14:paraId="11933BC0" w14:textId="741531E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9" w:history="1">
        <w:r w:rsidRPr="00C87F94">
          <w:rPr>
            <w:rStyle w:val="Hyperlink"/>
            <w:noProof/>
          </w:rPr>
          <w:t>14.5</w:t>
        </w:r>
        <w:r>
          <w:rPr>
            <w:rFonts w:asciiTheme="minorHAnsi" w:eastAsiaTheme="minorEastAsia" w:hAnsiTheme="minorHAnsi" w:cstheme="minorBidi"/>
            <w:noProof/>
            <w:kern w:val="2"/>
            <w:sz w:val="22"/>
            <w:szCs w:val="22"/>
            <w14:ligatures w14:val="standardContextual"/>
          </w:rPr>
          <w:tab/>
        </w:r>
        <w:r w:rsidRPr="00C87F94">
          <w:rPr>
            <w:rStyle w:val="Hyperlink"/>
            <w:noProof/>
          </w:rPr>
          <w:t>TopLayer(-)</w:t>
        </w:r>
        <w:r>
          <w:rPr>
            <w:noProof/>
            <w:webHidden/>
          </w:rPr>
          <w:tab/>
        </w:r>
        <w:r>
          <w:rPr>
            <w:noProof/>
            <w:webHidden/>
          </w:rPr>
          <w:fldChar w:fldCharType="begin"/>
        </w:r>
        <w:r>
          <w:rPr>
            <w:noProof/>
            <w:webHidden/>
          </w:rPr>
          <w:instrText xml:space="preserve"> PAGEREF _Toc144298689 \h </w:instrText>
        </w:r>
        <w:r>
          <w:rPr>
            <w:noProof/>
            <w:webHidden/>
          </w:rPr>
        </w:r>
        <w:r>
          <w:rPr>
            <w:noProof/>
            <w:webHidden/>
          </w:rPr>
          <w:fldChar w:fldCharType="separate"/>
        </w:r>
        <w:r w:rsidR="00214006">
          <w:rPr>
            <w:noProof/>
            <w:webHidden/>
          </w:rPr>
          <w:t>62</w:t>
        </w:r>
        <w:r>
          <w:rPr>
            <w:noProof/>
            <w:webHidden/>
          </w:rPr>
          <w:fldChar w:fldCharType="end"/>
        </w:r>
      </w:hyperlink>
    </w:p>
    <w:p w14:paraId="5868018D" w14:textId="4A39BD2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0" w:history="1">
        <w:r w:rsidRPr="00C87F94">
          <w:rPr>
            <w:rStyle w:val="Hyperlink"/>
            <w:noProof/>
          </w:rPr>
          <w:t>14.6</w:t>
        </w:r>
        <w:r>
          <w:rPr>
            <w:rFonts w:asciiTheme="minorHAnsi" w:eastAsiaTheme="minorEastAsia" w:hAnsiTheme="minorHAnsi" w:cstheme="minorBidi"/>
            <w:noProof/>
            <w:kern w:val="2"/>
            <w:sz w:val="22"/>
            <w:szCs w:val="22"/>
            <w14:ligatures w14:val="standardContextual"/>
          </w:rPr>
          <w:tab/>
        </w:r>
        <w:r w:rsidRPr="00C87F94">
          <w:rPr>
            <w:rStyle w:val="Hyperlink"/>
            <w:noProof/>
          </w:rPr>
          <w:t>CanopyLayerProp</w:t>
        </w:r>
        <w:r>
          <w:rPr>
            <w:noProof/>
            <w:webHidden/>
          </w:rPr>
          <w:tab/>
        </w:r>
        <w:r>
          <w:rPr>
            <w:noProof/>
            <w:webHidden/>
          </w:rPr>
          <w:fldChar w:fldCharType="begin"/>
        </w:r>
        <w:r>
          <w:rPr>
            <w:noProof/>
            <w:webHidden/>
          </w:rPr>
          <w:instrText xml:space="preserve"> PAGEREF _Toc144298690 \h </w:instrText>
        </w:r>
        <w:r>
          <w:rPr>
            <w:noProof/>
            <w:webHidden/>
          </w:rPr>
        </w:r>
        <w:r>
          <w:rPr>
            <w:noProof/>
            <w:webHidden/>
          </w:rPr>
          <w:fldChar w:fldCharType="separate"/>
        </w:r>
        <w:r w:rsidR="00214006">
          <w:rPr>
            <w:noProof/>
            <w:webHidden/>
          </w:rPr>
          <w:t>63</w:t>
        </w:r>
        <w:r>
          <w:rPr>
            <w:noProof/>
            <w:webHidden/>
          </w:rPr>
          <w:fldChar w:fldCharType="end"/>
        </w:r>
      </w:hyperlink>
    </w:p>
    <w:p w14:paraId="29105F08" w14:textId="28EA5F4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1" w:history="1">
        <w:r w:rsidRPr="00C87F94">
          <w:rPr>
            <w:rStyle w:val="Hyperlink"/>
            <w:noProof/>
          </w:rPr>
          <w:t>14.7</w:t>
        </w:r>
        <w:r>
          <w:rPr>
            <w:rFonts w:asciiTheme="minorHAnsi" w:eastAsiaTheme="minorEastAsia" w:hAnsiTheme="minorHAnsi" w:cstheme="minorBidi"/>
            <w:noProof/>
            <w:kern w:val="2"/>
            <w:sz w:val="22"/>
            <w:szCs w:val="22"/>
            <w14:ligatures w14:val="standardContextual"/>
          </w:rPr>
          <w:tab/>
        </w:r>
        <w:r w:rsidRPr="00C87F94">
          <w:rPr>
            <w:rStyle w:val="Hyperlink"/>
            <w:noProof/>
          </w:rPr>
          <w:t>CanopyGrowingSpace</w:t>
        </w:r>
        <w:r>
          <w:rPr>
            <w:noProof/>
            <w:webHidden/>
          </w:rPr>
          <w:tab/>
        </w:r>
        <w:r>
          <w:rPr>
            <w:noProof/>
            <w:webHidden/>
          </w:rPr>
          <w:fldChar w:fldCharType="begin"/>
        </w:r>
        <w:r>
          <w:rPr>
            <w:noProof/>
            <w:webHidden/>
          </w:rPr>
          <w:instrText xml:space="preserve"> PAGEREF _Toc144298691 \h </w:instrText>
        </w:r>
        <w:r>
          <w:rPr>
            <w:noProof/>
            <w:webHidden/>
          </w:rPr>
        </w:r>
        <w:r>
          <w:rPr>
            <w:noProof/>
            <w:webHidden/>
          </w:rPr>
          <w:fldChar w:fldCharType="separate"/>
        </w:r>
        <w:r w:rsidR="00214006">
          <w:rPr>
            <w:noProof/>
            <w:webHidden/>
          </w:rPr>
          <w:t>63</w:t>
        </w:r>
        <w:r>
          <w:rPr>
            <w:noProof/>
            <w:webHidden/>
          </w:rPr>
          <w:fldChar w:fldCharType="end"/>
        </w:r>
      </w:hyperlink>
    </w:p>
    <w:p w14:paraId="741A8374" w14:textId="047DCD1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2" w:history="1">
        <w:r w:rsidRPr="00C87F94">
          <w:rPr>
            <w:rStyle w:val="Hyperlink"/>
            <w:noProof/>
          </w:rPr>
          <w:t>14.8</w:t>
        </w:r>
        <w:r>
          <w:rPr>
            <w:rFonts w:asciiTheme="minorHAnsi" w:eastAsiaTheme="minorEastAsia" w:hAnsiTheme="minorHAnsi" w:cstheme="minorBidi"/>
            <w:noProof/>
            <w:kern w:val="2"/>
            <w:sz w:val="22"/>
            <w:szCs w:val="22"/>
            <w14:ligatures w14:val="standardContextual"/>
          </w:rPr>
          <w:tab/>
        </w:r>
        <w:r w:rsidRPr="00C87F94">
          <w:rPr>
            <w:rStyle w:val="Hyperlink"/>
            <w:noProof/>
          </w:rPr>
          <w:t>LAI(m2)</w:t>
        </w:r>
        <w:r>
          <w:rPr>
            <w:noProof/>
            <w:webHidden/>
          </w:rPr>
          <w:tab/>
        </w:r>
        <w:r>
          <w:rPr>
            <w:noProof/>
            <w:webHidden/>
          </w:rPr>
          <w:fldChar w:fldCharType="begin"/>
        </w:r>
        <w:r>
          <w:rPr>
            <w:noProof/>
            <w:webHidden/>
          </w:rPr>
          <w:instrText xml:space="preserve"> PAGEREF _Toc144298692 \h </w:instrText>
        </w:r>
        <w:r>
          <w:rPr>
            <w:noProof/>
            <w:webHidden/>
          </w:rPr>
        </w:r>
        <w:r>
          <w:rPr>
            <w:noProof/>
            <w:webHidden/>
          </w:rPr>
          <w:fldChar w:fldCharType="separate"/>
        </w:r>
        <w:r w:rsidR="00214006">
          <w:rPr>
            <w:noProof/>
            <w:webHidden/>
          </w:rPr>
          <w:t>63</w:t>
        </w:r>
        <w:r>
          <w:rPr>
            <w:noProof/>
            <w:webHidden/>
          </w:rPr>
          <w:fldChar w:fldCharType="end"/>
        </w:r>
      </w:hyperlink>
    </w:p>
    <w:p w14:paraId="3831F945" w14:textId="5339895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3" w:history="1">
        <w:r w:rsidRPr="00C87F94">
          <w:rPr>
            <w:rStyle w:val="Hyperlink"/>
            <w:noProof/>
          </w:rPr>
          <w:t>14.9</w:t>
        </w:r>
        <w:r>
          <w:rPr>
            <w:rFonts w:asciiTheme="minorHAnsi" w:eastAsiaTheme="minorEastAsia" w:hAnsiTheme="minorHAnsi" w:cstheme="minorBidi"/>
            <w:noProof/>
            <w:kern w:val="2"/>
            <w:sz w:val="22"/>
            <w:szCs w:val="22"/>
            <w14:ligatures w14:val="standardContextual"/>
          </w:rPr>
          <w:tab/>
        </w:r>
        <w:r w:rsidRPr="00C87F94">
          <w:rPr>
            <w:rStyle w:val="Hyperlink"/>
            <w:noProof/>
          </w:rPr>
          <w:t>Site LAI(m2)</w:t>
        </w:r>
        <w:r>
          <w:rPr>
            <w:noProof/>
            <w:webHidden/>
          </w:rPr>
          <w:tab/>
        </w:r>
        <w:r>
          <w:rPr>
            <w:noProof/>
            <w:webHidden/>
          </w:rPr>
          <w:fldChar w:fldCharType="begin"/>
        </w:r>
        <w:r>
          <w:rPr>
            <w:noProof/>
            <w:webHidden/>
          </w:rPr>
          <w:instrText xml:space="preserve"> PAGEREF _Toc144298693 \h </w:instrText>
        </w:r>
        <w:r>
          <w:rPr>
            <w:noProof/>
            <w:webHidden/>
          </w:rPr>
        </w:r>
        <w:r>
          <w:rPr>
            <w:noProof/>
            <w:webHidden/>
          </w:rPr>
          <w:fldChar w:fldCharType="separate"/>
        </w:r>
        <w:r w:rsidR="00214006">
          <w:rPr>
            <w:noProof/>
            <w:webHidden/>
          </w:rPr>
          <w:t>63</w:t>
        </w:r>
        <w:r>
          <w:rPr>
            <w:noProof/>
            <w:webHidden/>
          </w:rPr>
          <w:fldChar w:fldCharType="end"/>
        </w:r>
      </w:hyperlink>
    </w:p>
    <w:p w14:paraId="703496EB" w14:textId="5E2B401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4" w:history="1">
        <w:r w:rsidRPr="00C87F94">
          <w:rPr>
            <w:rStyle w:val="Hyperlink"/>
            <w:noProof/>
          </w:rPr>
          <w:t>14.10</w:t>
        </w:r>
        <w:r>
          <w:rPr>
            <w:rFonts w:asciiTheme="minorHAnsi" w:eastAsiaTheme="minorEastAsia" w:hAnsiTheme="minorHAnsi" w:cstheme="minorBidi"/>
            <w:noProof/>
            <w:kern w:val="2"/>
            <w:sz w:val="22"/>
            <w:szCs w:val="22"/>
            <w14:ligatures w14:val="standardContextual"/>
          </w:rPr>
          <w:tab/>
        </w:r>
        <w:r w:rsidRPr="00C87F94">
          <w:rPr>
            <w:rStyle w:val="Hyperlink"/>
            <w:noProof/>
          </w:rPr>
          <w:t>GrossPsn(gC/m2/mo)</w:t>
        </w:r>
        <w:r>
          <w:rPr>
            <w:noProof/>
            <w:webHidden/>
          </w:rPr>
          <w:tab/>
        </w:r>
        <w:r>
          <w:rPr>
            <w:noProof/>
            <w:webHidden/>
          </w:rPr>
          <w:fldChar w:fldCharType="begin"/>
        </w:r>
        <w:r>
          <w:rPr>
            <w:noProof/>
            <w:webHidden/>
          </w:rPr>
          <w:instrText xml:space="preserve"> PAGEREF _Toc144298694 \h </w:instrText>
        </w:r>
        <w:r>
          <w:rPr>
            <w:noProof/>
            <w:webHidden/>
          </w:rPr>
        </w:r>
        <w:r>
          <w:rPr>
            <w:noProof/>
            <w:webHidden/>
          </w:rPr>
          <w:fldChar w:fldCharType="separate"/>
        </w:r>
        <w:r w:rsidR="00214006">
          <w:rPr>
            <w:noProof/>
            <w:webHidden/>
          </w:rPr>
          <w:t>63</w:t>
        </w:r>
        <w:r>
          <w:rPr>
            <w:noProof/>
            <w:webHidden/>
          </w:rPr>
          <w:fldChar w:fldCharType="end"/>
        </w:r>
      </w:hyperlink>
    </w:p>
    <w:p w14:paraId="2C8EA0D2" w14:textId="2C3263C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5" w:history="1">
        <w:r w:rsidRPr="00C87F94">
          <w:rPr>
            <w:rStyle w:val="Hyperlink"/>
            <w:noProof/>
          </w:rPr>
          <w:t>14.11</w:t>
        </w:r>
        <w:r>
          <w:rPr>
            <w:rFonts w:asciiTheme="minorHAnsi" w:eastAsiaTheme="minorEastAsia" w:hAnsiTheme="minorHAnsi" w:cstheme="minorBidi"/>
            <w:noProof/>
            <w:kern w:val="2"/>
            <w:sz w:val="22"/>
            <w:szCs w:val="22"/>
            <w14:ligatures w14:val="standardContextual"/>
          </w:rPr>
          <w:tab/>
        </w:r>
        <w:r w:rsidRPr="00C87F94">
          <w:rPr>
            <w:rStyle w:val="Hyperlink"/>
            <w:noProof/>
          </w:rPr>
          <w:t>FolResp(gC/m2/mo)</w:t>
        </w:r>
        <w:r>
          <w:rPr>
            <w:noProof/>
            <w:webHidden/>
          </w:rPr>
          <w:tab/>
        </w:r>
        <w:r>
          <w:rPr>
            <w:noProof/>
            <w:webHidden/>
          </w:rPr>
          <w:fldChar w:fldCharType="begin"/>
        </w:r>
        <w:r>
          <w:rPr>
            <w:noProof/>
            <w:webHidden/>
          </w:rPr>
          <w:instrText xml:space="preserve"> PAGEREF _Toc144298695 \h </w:instrText>
        </w:r>
        <w:r>
          <w:rPr>
            <w:noProof/>
            <w:webHidden/>
          </w:rPr>
        </w:r>
        <w:r>
          <w:rPr>
            <w:noProof/>
            <w:webHidden/>
          </w:rPr>
          <w:fldChar w:fldCharType="separate"/>
        </w:r>
        <w:r w:rsidR="00214006">
          <w:rPr>
            <w:noProof/>
            <w:webHidden/>
          </w:rPr>
          <w:t>63</w:t>
        </w:r>
        <w:r>
          <w:rPr>
            <w:noProof/>
            <w:webHidden/>
          </w:rPr>
          <w:fldChar w:fldCharType="end"/>
        </w:r>
      </w:hyperlink>
    </w:p>
    <w:p w14:paraId="76BC5E0B" w14:textId="3481DC4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6" w:history="1">
        <w:r w:rsidRPr="00C87F94">
          <w:rPr>
            <w:rStyle w:val="Hyperlink"/>
            <w:noProof/>
          </w:rPr>
          <w:t>14.12</w:t>
        </w:r>
        <w:r>
          <w:rPr>
            <w:rFonts w:asciiTheme="minorHAnsi" w:eastAsiaTheme="minorEastAsia" w:hAnsiTheme="minorHAnsi" w:cstheme="minorBidi"/>
            <w:noProof/>
            <w:kern w:val="2"/>
            <w:sz w:val="22"/>
            <w:szCs w:val="22"/>
            <w14:ligatures w14:val="standardContextual"/>
          </w:rPr>
          <w:tab/>
        </w:r>
        <w:r w:rsidRPr="00C87F94">
          <w:rPr>
            <w:rStyle w:val="Hyperlink"/>
            <w:noProof/>
          </w:rPr>
          <w:t>MaintResp(gC/m2/mo)</w:t>
        </w:r>
        <w:r>
          <w:rPr>
            <w:noProof/>
            <w:webHidden/>
          </w:rPr>
          <w:tab/>
        </w:r>
        <w:r>
          <w:rPr>
            <w:noProof/>
            <w:webHidden/>
          </w:rPr>
          <w:fldChar w:fldCharType="begin"/>
        </w:r>
        <w:r>
          <w:rPr>
            <w:noProof/>
            <w:webHidden/>
          </w:rPr>
          <w:instrText xml:space="preserve"> PAGEREF _Toc144298696 \h </w:instrText>
        </w:r>
        <w:r>
          <w:rPr>
            <w:noProof/>
            <w:webHidden/>
          </w:rPr>
        </w:r>
        <w:r>
          <w:rPr>
            <w:noProof/>
            <w:webHidden/>
          </w:rPr>
          <w:fldChar w:fldCharType="separate"/>
        </w:r>
        <w:r w:rsidR="00214006">
          <w:rPr>
            <w:noProof/>
            <w:webHidden/>
          </w:rPr>
          <w:t>63</w:t>
        </w:r>
        <w:r>
          <w:rPr>
            <w:noProof/>
            <w:webHidden/>
          </w:rPr>
          <w:fldChar w:fldCharType="end"/>
        </w:r>
      </w:hyperlink>
    </w:p>
    <w:p w14:paraId="3370D052" w14:textId="2190BCC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7" w:history="1">
        <w:r w:rsidRPr="00C87F94">
          <w:rPr>
            <w:rStyle w:val="Hyperlink"/>
            <w:noProof/>
          </w:rPr>
          <w:t>14.13</w:t>
        </w:r>
        <w:r>
          <w:rPr>
            <w:rFonts w:asciiTheme="minorHAnsi" w:eastAsiaTheme="minorEastAsia" w:hAnsiTheme="minorHAnsi" w:cstheme="minorBidi"/>
            <w:noProof/>
            <w:kern w:val="2"/>
            <w:sz w:val="22"/>
            <w:szCs w:val="22"/>
            <w14:ligatures w14:val="standardContextual"/>
          </w:rPr>
          <w:tab/>
        </w:r>
        <w:r w:rsidRPr="00C87F94">
          <w:rPr>
            <w:rStyle w:val="Hyperlink"/>
            <w:noProof/>
          </w:rPr>
          <w:t>NetPsn(gC/m2/mo)</w:t>
        </w:r>
        <w:r>
          <w:rPr>
            <w:noProof/>
            <w:webHidden/>
          </w:rPr>
          <w:tab/>
        </w:r>
        <w:r>
          <w:rPr>
            <w:noProof/>
            <w:webHidden/>
          </w:rPr>
          <w:fldChar w:fldCharType="begin"/>
        </w:r>
        <w:r>
          <w:rPr>
            <w:noProof/>
            <w:webHidden/>
          </w:rPr>
          <w:instrText xml:space="preserve"> PAGEREF _Toc144298697 \h </w:instrText>
        </w:r>
        <w:r>
          <w:rPr>
            <w:noProof/>
            <w:webHidden/>
          </w:rPr>
        </w:r>
        <w:r>
          <w:rPr>
            <w:noProof/>
            <w:webHidden/>
          </w:rPr>
          <w:fldChar w:fldCharType="separate"/>
        </w:r>
        <w:r w:rsidR="00214006">
          <w:rPr>
            <w:noProof/>
            <w:webHidden/>
          </w:rPr>
          <w:t>63</w:t>
        </w:r>
        <w:r>
          <w:rPr>
            <w:noProof/>
            <w:webHidden/>
          </w:rPr>
          <w:fldChar w:fldCharType="end"/>
        </w:r>
      </w:hyperlink>
    </w:p>
    <w:p w14:paraId="09F4AB3D" w14:textId="4C8953F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8" w:history="1">
        <w:r w:rsidRPr="00C87F94">
          <w:rPr>
            <w:rStyle w:val="Hyperlink"/>
            <w:noProof/>
          </w:rPr>
          <w:t>14.14</w:t>
        </w:r>
        <w:r>
          <w:rPr>
            <w:rFonts w:asciiTheme="minorHAnsi" w:eastAsiaTheme="minorEastAsia" w:hAnsiTheme="minorHAnsi" w:cstheme="minorBidi"/>
            <w:noProof/>
            <w:kern w:val="2"/>
            <w:sz w:val="22"/>
            <w:szCs w:val="22"/>
            <w14:ligatures w14:val="standardContextual"/>
          </w:rPr>
          <w:tab/>
        </w:r>
        <w:r w:rsidRPr="00C87F94">
          <w:rPr>
            <w:rStyle w:val="Hyperlink"/>
            <w:noProof/>
          </w:rPr>
          <w:t>Transpiration(mm/mo)</w:t>
        </w:r>
        <w:r>
          <w:rPr>
            <w:noProof/>
            <w:webHidden/>
          </w:rPr>
          <w:tab/>
        </w:r>
        <w:r>
          <w:rPr>
            <w:noProof/>
            <w:webHidden/>
          </w:rPr>
          <w:fldChar w:fldCharType="begin"/>
        </w:r>
        <w:r>
          <w:rPr>
            <w:noProof/>
            <w:webHidden/>
          </w:rPr>
          <w:instrText xml:space="preserve"> PAGEREF _Toc144298698 \h </w:instrText>
        </w:r>
        <w:r>
          <w:rPr>
            <w:noProof/>
            <w:webHidden/>
          </w:rPr>
        </w:r>
        <w:r>
          <w:rPr>
            <w:noProof/>
            <w:webHidden/>
          </w:rPr>
          <w:fldChar w:fldCharType="separate"/>
        </w:r>
        <w:r w:rsidR="00214006">
          <w:rPr>
            <w:noProof/>
            <w:webHidden/>
          </w:rPr>
          <w:t>63</w:t>
        </w:r>
        <w:r>
          <w:rPr>
            <w:noProof/>
            <w:webHidden/>
          </w:rPr>
          <w:fldChar w:fldCharType="end"/>
        </w:r>
      </w:hyperlink>
    </w:p>
    <w:p w14:paraId="0A5A07A6" w14:textId="65702C7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9" w:history="1">
        <w:r w:rsidRPr="00C87F94">
          <w:rPr>
            <w:rStyle w:val="Hyperlink"/>
            <w:noProof/>
          </w:rPr>
          <w:t>14.15</w:t>
        </w:r>
        <w:r>
          <w:rPr>
            <w:rFonts w:asciiTheme="minorHAnsi" w:eastAsiaTheme="minorEastAsia" w:hAnsiTheme="minorHAnsi" w:cstheme="minorBidi"/>
            <w:noProof/>
            <w:kern w:val="2"/>
            <w:sz w:val="22"/>
            <w:szCs w:val="22"/>
            <w14:ligatures w14:val="standardContextual"/>
          </w:rPr>
          <w:tab/>
        </w:r>
        <w:r w:rsidRPr="00C87F94">
          <w:rPr>
            <w:rStyle w:val="Hyperlink"/>
            <w:noProof/>
          </w:rPr>
          <w:t>WUE(g/mm)</w:t>
        </w:r>
        <w:r>
          <w:rPr>
            <w:noProof/>
            <w:webHidden/>
          </w:rPr>
          <w:tab/>
        </w:r>
        <w:r>
          <w:rPr>
            <w:noProof/>
            <w:webHidden/>
          </w:rPr>
          <w:fldChar w:fldCharType="begin"/>
        </w:r>
        <w:r>
          <w:rPr>
            <w:noProof/>
            <w:webHidden/>
          </w:rPr>
          <w:instrText xml:space="preserve"> PAGEREF _Toc144298699 \h </w:instrText>
        </w:r>
        <w:r>
          <w:rPr>
            <w:noProof/>
            <w:webHidden/>
          </w:rPr>
        </w:r>
        <w:r>
          <w:rPr>
            <w:noProof/>
            <w:webHidden/>
          </w:rPr>
          <w:fldChar w:fldCharType="separate"/>
        </w:r>
        <w:r w:rsidR="00214006">
          <w:rPr>
            <w:noProof/>
            <w:webHidden/>
          </w:rPr>
          <w:t>63</w:t>
        </w:r>
        <w:r>
          <w:rPr>
            <w:noProof/>
            <w:webHidden/>
          </w:rPr>
          <w:fldChar w:fldCharType="end"/>
        </w:r>
      </w:hyperlink>
    </w:p>
    <w:p w14:paraId="3AE41F88" w14:textId="3579AF2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0" w:history="1">
        <w:r w:rsidRPr="00C87F94">
          <w:rPr>
            <w:rStyle w:val="Hyperlink"/>
            <w:noProof/>
          </w:rPr>
          <w:t>14.16</w:t>
        </w:r>
        <w:r>
          <w:rPr>
            <w:rFonts w:asciiTheme="minorHAnsi" w:eastAsiaTheme="minorEastAsia" w:hAnsiTheme="minorHAnsi" w:cstheme="minorBidi"/>
            <w:noProof/>
            <w:kern w:val="2"/>
            <w:sz w:val="22"/>
            <w:szCs w:val="22"/>
            <w14:ligatures w14:val="standardContextual"/>
          </w:rPr>
          <w:tab/>
        </w:r>
        <w:r w:rsidRPr="00C87F94">
          <w:rPr>
            <w:rStyle w:val="Hyperlink"/>
            <w:noProof/>
          </w:rPr>
          <w:t>Fol(gDW/m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_Toc144298700 \h </w:instrText>
        </w:r>
        <w:r>
          <w:rPr>
            <w:noProof/>
            <w:webHidden/>
          </w:rPr>
        </w:r>
        <w:r>
          <w:rPr>
            <w:noProof/>
            <w:webHidden/>
          </w:rPr>
          <w:fldChar w:fldCharType="separate"/>
        </w:r>
        <w:r w:rsidR="00214006">
          <w:rPr>
            <w:noProof/>
            <w:webHidden/>
          </w:rPr>
          <w:t>63</w:t>
        </w:r>
        <w:r>
          <w:rPr>
            <w:noProof/>
            <w:webHidden/>
          </w:rPr>
          <w:fldChar w:fldCharType="end"/>
        </w:r>
      </w:hyperlink>
    </w:p>
    <w:p w14:paraId="5C9A6F09" w14:textId="3B017ED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1" w:history="1">
        <w:r w:rsidRPr="00C87F94">
          <w:rPr>
            <w:rStyle w:val="Hyperlink"/>
            <w:noProof/>
          </w:rPr>
          <w:t>14.17</w:t>
        </w:r>
        <w:r>
          <w:rPr>
            <w:rFonts w:asciiTheme="minorHAnsi" w:eastAsiaTheme="minorEastAsia" w:hAnsiTheme="minorHAnsi" w:cstheme="minorBidi"/>
            <w:noProof/>
            <w:kern w:val="2"/>
            <w:sz w:val="22"/>
            <w:szCs w:val="22"/>
            <w14:ligatures w14:val="standardContextual"/>
          </w:rPr>
          <w:tab/>
        </w:r>
        <w:r w:rsidRPr="00C87F94">
          <w:rPr>
            <w:rStyle w:val="Hyperlink"/>
            <w:noProof/>
          </w:rPr>
          <w:t>Root(gDW/m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_Toc144298701 \h </w:instrText>
        </w:r>
        <w:r>
          <w:rPr>
            <w:noProof/>
            <w:webHidden/>
          </w:rPr>
        </w:r>
        <w:r>
          <w:rPr>
            <w:noProof/>
            <w:webHidden/>
          </w:rPr>
          <w:fldChar w:fldCharType="separate"/>
        </w:r>
        <w:r w:rsidR="00214006">
          <w:rPr>
            <w:noProof/>
            <w:webHidden/>
          </w:rPr>
          <w:t>63</w:t>
        </w:r>
        <w:r>
          <w:rPr>
            <w:noProof/>
            <w:webHidden/>
          </w:rPr>
          <w:fldChar w:fldCharType="end"/>
        </w:r>
      </w:hyperlink>
    </w:p>
    <w:p w14:paraId="2BA282D0" w14:textId="7D98068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2" w:history="1">
        <w:r w:rsidRPr="00C87F94">
          <w:rPr>
            <w:rStyle w:val="Hyperlink"/>
            <w:noProof/>
          </w:rPr>
          <w:t>14.18</w:t>
        </w:r>
        <w:r>
          <w:rPr>
            <w:rFonts w:asciiTheme="minorHAnsi" w:eastAsiaTheme="minorEastAsia" w:hAnsiTheme="minorHAnsi" w:cstheme="minorBidi"/>
            <w:noProof/>
            <w:kern w:val="2"/>
            <w:sz w:val="22"/>
            <w:szCs w:val="22"/>
            <w14:ligatures w14:val="standardContextual"/>
          </w:rPr>
          <w:tab/>
        </w:r>
        <w:r w:rsidRPr="00C87F94">
          <w:rPr>
            <w:rStyle w:val="Hyperlink"/>
            <w:noProof/>
          </w:rPr>
          <w:t>Wood(gDW/m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_Toc144298702 \h </w:instrText>
        </w:r>
        <w:r>
          <w:rPr>
            <w:noProof/>
            <w:webHidden/>
          </w:rPr>
        </w:r>
        <w:r>
          <w:rPr>
            <w:noProof/>
            <w:webHidden/>
          </w:rPr>
          <w:fldChar w:fldCharType="separate"/>
        </w:r>
        <w:r w:rsidR="00214006">
          <w:rPr>
            <w:noProof/>
            <w:webHidden/>
          </w:rPr>
          <w:t>64</w:t>
        </w:r>
        <w:r>
          <w:rPr>
            <w:noProof/>
            <w:webHidden/>
          </w:rPr>
          <w:fldChar w:fldCharType="end"/>
        </w:r>
      </w:hyperlink>
    </w:p>
    <w:p w14:paraId="14813789" w14:textId="2C472B4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3" w:history="1">
        <w:r w:rsidRPr="00C87F94">
          <w:rPr>
            <w:rStyle w:val="Hyperlink"/>
            <w:noProof/>
          </w:rPr>
          <w:t>14.19</w:t>
        </w:r>
        <w:r>
          <w:rPr>
            <w:rFonts w:asciiTheme="minorHAnsi" w:eastAsiaTheme="minorEastAsia" w:hAnsiTheme="minorHAnsi" w:cstheme="minorBidi"/>
            <w:noProof/>
            <w:kern w:val="2"/>
            <w:sz w:val="22"/>
            <w:szCs w:val="22"/>
            <w14:ligatures w14:val="standardContextual"/>
          </w:rPr>
          <w:tab/>
        </w:r>
        <w:r w:rsidRPr="00C87F94">
          <w:rPr>
            <w:rStyle w:val="Hyperlink"/>
            <w:noProof/>
          </w:rPr>
          <w:t>Site Fol(gDW)</w:t>
        </w:r>
        <w:r>
          <w:rPr>
            <w:noProof/>
            <w:webHidden/>
          </w:rPr>
          <w:tab/>
        </w:r>
        <w:r>
          <w:rPr>
            <w:noProof/>
            <w:webHidden/>
          </w:rPr>
          <w:fldChar w:fldCharType="begin"/>
        </w:r>
        <w:r>
          <w:rPr>
            <w:noProof/>
            <w:webHidden/>
          </w:rPr>
          <w:instrText xml:space="preserve"> PAGEREF _Toc144298703 \h </w:instrText>
        </w:r>
        <w:r>
          <w:rPr>
            <w:noProof/>
            <w:webHidden/>
          </w:rPr>
        </w:r>
        <w:r>
          <w:rPr>
            <w:noProof/>
            <w:webHidden/>
          </w:rPr>
          <w:fldChar w:fldCharType="separate"/>
        </w:r>
        <w:r w:rsidR="00214006">
          <w:rPr>
            <w:noProof/>
            <w:webHidden/>
          </w:rPr>
          <w:t>64</w:t>
        </w:r>
        <w:r>
          <w:rPr>
            <w:noProof/>
            <w:webHidden/>
          </w:rPr>
          <w:fldChar w:fldCharType="end"/>
        </w:r>
      </w:hyperlink>
    </w:p>
    <w:p w14:paraId="3C3C51AB" w14:textId="615FFD4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4" w:history="1">
        <w:r w:rsidRPr="00C87F94">
          <w:rPr>
            <w:rStyle w:val="Hyperlink"/>
            <w:noProof/>
          </w:rPr>
          <w:t>14.20</w:t>
        </w:r>
        <w:r>
          <w:rPr>
            <w:rFonts w:asciiTheme="minorHAnsi" w:eastAsiaTheme="minorEastAsia" w:hAnsiTheme="minorHAnsi" w:cstheme="minorBidi"/>
            <w:noProof/>
            <w:kern w:val="2"/>
            <w:sz w:val="22"/>
            <w:szCs w:val="22"/>
            <w14:ligatures w14:val="standardContextual"/>
          </w:rPr>
          <w:tab/>
        </w:r>
        <w:r w:rsidRPr="00C87F94">
          <w:rPr>
            <w:rStyle w:val="Hyperlink"/>
            <w:noProof/>
          </w:rPr>
          <w:t>Site Root(gDW)</w:t>
        </w:r>
        <w:r>
          <w:rPr>
            <w:noProof/>
            <w:webHidden/>
          </w:rPr>
          <w:tab/>
        </w:r>
        <w:r>
          <w:rPr>
            <w:noProof/>
            <w:webHidden/>
          </w:rPr>
          <w:fldChar w:fldCharType="begin"/>
        </w:r>
        <w:r>
          <w:rPr>
            <w:noProof/>
            <w:webHidden/>
          </w:rPr>
          <w:instrText xml:space="preserve"> PAGEREF _Toc144298704 \h </w:instrText>
        </w:r>
        <w:r>
          <w:rPr>
            <w:noProof/>
            <w:webHidden/>
          </w:rPr>
        </w:r>
        <w:r>
          <w:rPr>
            <w:noProof/>
            <w:webHidden/>
          </w:rPr>
          <w:fldChar w:fldCharType="separate"/>
        </w:r>
        <w:r w:rsidR="00214006">
          <w:rPr>
            <w:noProof/>
            <w:webHidden/>
          </w:rPr>
          <w:t>64</w:t>
        </w:r>
        <w:r>
          <w:rPr>
            <w:noProof/>
            <w:webHidden/>
          </w:rPr>
          <w:fldChar w:fldCharType="end"/>
        </w:r>
      </w:hyperlink>
    </w:p>
    <w:p w14:paraId="7115F139" w14:textId="2D2770F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5" w:history="1">
        <w:r w:rsidRPr="00C87F94">
          <w:rPr>
            <w:rStyle w:val="Hyperlink"/>
            <w:noProof/>
          </w:rPr>
          <w:t>14.21</w:t>
        </w:r>
        <w:r>
          <w:rPr>
            <w:rFonts w:asciiTheme="minorHAnsi" w:eastAsiaTheme="minorEastAsia" w:hAnsiTheme="minorHAnsi" w:cstheme="minorBidi"/>
            <w:noProof/>
            <w:kern w:val="2"/>
            <w:sz w:val="22"/>
            <w:szCs w:val="22"/>
            <w14:ligatures w14:val="standardContextual"/>
          </w:rPr>
          <w:tab/>
        </w:r>
        <w:r w:rsidRPr="00C87F94">
          <w:rPr>
            <w:rStyle w:val="Hyperlink"/>
            <w:noProof/>
          </w:rPr>
          <w:t>Site Wood(gDW)</w:t>
        </w:r>
        <w:r>
          <w:rPr>
            <w:noProof/>
            <w:webHidden/>
          </w:rPr>
          <w:tab/>
        </w:r>
        <w:r>
          <w:rPr>
            <w:noProof/>
            <w:webHidden/>
          </w:rPr>
          <w:fldChar w:fldCharType="begin"/>
        </w:r>
        <w:r>
          <w:rPr>
            <w:noProof/>
            <w:webHidden/>
          </w:rPr>
          <w:instrText xml:space="preserve"> PAGEREF _Toc144298705 \h </w:instrText>
        </w:r>
        <w:r>
          <w:rPr>
            <w:noProof/>
            <w:webHidden/>
          </w:rPr>
        </w:r>
        <w:r>
          <w:rPr>
            <w:noProof/>
            <w:webHidden/>
          </w:rPr>
          <w:fldChar w:fldCharType="separate"/>
        </w:r>
        <w:r w:rsidR="00214006">
          <w:rPr>
            <w:noProof/>
            <w:webHidden/>
          </w:rPr>
          <w:t>64</w:t>
        </w:r>
        <w:r>
          <w:rPr>
            <w:noProof/>
            <w:webHidden/>
          </w:rPr>
          <w:fldChar w:fldCharType="end"/>
        </w:r>
      </w:hyperlink>
    </w:p>
    <w:p w14:paraId="71D40B52" w14:textId="61DD5D0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6" w:history="1">
        <w:r w:rsidRPr="00C87F94">
          <w:rPr>
            <w:rStyle w:val="Hyperlink"/>
            <w:noProof/>
          </w:rPr>
          <w:t>14.22</w:t>
        </w:r>
        <w:r>
          <w:rPr>
            <w:rFonts w:asciiTheme="minorHAnsi" w:eastAsiaTheme="minorEastAsia" w:hAnsiTheme="minorHAnsi" w:cstheme="minorBidi"/>
            <w:noProof/>
            <w:kern w:val="2"/>
            <w:sz w:val="22"/>
            <w:szCs w:val="22"/>
            <w14:ligatures w14:val="standardContextual"/>
          </w:rPr>
          <w:tab/>
        </w:r>
        <w:r w:rsidRPr="00C87F94">
          <w:rPr>
            <w:rStyle w:val="Hyperlink"/>
            <w:noProof/>
          </w:rPr>
          <w:t>NSC(gC/m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_Toc144298706 \h </w:instrText>
        </w:r>
        <w:r>
          <w:rPr>
            <w:noProof/>
            <w:webHidden/>
          </w:rPr>
        </w:r>
        <w:r>
          <w:rPr>
            <w:noProof/>
            <w:webHidden/>
          </w:rPr>
          <w:fldChar w:fldCharType="separate"/>
        </w:r>
        <w:r w:rsidR="00214006">
          <w:rPr>
            <w:noProof/>
            <w:webHidden/>
          </w:rPr>
          <w:t>64</w:t>
        </w:r>
        <w:r>
          <w:rPr>
            <w:noProof/>
            <w:webHidden/>
          </w:rPr>
          <w:fldChar w:fldCharType="end"/>
        </w:r>
      </w:hyperlink>
    </w:p>
    <w:p w14:paraId="6EC32D1E" w14:textId="0BD8EA4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7" w:history="1">
        <w:r w:rsidRPr="00C87F94">
          <w:rPr>
            <w:rStyle w:val="Hyperlink"/>
            <w:noProof/>
          </w:rPr>
          <w:t>14.23</w:t>
        </w:r>
        <w:r>
          <w:rPr>
            <w:rFonts w:asciiTheme="minorHAnsi" w:eastAsiaTheme="minorEastAsia" w:hAnsiTheme="minorHAnsi" w:cstheme="minorBidi"/>
            <w:noProof/>
            <w:kern w:val="2"/>
            <w:sz w:val="22"/>
            <w:szCs w:val="22"/>
            <w14:ligatures w14:val="standardContextual"/>
          </w:rPr>
          <w:tab/>
        </w:r>
        <w:r w:rsidRPr="00C87F94">
          <w:rPr>
            <w:rStyle w:val="Hyperlink"/>
            <w:noProof/>
          </w:rPr>
          <w:t>NSCfrac(-)</w:t>
        </w:r>
        <w:r>
          <w:rPr>
            <w:noProof/>
            <w:webHidden/>
          </w:rPr>
          <w:tab/>
        </w:r>
        <w:r>
          <w:rPr>
            <w:noProof/>
            <w:webHidden/>
          </w:rPr>
          <w:fldChar w:fldCharType="begin"/>
        </w:r>
        <w:r>
          <w:rPr>
            <w:noProof/>
            <w:webHidden/>
          </w:rPr>
          <w:instrText xml:space="preserve"> PAGEREF _Toc144298707 \h </w:instrText>
        </w:r>
        <w:r>
          <w:rPr>
            <w:noProof/>
            <w:webHidden/>
          </w:rPr>
        </w:r>
        <w:r>
          <w:rPr>
            <w:noProof/>
            <w:webHidden/>
          </w:rPr>
          <w:fldChar w:fldCharType="separate"/>
        </w:r>
        <w:r w:rsidR="00214006">
          <w:rPr>
            <w:noProof/>
            <w:webHidden/>
          </w:rPr>
          <w:t>64</w:t>
        </w:r>
        <w:r>
          <w:rPr>
            <w:noProof/>
            <w:webHidden/>
          </w:rPr>
          <w:fldChar w:fldCharType="end"/>
        </w:r>
      </w:hyperlink>
    </w:p>
    <w:p w14:paraId="50A6BA21" w14:textId="68CE427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8" w:history="1">
        <w:r w:rsidRPr="00C87F94">
          <w:rPr>
            <w:rStyle w:val="Hyperlink"/>
            <w:noProof/>
          </w:rPr>
          <w:t>14.24</w:t>
        </w:r>
        <w:r>
          <w:rPr>
            <w:rFonts w:asciiTheme="minorHAnsi" w:eastAsiaTheme="minorEastAsia" w:hAnsiTheme="minorHAnsi" w:cstheme="minorBidi"/>
            <w:noProof/>
            <w:kern w:val="2"/>
            <w:sz w:val="22"/>
            <w:szCs w:val="22"/>
            <w14:ligatures w14:val="standardContextual"/>
          </w:rPr>
          <w:tab/>
        </w:r>
        <w:r w:rsidRPr="00C87F94">
          <w:rPr>
            <w:rStyle w:val="Hyperlink"/>
            <w:noProof/>
          </w:rPr>
          <w:t>fWater(-)</w:t>
        </w:r>
        <w:r>
          <w:rPr>
            <w:noProof/>
            <w:webHidden/>
          </w:rPr>
          <w:tab/>
        </w:r>
        <w:r>
          <w:rPr>
            <w:noProof/>
            <w:webHidden/>
          </w:rPr>
          <w:fldChar w:fldCharType="begin"/>
        </w:r>
        <w:r>
          <w:rPr>
            <w:noProof/>
            <w:webHidden/>
          </w:rPr>
          <w:instrText xml:space="preserve"> PAGEREF _Toc144298708 \h </w:instrText>
        </w:r>
        <w:r>
          <w:rPr>
            <w:noProof/>
            <w:webHidden/>
          </w:rPr>
        </w:r>
        <w:r>
          <w:rPr>
            <w:noProof/>
            <w:webHidden/>
          </w:rPr>
          <w:fldChar w:fldCharType="separate"/>
        </w:r>
        <w:r w:rsidR="00214006">
          <w:rPr>
            <w:noProof/>
            <w:webHidden/>
          </w:rPr>
          <w:t>64</w:t>
        </w:r>
        <w:r>
          <w:rPr>
            <w:noProof/>
            <w:webHidden/>
          </w:rPr>
          <w:fldChar w:fldCharType="end"/>
        </w:r>
      </w:hyperlink>
    </w:p>
    <w:p w14:paraId="273F62ED" w14:textId="6CB3D3F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9" w:history="1">
        <w:r w:rsidRPr="00C87F94">
          <w:rPr>
            <w:rStyle w:val="Hyperlink"/>
            <w:noProof/>
          </w:rPr>
          <w:t>14.25</w:t>
        </w:r>
        <w:r>
          <w:rPr>
            <w:rFonts w:asciiTheme="minorHAnsi" w:eastAsiaTheme="minorEastAsia" w:hAnsiTheme="minorHAnsi" w:cstheme="minorBidi"/>
            <w:noProof/>
            <w:kern w:val="2"/>
            <w:sz w:val="22"/>
            <w:szCs w:val="22"/>
            <w14:ligatures w14:val="standardContextual"/>
          </w:rPr>
          <w:tab/>
        </w:r>
        <w:r w:rsidRPr="00C87F94">
          <w:rPr>
            <w:rStyle w:val="Hyperlink"/>
            <w:noProof/>
          </w:rPr>
          <w:t>Water(mm/m)</w:t>
        </w:r>
        <w:r>
          <w:rPr>
            <w:noProof/>
            <w:webHidden/>
          </w:rPr>
          <w:tab/>
        </w:r>
        <w:r>
          <w:rPr>
            <w:noProof/>
            <w:webHidden/>
          </w:rPr>
          <w:fldChar w:fldCharType="begin"/>
        </w:r>
        <w:r>
          <w:rPr>
            <w:noProof/>
            <w:webHidden/>
          </w:rPr>
          <w:instrText xml:space="preserve"> PAGEREF _Toc144298709 \h </w:instrText>
        </w:r>
        <w:r>
          <w:rPr>
            <w:noProof/>
            <w:webHidden/>
          </w:rPr>
        </w:r>
        <w:r>
          <w:rPr>
            <w:noProof/>
            <w:webHidden/>
          </w:rPr>
          <w:fldChar w:fldCharType="separate"/>
        </w:r>
        <w:r w:rsidR="00214006">
          <w:rPr>
            <w:noProof/>
            <w:webHidden/>
          </w:rPr>
          <w:t>64</w:t>
        </w:r>
        <w:r>
          <w:rPr>
            <w:noProof/>
            <w:webHidden/>
          </w:rPr>
          <w:fldChar w:fldCharType="end"/>
        </w:r>
      </w:hyperlink>
    </w:p>
    <w:p w14:paraId="45C2D6E5" w14:textId="1515ADC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0" w:history="1">
        <w:r w:rsidRPr="00C87F94">
          <w:rPr>
            <w:rStyle w:val="Hyperlink"/>
            <w:noProof/>
          </w:rPr>
          <w:t>14.26</w:t>
        </w:r>
        <w:r>
          <w:rPr>
            <w:rFonts w:asciiTheme="minorHAnsi" w:eastAsiaTheme="minorEastAsia" w:hAnsiTheme="minorHAnsi" w:cstheme="minorBidi"/>
            <w:noProof/>
            <w:kern w:val="2"/>
            <w:sz w:val="22"/>
            <w:szCs w:val="22"/>
            <w14:ligatures w14:val="standardContextual"/>
          </w:rPr>
          <w:tab/>
        </w:r>
        <w:r w:rsidRPr="00C87F94">
          <w:rPr>
            <w:rStyle w:val="Hyperlink"/>
            <w:noProof/>
          </w:rPr>
          <w:t>PressureHead(m)</w:t>
        </w:r>
        <w:r>
          <w:rPr>
            <w:noProof/>
            <w:webHidden/>
          </w:rPr>
          <w:tab/>
        </w:r>
        <w:r>
          <w:rPr>
            <w:noProof/>
            <w:webHidden/>
          </w:rPr>
          <w:fldChar w:fldCharType="begin"/>
        </w:r>
        <w:r>
          <w:rPr>
            <w:noProof/>
            <w:webHidden/>
          </w:rPr>
          <w:instrText xml:space="preserve"> PAGEREF _Toc144298710 \h </w:instrText>
        </w:r>
        <w:r>
          <w:rPr>
            <w:noProof/>
            <w:webHidden/>
          </w:rPr>
        </w:r>
        <w:r>
          <w:rPr>
            <w:noProof/>
            <w:webHidden/>
          </w:rPr>
          <w:fldChar w:fldCharType="separate"/>
        </w:r>
        <w:r w:rsidR="00214006">
          <w:rPr>
            <w:noProof/>
            <w:webHidden/>
          </w:rPr>
          <w:t>64</w:t>
        </w:r>
        <w:r>
          <w:rPr>
            <w:noProof/>
            <w:webHidden/>
          </w:rPr>
          <w:fldChar w:fldCharType="end"/>
        </w:r>
      </w:hyperlink>
    </w:p>
    <w:p w14:paraId="5EBADCE4" w14:textId="607097F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1" w:history="1">
        <w:r w:rsidRPr="00C87F94">
          <w:rPr>
            <w:rStyle w:val="Hyperlink"/>
            <w:noProof/>
          </w:rPr>
          <w:t>14.27</w:t>
        </w:r>
        <w:r>
          <w:rPr>
            <w:rFonts w:asciiTheme="minorHAnsi" w:eastAsiaTheme="minorEastAsia" w:hAnsiTheme="minorHAnsi" w:cstheme="minorBidi"/>
            <w:noProof/>
            <w:kern w:val="2"/>
            <w:sz w:val="22"/>
            <w:szCs w:val="22"/>
            <w14:ligatures w14:val="standardContextual"/>
          </w:rPr>
          <w:tab/>
        </w:r>
        <w:r w:rsidRPr="00C87F94">
          <w:rPr>
            <w:rStyle w:val="Hyperlink"/>
            <w:noProof/>
          </w:rPr>
          <w:t>fRad(-)</w:t>
        </w:r>
        <w:r>
          <w:rPr>
            <w:noProof/>
            <w:webHidden/>
          </w:rPr>
          <w:tab/>
        </w:r>
        <w:r>
          <w:rPr>
            <w:noProof/>
            <w:webHidden/>
          </w:rPr>
          <w:fldChar w:fldCharType="begin"/>
        </w:r>
        <w:r>
          <w:rPr>
            <w:noProof/>
            <w:webHidden/>
          </w:rPr>
          <w:instrText xml:space="preserve"> PAGEREF _Toc144298711 \h </w:instrText>
        </w:r>
        <w:r>
          <w:rPr>
            <w:noProof/>
            <w:webHidden/>
          </w:rPr>
        </w:r>
        <w:r>
          <w:rPr>
            <w:noProof/>
            <w:webHidden/>
          </w:rPr>
          <w:fldChar w:fldCharType="separate"/>
        </w:r>
        <w:r w:rsidR="00214006">
          <w:rPr>
            <w:noProof/>
            <w:webHidden/>
          </w:rPr>
          <w:t>64</w:t>
        </w:r>
        <w:r>
          <w:rPr>
            <w:noProof/>
            <w:webHidden/>
          </w:rPr>
          <w:fldChar w:fldCharType="end"/>
        </w:r>
      </w:hyperlink>
    </w:p>
    <w:p w14:paraId="41B8FE87" w14:textId="694D8CE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2" w:history="1">
        <w:r w:rsidRPr="00C87F94">
          <w:rPr>
            <w:rStyle w:val="Hyperlink"/>
            <w:noProof/>
          </w:rPr>
          <w:t>14.28</w:t>
        </w:r>
        <w:r>
          <w:rPr>
            <w:rFonts w:asciiTheme="minorHAnsi" w:eastAsiaTheme="minorEastAsia" w:hAnsiTheme="minorHAnsi" w:cstheme="minorBidi"/>
            <w:noProof/>
            <w:kern w:val="2"/>
            <w:sz w:val="22"/>
            <w:szCs w:val="22"/>
            <w14:ligatures w14:val="standardContextual"/>
          </w:rPr>
          <w:tab/>
        </w:r>
        <w:r w:rsidRPr="00C87F94">
          <w:rPr>
            <w:rStyle w:val="Hyperlink"/>
            <w:noProof/>
          </w:rPr>
          <w:t>fOzone(-)</w:t>
        </w:r>
        <w:r>
          <w:rPr>
            <w:noProof/>
            <w:webHidden/>
          </w:rPr>
          <w:tab/>
        </w:r>
        <w:r>
          <w:rPr>
            <w:noProof/>
            <w:webHidden/>
          </w:rPr>
          <w:fldChar w:fldCharType="begin"/>
        </w:r>
        <w:r>
          <w:rPr>
            <w:noProof/>
            <w:webHidden/>
          </w:rPr>
          <w:instrText xml:space="preserve"> PAGEREF _Toc144298712 \h </w:instrText>
        </w:r>
        <w:r>
          <w:rPr>
            <w:noProof/>
            <w:webHidden/>
          </w:rPr>
        </w:r>
        <w:r>
          <w:rPr>
            <w:noProof/>
            <w:webHidden/>
          </w:rPr>
          <w:fldChar w:fldCharType="separate"/>
        </w:r>
        <w:r w:rsidR="00214006">
          <w:rPr>
            <w:noProof/>
            <w:webHidden/>
          </w:rPr>
          <w:t>64</w:t>
        </w:r>
        <w:r>
          <w:rPr>
            <w:noProof/>
            <w:webHidden/>
          </w:rPr>
          <w:fldChar w:fldCharType="end"/>
        </w:r>
      </w:hyperlink>
    </w:p>
    <w:p w14:paraId="710969DD" w14:textId="5BC0A75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3" w:history="1">
        <w:r w:rsidRPr="00C87F94">
          <w:rPr>
            <w:rStyle w:val="Hyperlink"/>
            <w:noProof/>
          </w:rPr>
          <w:t>14.29</w:t>
        </w:r>
        <w:r>
          <w:rPr>
            <w:rFonts w:asciiTheme="minorHAnsi" w:eastAsiaTheme="minorEastAsia" w:hAnsiTheme="minorHAnsi" w:cstheme="minorBidi"/>
            <w:noProof/>
            <w:kern w:val="2"/>
            <w:sz w:val="22"/>
            <w:szCs w:val="22"/>
            <w14:ligatures w14:val="standardContextual"/>
          </w:rPr>
          <w:tab/>
        </w:r>
        <w:r w:rsidRPr="00C87F94">
          <w:rPr>
            <w:rStyle w:val="Hyperlink"/>
            <w:noProof/>
          </w:rPr>
          <w:t>DelAmax(-)</w:t>
        </w:r>
        <w:r>
          <w:rPr>
            <w:noProof/>
            <w:webHidden/>
          </w:rPr>
          <w:tab/>
        </w:r>
        <w:r>
          <w:rPr>
            <w:noProof/>
            <w:webHidden/>
          </w:rPr>
          <w:fldChar w:fldCharType="begin"/>
        </w:r>
        <w:r>
          <w:rPr>
            <w:noProof/>
            <w:webHidden/>
          </w:rPr>
          <w:instrText xml:space="preserve"> PAGEREF _Toc144298713 \h </w:instrText>
        </w:r>
        <w:r>
          <w:rPr>
            <w:noProof/>
            <w:webHidden/>
          </w:rPr>
        </w:r>
        <w:r>
          <w:rPr>
            <w:noProof/>
            <w:webHidden/>
          </w:rPr>
          <w:fldChar w:fldCharType="separate"/>
        </w:r>
        <w:r w:rsidR="00214006">
          <w:rPr>
            <w:noProof/>
            <w:webHidden/>
          </w:rPr>
          <w:t>64</w:t>
        </w:r>
        <w:r>
          <w:rPr>
            <w:noProof/>
            <w:webHidden/>
          </w:rPr>
          <w:fldChar w:fldCharType="end"/>
        </w:r>
      </w:hyperlink>
    </w:p>
    <w:p w14:paraId="112F47E9" w14:textId="5C18F97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4" w:history="1">
        <w:r w:rsidRPr="00C87F94">
          <w:rPr>
            <w:rStyle w:val="Hyperlink"/>
            <w:noProof/>
          </w:rPr>
          <w:t>14.30</w:t>
        </w:r>
        <w:r>
          <w:rPr>
            <w:rFonts w:asciiTheme="minorHAnsi" w:eastAsiaTheme="minorEastAsia" w:hAnsiTheme="minorHAnsi" w:cstheme="minorBidi"/>
            <w:noProof/>
            <w:kern w:val="2"/>
            <w:sz w:val="22"/>
            <w:szCs w:val="22"/>
            <w14:ligatures w14:val="standardContextual"/>
          </w:rPr>
          <w:tab/>
        </w:r>
        <w:r w:rsidRPr="00C87F94">
          <w:rPr>
            <w:rStyle w:val="Hyperlink"/>
            <w:noProof/>
          </w:rPr>
          <w:t>fTemp_psn(-)</w:t>
        </w:r>
        <w:r>
          <w:rPr>
            <w:noProof/>
            <w:webHidden/>
          </w:rPr>
          <w:tab/>
        </w:r>
        <w:r>
          <w:rPr>
            <w:noProof/>
            <w:webHidden/>
          </w:rPr>
          <w:fldChar w:fldCharType="begin"/>
        </w:r>
        <w:r>
          <w:rPr>
            <w:noProof/>
            <w:webHidden/>
          </w:rPr>
          <w:instrText xml:space="preserve"> PAGEREF _Toc144298714 \h </w:instrText>
        </w:r>
        <w:r>
          <w:rPr>
            <w:noProof/>
            <w:webHidden/>
          </w:rPr>
        </w:r>
        <w:r>
          <w:rPr>
            <w:noProof/>
            <w:webHidden/>
          </w:rPr>
          <w:fldChar w:fldCharType="separate"/>
        </w:r>
        <w:r w:rsidR="00214006">
          <w:rPr>
            <w:noProof/>
            <w:webHidden/>
          </w:rPr>
          <w:t>65</w:t>
        </w:r>
        <w:r>
          <w:rPr>
            <w:noProof/>
            <w:webHidden/>
          </w:rPr>
          <w:fldChar w:fldCharType="end"/>
        </w:r>
      </w:hyperlink>
    </w:p>
    <w:p w14:paraId="5DE67C9A" w14:textId="6FE340A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5" w:history="1">
        <w:r w:rsidRPr="00C87F94">
          <w:rPr>
            <w:rStyle w:val="Hyperlink"/>
            <w:noProof/>
          </w:rPr>
          <w:t>14.31</w:t>
        </w:r>
        <w:r>
          <w:rPr>
            <w:rFonts w:asciiTheme="minorHAnsi" w:eastAsiaTheme="minorEastAsia" w:hAnsiTheme="minorHAnsi" w:cstheme="minorBidi"/>
            <w:noProof/>
            <w:kern w:val="2"/>
            <w:sz w:val="22"/>
            <w:szCs w:val="22"/>
            <w14:ligatures w14:val="standardContextual"/>
          </w:rPr>
          <w:tab/>
        </w:r>
        <w:r w:rsidRPr="00C87F94">
          <w:rPr>
            <w:rStyle w:val="Hyperlink"/>
            <w:noProof/>
          </w:rPr>
          <w:t>fTemp_resp(-)</w:t>
        </w:r>
        <w:r>
          <w:rPr>
            <w:noProof/>
            <w:webHidden/>
          </w:rPr>
          <w:tab/>
        </w:r>
        <w:r>
          <w:rPr>
            <w:noProof/>
            <w:webHidden/>
          </w:rPr>
          <w:fldChar w:fldCharType="begin"/>
        </w:r>
        <w:r>
          <w:rPr>
            <w:noProof/>
            <w:webHidden/>
          </w:rPr>
          <w:instrText xml:space="preserve"> PAGEREF _Toc144298715 \h </w:instrText>
        </w:r>
        <w:r>
          <w:rPr>
            <w:noProof/>
            <w:webHidden/>
          </w:rPr>
        </w:r>
        <w:r>
          <w:rPr>
            <w:noProof/>
            <w:webHidden/>
          </w:rPr>
          <w:fldChar w:fldCharType="separate"/>
        </w:r>
        <w:r w:rsidR="00214006">
          <w:rPr>
            <w:noProof/>
            <w:webHidden/>
          </w:rPr>
          <w:t>65</w:t>
        </w:r>
        <w:r>
          <w:rPr>
            <w:noProof/>
            <w:webHidden/>
          </w:rPr>
          <w:fldChar w:fldCharType="end"/>
        </w:r>
      </w:hyperlink>
    </w:p>
    <w:p w14:paraId="6E46FA4E" w14:textId="4FB6EF4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6" w:history="1">
        <w:r w:rsidRPr="00C87F94">
          <w:rPr>
            <w:rStyle w:val="Hyperlink"/>
            <w:noProof/>
          </w:rPr>
          <w:t>14.32</w:t>
        </w:r>
        <w:r>
          <w:rPr>
            <w:rFonts w:asciiTheme="minorHAnsi" w:eastAsiaTheme="minorEastAsia" w:hAnsiTheme="minorHAnsi" w:cstheme="minorBidi"/>
            <w:noProof/>
            <w:kern w:val="2"/>
            <w:sz w:val="22"/>
            <w:szCs w:val="22"/>
            <w14:ligatures w14:val="standardContextual"/>
          </w:rPr>
          <w:tab/>
        </w:r>
        <w:r w:rsidRPr="00C87F94">
          <w:rPr>
            <w:rStyle w:val="Hyperlink"/>
            <w:noProof/>
          </w:rPr>
          <w:t>fAge(-)</w:t>
        </w:r>
        <w:r>
          <w:rPr>
            <w:noProof/>
            <w:webHidden/>
          </w:rPr>
          <w:tab/>
        </w:r>
        <w:r>
          <w:rPr>
            <w:noProof/>
            <w:webHidden/>
          </w:rPr>
          <w:fldChar w:fldCharType="begin"/>
        </w:r>
        <w:r>
          <w:rPr>
            <w:noProof/>
            <w:webHidden/>
          </w:rPr>
          <w:instrText xml:space="preserve"> PAGEREF _Toc144298716 \h </w:instrText>
        </w:r>
        <w:r>
          <w:rPr>
            <w:noProof/>
            <w:webHidden/>
          </w:rPr>
        </w:r>
        <w:r>
          <w:rPr>
            <w:noProof/>
            <w:webHidden/>
          </w:rPr>
          <w:fldChar w:fldCharType="separate"/>
        </w:r>
        <w:r w:rsidR="00214006">
          <w:rPr>
            <w:noProof/>
            <w:webHidden/>
          </w:rPr>
          <w:t>65</w:t>
        </w:r>
        <w:r>
          <w:rPr>
            <w:noProof/>
            <w:webHidden/>
          </w:rPr>
          <w:fldChar w:fldCharType="end"/>
        </w:r>
      </w:hyperlink>
    </w:p>
    <w:p w14:paraId="33FD84CA" w14:textId="720BD5D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7" w:history="1">
        <w:r w:rsidRPr="00C87F94">
          <w:rPr>
            <w:rStyle w:val="Hyperlink"/>
            <w:noProof/>
          </w:rPr>
          <w:t>14.33</w:t>
        </w:r>
        <w:r>
          <w:rPr>
            <w:rFonts w:asciiTheme="minorHAnsi" w:eastAsiaTheme="minorEastAsia" w:hAnsiTheme="minorHAnsi" w:cstheme="minorBidi"/>
            <w:noProof/>
            <w:kern w:val="2"/>
            <w:sz w:val="22"/>
            <w:szCs w:val="22"/>
            <w14:ligatures w14:val="standardContextual"/>
          </w:rPr>
          <w:tab/>
        </w:r>
        <w:r w:rsidRPr="00C87F94">
          <w:rPr>
            <w:rStyle w:val="Hyperlink"/>
            <w:noProof/>
          </w:rPr>
          <w:t>LeafOn(-)</w:t>
        </w:r>
        <w:r>
          <w:rPr>
            <w:noProof/>
            <w:webHidden/>
          </w:rPr>
          <w:tab/>
        </w:r>
        <w:r>
          <w:rPr>
            <w:noProof/>
            <w:webHidden/>
          </w:rPr>
          <w:fldChar w:fldCharType="begin"/>
        </w:r>
        <w:r>
          <w:rPr>
            <w:noProof/>
            <w:webHidden/>
          </w:rPr>
          <w:instrText xml:space="preserve"> PAGEREF _Toc144298717 \h </w:instrText>
        </w:r>
        <w:r>
          <w:rPr>
            <w:noProof/>
            <w:webHidden/>
          </w:rPr>
        </w:r>
        <w:r>
          <w:rPr>
            <w:noProof/>
            <w:webHidden/>
          </w:rPr>
          <w:fldChar w:fldCharType="separate"/>
        </w:r>
        <w:r w:rsidR="00214006">
          <w:rPr>
            <w:noProof/>
            <w:webHidden/>
          </w:rPr>
          <w:t>65</w:t>
        </w:r>
        <w:r>
          <w:rPr>
            <w:noProof/>
            <w:webHidden/>
          </w:rPr>
          <w:fldChar w:fldCharType="end"/>
        </w:r>
      </w:hyperlink>
    </w:p>
    <w:p w14:paraId="1FDBF601" w14:textId="06DCA4C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8" w:history="1">
        <w:r w:rsidRPr="00C87F94">
          <w:rPr>
            <w:rStyle w:val="Hyperlink"/>
            <w:noProof/>
          </w:rPr>
          <w:t>14.34</w:t>
        </w:r>
        <w:r>
          <w:rPr>
            <w:rFonts w:asciiTheme="minorHAnsi" w:eastAsiaTheme="minorEastAsia" w:hAnsiTheme="minorHAnsi" w:cstheme="minorBidi"/>
            <w:noProof/>
            <w:kern w:val="2"/>
            <w:sz w:val="22"/>
            <w:szCs w:val="22"/>
            <w14:ligatures w14:val="standardContextual"/>
          </w:rPr>
          <w:tab/>
        </w:r>
        <w:r w:rsidRPr="00C87F94">
          <w:rPr>
            <w:rStyle w:val="Hyperlink"/>
            <w:noProof/>
          </w:rPr>
          <w:t>FActiveBiomass(gDW_gDW)</w:t>
        </w:r>
        <w:r>
          <w:rPr>
            <w:noProof/>
            <w:webHidden/>
          </w:rPr>
          <w:tab/>
        </w:r>
        <w:r>
          <w:rPr>
            <w:noProof/>
            <w:webHidden/>
          </w:rPr>
          <w:fldChar w:fldCharType="begin"/>
        </w:r>
        <w:r>
          <w:rPr>
            <w:noProof/>
            <w:webHidden/>
          </w:rPr>
          <w:instrText xml:space="preserve"> PAGEREF _Toc144298718 \h </w:instrText>
        </w:r>
        <w:r>
          <w:rPr>
            <w:noProof/>
            <w:webHidden/>
          </w:rPr>
        </w:r>
        <w:r>
          <w:rPr>
            <w:noProof/>
            <w:webHidden/>
          </w:rPr>
          <w:fldChar w:fldCharType="separate"/>
        </w:r>
        <w:r w:rsidR="00214006">
          <w:rPr>
            <w:noProof/>
            <w:webHidden/>
          </w:rPr>
          <w:t>65</w:t>
        </w:r>
        <w:r>
          <w:rPr>
            <w:noProof/>
            <w:webHidden/>
          </w:rPr>
          <w:fldChar w:fldCharType="end"/>
        </w:r>
      </w:hyperlink>
    </w:p>
    <w:p w14:paraId="547935D1" w14:textId="71CA5CC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9" w:history="1">
        <w:r w:rsidRPr="00C87F94">
          <w:rPr>
            <w:rStyle w:val="Hyperlink"/>
            <w:noProof/>
          </w:rPr>
          <w:t>14.35</w:t>
        </w:r>
        <w:r>
          <w:rPr>
            <w:rFonts w:asciiTheme="minorHAnsi" w:eastAsiaTheme="minorEastAsia" w:hAnsiTheme="minorHAnsi" w:cstheme="minorBidi"/>
            <w:noProof/>
            <w:kern w:val="2"/>
            <w:sz w:val="22"/>
            <w:szCs w:val="22"/>
            <w14:ligatures w14:val="standardContextual"/>
          </w:rPr>
          <w:tab/>
        </w:r>
        <w:r w:rsidRPr="00C87F94">
          <w:rPr>
            <w:rStyle w:val="Hyperlink"/>
            <w:noProof/>
          </w:rPr>
          <w:t>AdjFolN(gN_gC)</w:t>
        </w:r>
        <w:r>
          <w:rPr>
            <w:noProof/>
            <w:webHidden/>
          </w:rPr>
          <w:tab/>
        </w:r>
        <w:r>
          <w:rPr>
            <w:noProof/>
            <w:webHidden/>
          </w:rPr>
          <w:fldChar w:fldCharType="begin"/>
        </w:r>
        <w:r>
          <w:rPr>
            <w:noProof/>
            <w:webHidden/>
          </w:rPr>
          <w:instrText xml:space="preserve"> PAGEREF _Toc144298719 \h </w:instrText>
        </w:r>
        <w:r>
          <w:rPr>
            <w:noProof/>
            <w:webHidden/>
          </w:rPr>
        </w:r>
        <w:r>
          <w:rPr>
            <w:noProof/>
            <w:webHidden/>
          </w:rPr>
          <w:fldChar w:fldCharType="separate"/>
        </w:r>
        <w:r w:rsidR="00214006">
          <w:rPr>
            <w:noProof/>
            <w:webHidden/>
          </w:rPr>
          <w:t>65</w:t>
        </w:r>
        <w:r>
          <w:rPr>
            <w:noProof/>
            <w:webHidden/>
          </w:rPr>
          <w:fldChar w:fldCharType="end"/>
        </w:r>
      </w:hyperlink>
    </w:p>
    <w:p w14:paraId="49126845" w14:textId="2E679ED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0" w:history="1">
        <w:r w:rsidRPr="00C87F94">
          <w:rPr>
            <w:rStyle w:val="Hyperlink"/>
            <w:noProof/>
          </w:rPr>
          <w:t>14.36</w:t>
        </w:r>
        <w:r>
          <w:rPr>
            <w:rFonts w:asciiTheme="minorHAnsi" w:eastAsiaTheme="minorEastAsia" w:hAnsiTheme="minorHAnsi" w:cstheme="minorBidi"/>
            <w:noProof/>
            <w:kern w:val="2"/>
            <w:sz w:val="22"/>
            <w:szCs w:val="22"/>
            <w14:ligatures w14:val="standardContextual"/>
          </w:rPr>
          <w:tab/>
        </w:r>
        <w:r w:rsidRPr="00C87F94">
          <w:rPr>
            <w:rStyle w:val="Hyperlink"/>
            <w:noProof/>
          </w:rPr>
          <w:t>AdjFracFol(-)</w:t>
        </w:r>
        <w:r>
          <w:rPr>
            <w:noProof/>
            <w:webHidden/>
          </w:rPr>
          <w:tab/>
        </w:r>
        <w:r>
          <w:rPr>
            <w:noProof/>
            <w:webHidden/>
          </w:rPr>
          <w:fldChar w:fldCharType="begin"/>
        </w:r>
        <w:r>
          <w:rPr>
            <w:noProof/>
            <w:webHidden/>
          </w:rPr>
          <w:instrText xml:space="preserve"> PAGEREF _Toc144298720 \h </w:instrText>
        </w:r>
        <w:r>
          <w:rPr>
            <w:noProof/>
            <w:webHidden/>
          </w:rPr>
        </w:r>
        <w:r>
          <w:rPr>
            <w:noProof/>
            <w:webHidden/>
          </w:rPr>
          <w:fldChar w:fldCharType="separate"/>
        </w:r>
        <w:r w:rsidR="00214006">
          <w:rPr>
            <w:noProof/>
            <w:webHidden/>
          </w:rPr>
          <w:t>65</w:t>
        </w:r>
        <w:r>
          <w:rPr>
            <w:noProof/>
            <w:webHidden/>
          </w:rPr>
          <w:fldChar w:fldCharType="end"/>
        </w:r>
      </w:hyperlink>
    </w:p>
    <w:p w14:paraId="6236F4A2" w14:textId="1E4546E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1" w:history="1">
        <w:r w:rsidRPr="00C87F94">
          <w:rPr>
            <w:rStyle w:val="Hyperlink"/>
            <w:noProof/>
          </w:rPr>
          <w:t>14.37</w:t>
        </w:r>
        <w:r>
          <w:rPr>
            <w:rFonts w:asciiTheme="minorHAnsi" w:eastAsiaTheme="minorEastAsia" w:hAnsiTheme="minorHAnsi" w:cstheme="minorBidi"/>
            <w:noProof/>
            <w:kern w:val="2"/>
            <w:sz w:val="22"/>
            <w:szCs w:val="22"/>
            <w14:ligatures w14:val="standardContextual"/>
          </w:rPr>
          <w:tab/>
        </w:r>
        <w:r w:rsidRPr="00C87F94">
          <w:rPr>
            <w:rStyle w:val="Hyperlink"/>
            <w:noProof/>
          </w:rPr>
          <w:t>CiModifier(-)</w:t>
        </w:r>
        <w:r>
          <w:rPr>
            <w:noProof/>
            <w:webHidden/>
          </w:rPr>
          <w:tab/>
        </w:r>
        <w:r>
          <w:rPr>
            <w:noProof/>
            <w:webHidden/>
          </w:rPr>
          <w:fldChar w:fldCharType="begin"/>
        </w:r>
        <w:r>
          <w:rPr>
            <w:noProof/>
            <w:webHidden/>
          </w:rPr>
          <w:instrText xml:space="preserve"> PAGEREF _Toc144298721 \h </w:instrText>
        </w:r>
        <w:r>
          <w:rPr>
            <w:noProof/>
            <w:webHidden/>
          </w:rPr>
        </w:r>
        <w:r>
          <w:rPr>
            <w:noProof/>
            <w:webHidden/>
          </w:rPr>
          <w:fldChar w:fldCharType="separate"/>
        </w:r>
        <w:r w:rsidR="00214006">
          <w:rPr>
            <w:noProof/>
            <w:webHidden/>
          </w:rPr>
          <w:t>65</w:t>
        </w:r>
        <w:r>
          <w:rPr>
            <w:noProof/>
            <w:webHidden/>
          </w:rPr>
          <w:fldChar w:fldCharType="end"/>
        </w:r>
      </w:hyperlink>
    </w:p>
    <w:p w14:paraId="7153D552" w14:textId="411D4C8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2" w:history="1">
        <w:r w:rsidRPr="00C87F94">
          <w:rPr>
            <w:rStyle w:val="Hyperlink"/>
            <w:noProof/>
          </w:rPr>
          <w:t>14.38</w:t>
        </w:r>
        <w:r>
          <w:rPr>
            <w:rFonts w:asciiTheme="minorHAnsi" w:eastAsiaTheme="minorEastAsia" w:hAnsiTheme="minorHAnsi" w:cstheme="minorBidi"/>
            <w:noProof/>
            <w:kern w:val="2"/>
            <w:sz w:val="22"/>
            <w:szCs w:val="22"/>
            <w14:ligatures w14:val="standardContextual"/>
          </w:rPr>
          <w:tab/>
        </w:r>
        <w:r w:rsidRPr="00C87F94">
          <w:rPr>
            <w:rStyle w:val="Hyperlink"/>
            <w:noProof/>
          </w:rPr>
          <w:t>AdjHalfSat(-)</w:t>
        </w:r>
        <w:r>
          <w:rPr>
            <w:noProof/>
            <w:webHidden/>
          </w:rPr>
          <w:tab/>
        </w:r>
        <w:r>
          <w:rPr>
            <w:noProof/>
            <w:webHidden/>
          </w:rPr>
          <w:fldChar w:fldCharType="begin"/>
        </w:r>
        <w:r>
          <w:rPr>
            <w:noProof/>
            <w:webHidden/>
          </w:rPr>
          <w:instrText xml:space="preserve"> PAGEREF _Toc144298722 \h </w:instrText>
        </w:r>
        <w:r>
          <w:rPr>
            <w:noProof/>
            <w:webHidden/>
          </w:rPr>
        </w:r>
        <w:r>
          <w:rPr>
            <w:noProof/>
            <w:webHidden/>
          </w:rPr>
          <w:fldChar w:fldCharType="separate"/>
        </w:r>
        <w:r w:rsidR="00214006">
          <w:rPr>
            <w:noProof/>
            <w:webHidden/>
          </w:rPr>
          <w:t>65</w:t>
        </w:r>
        <w:r>
          <w:rPr>
            <w:noProof/>
            <w:webHidden/>
          </w:rPr>
          <w:fldChar w:fldCharType="end"/>
        </w:r>
      </w:hyperlink>
    </w:p>
    <w:p w14:paraId="382BAF43" w14:textId="7231473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3" w:history="1">
        <w:r w:rsidRPr="00C87F94">
          <w:rPr>
            <w:rStyle w:val="Hyperlink"/>
            <w:noProof/>
          </w:rPr>
          <w:t>14.39</w:t>
        </w:r>
        <w:r>
          <w:rPr>
            <w:rFonts w:asciiTheme="minorHAnsi" w:eastAsiaTheme="minorEastAsia" w:hAnsiTheme="minorHAnsi" w:cstheme="minorBidi"/>
            <w:noProof/>
            <w:kern w:val="2"/>
            <w:sz w:val="22"/>
            <w:szCs w:val="22"/>
            <w14:ligatures w14:val="standardContextual"/>
          </w:rPr>
          <w:tab/>
        </w:r>
        <w:r w:rsidRPr="00C87F94">
          <w:rPr>
            <w:rStyle w:val="Hyperlink"/>
            <w:noProof/>
          </w:rPr>
          <w:t>Limiting Factor</w:t>
        </w:r>
        <w:r>
          <w:rPr>
            <w:noProof/>
            <w:webHidden/>
          </w:rPr>
          <w:tab/>
        </w:r>
        <w:r>
          <w:rPr>
            <w:noProof/>
            <w:webHidden/>
          </w:rPr>
          <w:fldChar w:fldCharType="begin"/>
        </w:r>
        <w:r>
          <w:rPr>
            <w:noProof/>
            <w:webHidden/>
          </w:rPr>
          <w:instrText xml:space="preserve"> PAGEREF _Toc144298723 \h </w:instrText>
        </w:r>
        <w:r>
          <w:rPr>
            <w:noProof/>
            <w:webHidden/>
          </w:rPr>
        </w:r>
        <w:r>
          <w:rPr>
            <w:noProof/>
            <w:webHidden/>
          </w:rPr>
          <w:fldChar w:fldCharType="separate"/>
        </w:r>
        <w:r w:rsidR="00214006">
          <w:rPr>
            <w:noProof/>
            <w:webHidden/>
          </w:rPr>
          <w:t>66</w:t>
        </w:r>
        <w:r>
          <w:rPr>
            <w:noProof/>
            <w:webHidden/>
          </w:rPr>
          <w:fldChar w:fldCharType="end"/>
        </w:r>
      </w:hyperlink>
    </w:p>
    <w:p w14:paraId="7EEF7C92" w14:textId="490ADC42"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724" w:history="1">
        <w:r w:rsidRPr="00C87F94">
          <w:rPr>
            <w:rStyle w:val="Hyperlink"/>
            <w:noProof/>
          </w:rPr>
          <w:t>15</w:t>
        </w:r>
        <w:r>
          <w:rPr>
            <w:rFonts w:asciiTheme="minorHAnsi" w:eastAsiaTheme="minorEastAsia" w:hAnsiTheme="minorHAnsi" w:cstheme="minorBidi"/>
            <w:noProof/>
            <w:kern w:val="2"/>
            <w:sz w:val="22"/>
            <w:szCs w:val="22"/>
            <w14:ligatures w14:val="standardContextual"/>
          </w:rPr>
          <w:tab/>
        </w:r>
        <w:r w:rsidRPr="00C87F94">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_Toc144298724 \h </w:instrText>
        </w:r>
        <w:r>
          <w:rPr>
            <w:noProof/>
            <w:webHidden/>
          </w:rPr>
        </w:r>
        <w:r>
          <w:rPr>
            <w:noProof/>
            <w:webHidden/>
          </w:rPr>
          <w:fldChar w:fldCharType="separate"/>
        </w:r>
        <w:r w:rsidR="00214006">
          <w:rPr>
            <w:noProof/>
            <w:webHidden/>
          </w:rPr>
          <w:t>66</w:t>
        </w:r>
        <w:r>
          <w:rPr>
            <w:noProof/>
            <w:webHidden/>
          </w:rPr>
          <w:fldChar w:fldCharType="end"/>
        </w:r>
      </w:hyperlink>
    </w:p>
    <w:p w14:paraId="448AE812" w14:textId="55F956E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5" w:history="1">
        <w:r w:rsidRPr="00C87F94">
          <w:rPr>
            <w:rStyle w:val="Hyperlink"/>
            <w:noProof/>
          </w:rPr>
          <w:t>15.1</w:t>
        </w:r>
        <w:r>
          <w:rPr>
            <w:rFonts w:asciiTheme="minorHAnsi" w:eastAsiaTheme="minorEastAsia" w:hAnsiTheme="minorHAnsi" w:cstheme="minorBidi"/>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_Toc144298725 \h </w:instrText>
        </w:r>
        <w:r>
          <w:rPr>
            <w:noProof/>
            <w:webHidden/>
          </w:rPr>
        </w:r>
        <w:r>
          <w:rPr>
            <w:noProof/>
            <w:webHidden/>
          </w:rPr>
          <w:fldChar w:fldCharType="separate"/>
        </w:r>
        <w:r w:rsidR="00214006">
          <w:rPr>
            <w:noProof/>
            <w:webHidden/>
          </w:rPr>
          <w:t>66</w:t>
        </w:r>
        <w:r>
          <w:rPr>
            <w:noProof/>
            <w:webHidden/>
          </w:rPr>
          <w:fldChar w:fldCharType="end"/>
        </w:r>
      </w:hyperlink>
    </w:p>
    <w:p w14:paraId="1FF5DE45" w14:textId="2565C07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6" w:history="1">
        <w:r w:rsidRPr="00C87F94">
          <w:rPr>
            <w:rStyle w:val="Hyperlink"/>
            <w:noProof/>
          </w:rPr>
          <w:t>15.2</w:t>
        </w:r>
        <w:r>
          <w:rPr>
            <w:rFonts w:asciiTheme="minorHAnsi" w:eastAsiaTheme="minorEastAsia" w:hAnsiTheme="minorHAnsi" w:cstheme="minorBidi"/>
            <w:noProof/>
            <w:kern w:val="2"/>
            <w:sz w:val="22"/>
            <w:szCs w:val="22"/>
            <w14:ligatures w14:val="standardContextual"/>
          </w:rPr>
          <w:tab/>
        </w:r>
        <w:r w:rsidRPr="00C87F94">
          <w:rPr>
            <w:rStyle w:val="Hyperlink"/>
            <w:noProof/>
          </w:rPr>
          <w:t>Species</w:t>
        </w:r>
        <w:r>
          <w:rPr>
            <w:noProof/>
            <w:webHidden/>
          </w:rPr>
          <w:tab/>
        </w:r>
        <w:r>
          <w:rPr>
            <w:noProof/>
            <w:webHidden/>
          </w:rPr>
          <w:fldChar w:fldCharType="begin"/>
        </w:r>
        <w:r>
          <w:rPr>
            <w:noProof/>
            <w:webHidden/>
          </w:rPr>
          <w:instrText xml:space="preserve"> PAGEREF _Toc144298726 \h </w:instrText>
        </w:r>
        <w:r>
          <w:rPr>
            <w:noProof/>
            <w:webHidden/>
          </w:rPr>
        </w:r>
        <w:r>
          <w:rPr>
            <w:noProof/>
            <w:webHidden/>
          </w:rPr>
          <w:fldChar w:fldCharType="separate"/>
        </w:r>
        <w:r w:rsidR="00214006">
          <w:rPr>
            <w:noProof/>
            <w:webHidden/>
          </w:rPr>
          <w:t>66</w:t>
        </w:r>
        <w:r>
          <w:rPr>
            <w:noProof/>
            <w:webHidden/>
          </w:rPr>
          <w:fldChar w:fldCharType="end"/>
        </w:r>
      </w:hyperlink>
    </w:p>
    <w:p w14:paraId="365CCDD7" w14:textId="396675A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7" w:history="1">
        <w:r w:rsidRPr="00C87F94">
          <w:rPr>
            <w:rStyle w:val="Hyperlink"/>
            <w:noProof/>
          </w:rPr>
          <w:t>15.3</w:t>
        </w:r>
        <w:r>
          <w:rPr>
            <w:rFonts w:asciiTheme="minorHAnsi" w:eastAsiaTheme="minorEastAsia" w:hAnsiTheme="minorHAnsi" w:cstheme="minorBidi"/>
            <w:noProof/>
            <w:kern w:val="2"/>
            <w:sz w:val="22"/>
            <w:szCs w:val="22"/>
            <w14:ligatures w14:val="standardContextual"/>
          </w:rPr>
          <w:tab/>
        </w:r>
        <w:r w:rsidRPr="00C87F94">
          <w:rPr>
            <w:rStyle w:val="Hyperlink"/>
            <w:noProof/>
          </w:rPr>
          <w:t>Pest</w:t>
        </w:r>
        <w:r>
          <w:rPr>
            <w:noProof/>
            <w:webHidden/>
          </w:rPr>
          <w:tab/>
        </w:r>
        <w:r>
          <w:rPr>
            <w:noProof/>
            <w:webHidden/>
          </w:rPr>
          <w:fldChar w:fldCharType="begin"/>
        </w:r>
        <w:r>
          <w:rPr>
            <w:noProof/>
            <w:webHidden/>
          </w:rPr>
          <w:instrText xml:space="preserve"> PAGEREF _Toc144298727 \h </w:instrText>
        </w:r>
        <w:r>
          <w:rPr>
            <w:noProof/>
            <w:webHidden/>
          </w:rPr>
        </w:r>
        <w:r>
          <w:rPr>
            <w:noProof/>
            <w:webHidden/>
          </w:rPr>
          <w:fldChar w:fldCharType="separate"/>
        </w:r>
        <w:r w:rsidR="00214006">
          <w:rPr>
            <w:noProof/>
            <w:webHidden/>
          </w:rPr>
          <w:t>66</w:t>
        </w:r>
        <w:r>
          <w:rPr>
            <w:noProof/>
            <w:webHidden/>
          </w:rPr>
          <w:fldChar w:fldCharType="end"/>
        </w:r>
      </w:hyperlink>
    </w:p>
    <w:p w14:paraId="2151839B" w14:textId="39B9250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8" w:history="1">
        <w:r w:rsidRPr="00C87F94">
          <w:rPr>
            <w:rStyle w:val="Hyperlink"/>
            <w:noProof/>
          </w:rPr>
          <w:t>15.4</w:t>
        </w:r>
        <w:r>
          <w:rPr>
            <w:rFonts w:asciiTheme="minorHAnsi" w:eastAsiaTheme="minorEastAsia" w:hAnsiTheme="minorHAnsi" w:cstheme="minorBidi"/>
            <w:noProof/>
            <w:kern w:val="2"/>
            <w:sz w:val="22"/>
            <w:szCs w:val="22"/>
            <w14:ligatures w14:val="standardContextual"/>
          </w:rPr>
          <w:tab/>
        </w:r>
        <w:r w:rsidRPr="00C87F94">
          <w:rPr>
            <w:rStyle w:val="Hyperlink"/>
            <w:noProof/>
          </w:rPr>
          <w:t>FWater_Avg</w:t>
        </w:r>
        <w:r>
          <w:rPr>
            <w:noProof/>
            <w:webHidden/>
          </w:rPr>
          <w:tab/>
        </w:r>
        <w:r>
          <w:rPr>
            <w:noProof/>
            <w:webHidden/>
          </w:rPr>
          <w:fldChar w:fldCharType="begin"/>
        </w:r>
        <w:r>
          <w:rPr>
            <w:noProof/>
            <w:webHidden/>
          </w:rPr>
          <w:instrText xml:space="preserve"> PAGEREF _Toc144298728 \h </w:instrText>
        </w:r>
        <w:r>
          <w:rPr>
            <w:noProof/>
            <w:webHidden/>
          </w:rPr>
        </w:r>
        <w:r>
          <w:rPr>
            <w:noProof/>
            <w:webHidden/>
          </w:rPr>
          <w:fldChar w:fldCharType="separate"/>
        </w:r>
        <w:r w:rsidR="00214006">
          <w:rPr>
            <w:noProof/>
            <w:webHidden/>
          </w:rPr>
          <w:t>66</w:t>
        </w:r>
        <w:r>
          <w:rPr>
            <w:noProof/>
            <w:webHidden/>
          </w:rPr>
          <w:fldChar w:fldCharType="end"/>
        </w:r>
      </w:hyperlink>
    </w:p>
    <w:p w14:paraId="4F328442" w14:textId="0B90C4D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9" w:history="1">
        <w:r w:rsidRPr="00C87F94">
          <w:rPr>
            <w:rStyle w:val="Hyperlink"/>
            <w:noProof/>
          </w:rPr>
          <w:t>15.5</w:t>
        </w:r>
        <w:r>
          <w:rPr>
            <w:rFonts w:asciiTheme="minorHAnsi" w:eastAsiaTheme="minorEastAsia" w:hAnsiTheme="minorHAnsi" w:cstheme="minorBidi"/>
            <w:noProof/>
            <w:kern w:val="2"/>
            <w:sz w:val="22"/>
            <w:szCs w:val="22"/>
            <w14:ligatures w14:val="standardContextual"/>
          </w:rPr>
          <w:tab/>
        </w:r>
        <w:r w:rsidRPr="00C87F94">
          <w:rPr>
            <w:rStyle w:val="Hyperlink"/>
            <w:noProof/>
          </w:rPr>
          <w:t>FRad_Avg</w:t>
        </w:r>
        <w:r>
          <w:rPr>
            <w:noProof/>
            <w:webHidden/>
          </w:rPr>
          <w:tab/>
        </w:r>
        <w:r>
          <w:rPr>
            <w:noProof/>
            <w:webHidden/>
          </w:rPr>
          <w:fldChar w:fldCharType="begin"/>
        </w:r>
        <w:r>
          <w:rPr>
            <w:noProof/>
            <w:webHidden/>
          </w:rPr>
          <w:instrText xml:space="preserve"> PAGEREF _Toc144298729 \h </w:instrText>
        </w:r>
        <w:r>
          <w:rPr>
            <w:noProof/>
            <w:webHidden/>
          </w:rPr>
        </w:r>
        <w:r>
          <w:rPr>
            <w:noProof/>
            <w:webHidden/>
          </w:rPr>
          <w:fldChar w:fldCharType="separate"/>
        </w:r>
        <w:r w:rsidR="00214006">
          <w:rPr>
            <w:noProof/>
            <w:webHidden/>
          </w:rPr>
          <w:t>66</w:t>
        </w:r>
        <w:r>
          <w:rPr>
            <w:noProof/>
            <w:webHidden/>
          </w:rPr>
          <w:fldChar w:fldCharType="end"/>
        </w:r>
      </w:hyperlink>
    </w:p>
    <w:p w14:paraId="6008C598" w14:textId="76E5960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30" w:history="1">
        <w:r w:rsidRPr="00C87F94">
          <w:rPr>
            <w:rStyle w:val="Hyperlink"/>
            <w:noProof/>
          </w:rPr>
          <w:t>15.6</w:t>
        </w:r>
        <w:r>
          <w:rPr>
            <w:rFonts w:asciiTheme="minorHAnsi" w:eastAsiaTheme="minorEastAsia" w:hAnsiTheme="minorHAnsi" w:cstheme="minorBidi"/>
            <w:noProof/>
            <w:kern w:val="2"/>
            <w:sz w:val="22"/>
            <w:szCs w:val="22"/>
            <w14:ligatures w14:val="standardContextual"/>
          </w:rPr>
          <w:tab/>
        </w:r>
        <w:r w:rsidRPr="00C87F94">
          <w:rPr>
            <w:rStyle w:val="Hyperlink"/>
            <w:noProof/>
          </w:rPr>
          <w:t>ActiveMonths</w:t>
        </w:r>
        <w:r>
          <w:rPr>
            <w:noProof/>
            <w:webHidden/>
          </w:rPr>
          <w:tab/>
        </w:r>
        <w:r>
          <w:rPr>
            <w:noProof/>
            <w:webHidden/>
          </w:rPr>
          <w:fldChar w:fldCharType="begin"/>
        </w:r>
        <w:r>
          <w:rPr>
            <w:noProof/>
            <w:webHidden/>
          </w:rPr>
          <w:instrText xml:space="preserve"> PAGEREF _Toc144298730 \h </w:instrText>
        </w:r>
        <w:r>
          <w:rPr>
            <w:noProof/>
            <w:webHidden/>
          </w:rPr>
        </w:r>
        <w:r>
          <w:rPr>
            <w:noProof/>
            <w:webHidden/>
          </w:rPr>
          <w:fldChar w:fldCharType="separate"/>
        </w:r>
        <w:r w:rsidR="00214006">
          <w:rPr>
            <w:noProof/>
            <w:webHidden/>
          </w:rPr>
          <w:t>66</w:t>
        </w:r>
        <w:r>
          <w:rPr>
            <w:noProof/>
            <w:webHidden/>
          </w:rPr>
          <w:fldChar w:fldCharType="end"/>
        </w:r>
      </w:hyperlink>
    </w:p>
    <w:p w14:paraId="4B914E75" w14:textId="3D9B76D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31" w:history="1">
        <w:r w:rsidRPr="00C87F94">
          <w:rPr>
            <w:rStyle w:val="Hyperlink"/>
            <w:noProof/>
          </w:rPr>
          <w:t>15.7</w:t>
        </w:r>
        <w:r>
          <w:rPr>
            <w:rFonts w:asciiTheme="minorHAnsi" w:eastAsiaTheme="minorEastAsia" w:hAnsiTheme="minorHAnsi" w:cstheme="minorBidi"/>
            <w:noProof/>
            <w:kern w:val="2"/>
            <w:sz w:val="22"/>
            <w:szCs w:val="22"/>
            <w14:ligatures w14:val="standardContextual"/>
          </w:rPr>
          <w:tab/>
        </w:r>
        <w:r w:rsidRPr="00C87F94">
          <w:rPr>
            <w:rStyle w:val="Hyperlink"/>
            <w:noProof/>
          </w:rPr>
          <w:t>Est</w:t>
        </w:r>
        <w:r>
          <w:rPr>
            <w:noProof/>
            <w:webHidden/>
          </w:rPr>
          <w:tab/>
        </w:r>
        <w:r>
          <w:rPr>
            <w:noProof/>
            <w:webHidden/>
          </w:rPr>
          <w:fldChar w:fldCharType="begin"/>
        </w:r>
        <w:r>
          <w:rPr>
            <w:noProof/>
            <w:webHidden/>
          </w:rPr>
          <w:instrText xml:space="preserve"> PAGEREF _Toc144298731 \h </w:instrText>
        </w:r>
        <w:r>
          <w:rPr>
            <w:noProof/>
            <w:webHidden/>
          </w:rPr>
        </w:r>
        <w:r>
          <w:rPr>
            <w:noProof/>
            <w:webHidden/>
          </w:rPr>
          <w:fldChar w:fldCharType="separate"/>
        </w:r>
        <w:r w:rsidR="00214006">
          <w:rPr>
            <w:noProof/>
            <w:webHidden/>
          </w:rPr>
          <w:t>66</w:t>
        </w:r>
        <w:r>
          <w:rPr>
            <w:noProof/>
            <w:webHidden/>
          </w:rPr>
          <w:fldChar w:fldCharType="end"/>
        </w:r>
      </w:hyperlink>
    </w:p>
    <w:p w14:paraId="207BAA1C" w14:textId="5CDBEAB6"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732" w:history="1">
        <w:r w:rsidRPr="00C87F94">
          <w:rPr>
            <w:rStyle w:val="Hyperlink"/>
            <w:noProof/>
          </w:rPr>
          <w:t>16</w:t>
        </w:r>
        <w:r>
          <w:rPr>
            <w:rFonts w:asciiTheme="minorHAnsi" w:eastAsiaTheme="minorEastAsia" w:hAnsiTheme="minorHAnsi" w:cstheme="minorBidi"/>
            <w:noProof/>
            <w:kern w:val="2"/>
            <w:sz w:val="22"/>
            <w:szCs w:val="22"/>
            <w14:ligatures w14:val="standardContextual"/>
          </w:rPr>
          <w:tab/>
        </w:r>
        <w:r w:rsidRPr="00C87F94">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_Toc144298732 \h </w:instrText>
        </w:r>
        <w:r>
          <w:rPr>
            <w:noProof/>
            <w:webHidden/>
          </w:rPr>
        </w:r>
        <w:r>
          <w:rPr>
            <w:noProof/>
            <w:webHidden/>
          </w:rPr>
          <w:fldChar w:fldCharType="separate"/>
        </w:r>
        <w:r w:rsidR="00214006">
          <w:rPr>
            <w:noProof/>
            <w:webHidden/>
          </w:rPr>
          <w:t>67</w:t>
        </w:r>
        <w:r>
          <w:rPr>
            <w:noProof/>
            <w:webHidden/>
          </w:rPr>
          <w:fldChar w:fldCharType="end"/>
        </w:r>
      </w:hyperlink>
    </w:p>
    <w:p w14:paraId="4339B236" w14:textId="48CB5A2A"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733" w:history="1">
        <w:r w:rsidRPr="00C87F94">
          <w:rPr>
            <w:rStyle w:val="Hyperlink"/>
            <w:noProof/>
          </w:rPr>
          <w:t>17</w:t>
        </w:r>
        <w:r>
          <w:rPr>
            <w:rFonts w:asciiTheme="minorHAnsi" w:eastAsiaTheme="minorEastAsia" w:hAnsiTheme="minorHAnsi" w:cstheme="minorBidi"/>
            <w:noProof/>
            <w:kern w:val="2"/>
            <w:sz w:val="22"/>
            <w:szCs w:val="22"/>
            <w14:ligatures w14:val="standardContextual"/>
          </w:rPr>
          <w:tab/>
        </w:r>
        <w:r w:rsidRPr="00C87F94">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_Toc144298733 \h </w:instrText>
        </w:r>
        <w:r>
          <w:rPr>
            <w:noProof/>
            <w:webHidden/>
          </w:rPr>
        </w:r>
        <w:r>
          <w:rPr>
            <w:noProof/>
            <w:webHidden/>
          </w:rPr>
          <w:fldChar w:fldCharType="separate"/>
        </w:r>
        <w:r w:rsidR="00214006">
          <w:rPr>
            <w:noProof/>
            <w:webHidden/>
          </w:rPr>
          <w:t>67</w:t>
        </w:r>
        <w:r>
          <w:rPr>
            <w:noProof/>
            <w:webHidden/>
          </w:rPr>
          <w:fldChar w:fldCharType="end"/>
        </w:r>
      </w:hyperlink>
    </w:p>
    <w:p w14:paraId="1776AABF" w14:textId="3A170F4E" w:rsidR="00041B64" w:rsidRDefault="00041B64">
      <w:pPr>
        <w:pStyle w:val="TOC1"/>
        <w:rPr>
          <w:rFonts w:asciiTheme="minorHAnsi" w:eastAsiaTheme="minorEastAsia" w:hAnsiTheme="minorHAnsi" w:cstheme="minorBidi"/>
          <w:noProof/>
          <w:kern w:val="2"/>
          <w:sz w:val="22"/>
          <w:szCs w:val="22"/>
          <w14:ligatures w14:val="standardContextual"/>
        </w:rPr>
      </w:pPr>
      <w:hyperlink w:anchor="_Toc144298734" w:history="1">
        <w:r w:rsidRPr="00C87F94">
          <w:rPr>
            <w:rStyle w:val="Hyperlink"/>
            <w:noProof/>
          </w:rPr>
          <w:t>18</w:t>
        </w:r>
        <w:r>
          <w:rPr>
            <w:rFonts w:asciiTheme="minorHAnsi" w:eastAsiaTheme="minorEastAsia" w:hAnsiTheme="minorHAnsi" w:cstheme="minorBidi"/>
            <w:noProof/>
            <w:kern w:val="2"/>
            <w:sz w:val="22"/>
            <w:szCs w:val="22"/>
            <w14:ligatures w14:val="standardContextual"/>
          </w:rPr>
          <w:tab/>
        </w:r>
        <w:r w:rsidRPr="00C87F94">
          <w:rPr>
            <w:rStyle w:val="Hyperlink"/>
            <w:noProof/>
          </w:rPr>
          <w:t>Appendix.  Calibration tips.</w:t>
        </w:r>
        <w:r>
          <w:rPr>
            <w:noProof/>
            <w:webHidden/>
          </w:rPr>
          <w:tab/>
        </w:r>
        <w:r>
          <w:rPr>
            <w:noProof/>
            <w:webHidden/>
          </w:rPr>
          <w:fldChar w:fldCharType="begin"/>
        </w:r>
        <w:r>
          <w:rPr>
            <w:noProof/>
            <w:webHidden/>
          </w:rPr>
          <w:instrText xml:space="preserve"> PAGEREF _Toc144298734 \h </w:instrText>
        </w:r>
        <w:r>
          <w:rPr>
            <w:noProof/>
            <w:webHidden/>
          </w:rPr>
        </w:r>
        <w:r>
          <w:rPr>
            <w:noProof/>
            <w:webHidden/>
          </w:rPr>
          <w:fldChar w:fldCharType="separate"/>
        </w:r>
        <w:r w:rsidR="00214006">
          <w:rPr>
            <w:noProof/>
            <w:webHidden/>
          </w:rPr>
          <w:t>67</w:t>
        </w:r>
        <w:r>
          <w:rPr>
            <w:noProof/>
            <w:webHidden/>
          </w:rPr>
          <w:fldChar w:fldCharType="end"/>
        </w:r>
      </w:hyperlink>
    </w:p>
    <w:p w14:paraId="0D413981" w14:textId="3E810ECB" w:rsidR="0030267A" w:rsidRDefault="0030267A" w:rsidP="00380AEC">
      <w:pPr>
        <w:pStyle w:val="Heading1"/>
        <w:pageBreakBefore w:val="0"/>
      </w:pPr>
      <w:r>
        <w:fldChar w:fldCharType="end"/>
      </w:r>
      <w:bookmarkStart w:id="7" w:name="_Toc393188763"/>
      <w:bookmarkStart w:id="8" w:name="_Toc503173232"/>
      <w:bookmarkStart w:id="9" w:name="_Toc144298473"/>
      <w:r>
        <w:t>Introduction</w:t>
      </w:r>
      <w:bookmarkEnd w:id="6"/>
      <w:bookmarkEnd w:id="7"/>
      <w:bookmarkEnd w:id="8"/>
      <w:bookmarkEnd w:id="9"/>
    </w:p>
    <w:p w14:paraId="1A47B3C0" w14:textId="461AB561"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496409">
        <w:rPr>
          <w:b/>
          <w:bCs/>
        </w:rPr>
        <w:t>PnET</w:t>
      </w:r>
      <w:proofErr w:type="spellEnd"/>
      <w:r w:rsidR="00496409">
        <w:rPr>
          <w:b/>
          <w:bCs/>
        </w:rPr>
        <w:t>-Succession</w:t>
      </w:r>
      <w:r>
        <w:rPr>
          <w:b/>
          <w:bCs/>
        </w:rPr>
        <w:fldChar w:fldCharType="end"/>
      </w:r>
      <w:r>
        <w:t xml:space="preserve"> extension for the LANDIS-II model.  For information about the </w:t>
      </w:r>
      <w:r w:rsidR="00480D5A">
        <w:t xml:space="preserve">LANDIS-II </w:t>
      </w:r>
      <w:r>
        <w:t xml:space="preserve">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1C79E43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w:t>
      </w:r>
      <w:r w:rsidR="00470AD4">
        <w:t>(de Bruijn et al. 2014</w:t>
      </w:r>
      <w:r w:rsidR="005678B8">
        <w:t>, Gustafson et al. 2023</w:t>
      </w:r>
      <w:ins w:id="10" w:author="Zaixing Zhou" w:date="2024-11-07T14:35:00Z" w16du:dateUtc="2024-11-07T19:35:00Z">
        <w:r w:rsidR="00926894">
          <w:t>,</w:t>
        </w:r>
      </w:ins>
      <w:ins w:id="11" w:author="Zaixing Zhou" w:date="2024-11-07T14:36:00Z" w16du:dateUtc="2024-11-07T19:36:00Z">
        <w:r w:rsidR="00926894">
          <w:t xml:space="preserve"> </w:t>
        </w:r>
      </w:ins>
      <w:ins w:id="12" w:author="Zaixing Zhou" w:date="2024-11-07T14:35:00Z" w16du:dateUtc="2024-11-07T19:35:00Z">
        <w:r w:rsidR="00926894">
          <w:t>Zhou et</w:t>
        </w:r>
      </w:ins>
      <w:ins w:id="13" w:author="Zaixing Zhou" w:date="2024-11-07T14:36:00Z" w16du:dateUtc="2024-11-07T19:36:00Z">
        <w:r w:rsidR="00926894">
          <w:t xml:space="preserve"> </w:t>
        </w:r>
      </w:ins>
      <w:ins w:id="14" w:author="Zaixing Zhou" w:date="2024-11-07T14:35:00Z" w16du:dateUtc="2024-11-07T19:35:00Z">
        <w:r w:rsidR="00926894">
          <w:t>al., 2024</w:t>
        </w:r>
      </w:ins>
      <w:r w:rsidR="00470AD4">
        <w:t xml:space="preserve">) </w:t>
      </w:r>
      <w:r w:rsidRPr="00740C4E">
        <w:t xml:space="preserve">is based on the Biomass Succession </w:t>
      </w:r>
      <w:r w:rsidRPr="008166A4">
        <w:t>extension</w:t>
      </w:r>
      <w:r w:rsidRPr="00740C4E">
        <w:t xml:space="preserve"> of Sheller and Mladenoff (2004), </w:t>
      </w:r>
      <w:r w:rsidR="002224F9" w:rsidRPr="00740C4E">
        <w:t xml:space="preserve">embedding elements of the </w:t>
      </w:r>
      <w:proofErr w:type="spellStart"/>
      <w:r w:rsidR="002224F9" w:rsidRPr="00740C4E">
        <w:t>PnET</w:t>
      </w:r>
      <w:proofErr w:type="spellEnd"/>
      <w:r w:rsidR="002224F9" w:rsidRPr="00740C4E">
        <w:t>-</w:t>
      </w:r>
      <w:del w:id="15" w:author="Zaixing Zhou" w:date="2024-11-07T14:33:00Z" w16du:dateUtc="2024-11-07T19:33:00Z">
        <w:r w:rsidR="002224F9" w:rsidRPr="00740C4E" w:rsidDel="007848CE">
          <w:delText xml:space="preserve">II </w:delText>
        </w:r>
      </w:del>
      <w:ins w:id="16" w:author="Zaixing Zhou" w:date="2024-11-07T14:33:00Z" w16du:dateUtc="2024-11-07T19:33:00Z">
        <w:r w:rsidR="007848CE">
          <w:t>CN</w:t>
        </w:r>
        <w:r w:rsidR="007848CE" w:rsidRPr="00740C4E">
          <w:t xml:space="preserve"> </w:t>
        </w:r>
      </w:ins>
      <w:r w:rsidR="002224F9" w:rsidRPr="00740C4E">
        <w:t xml:space="preserve">ecophysiology model of </w:t>
      </w:r>
      <w:ins w:id="17" w:author="Zaixing Zhou" w:date="2024-11-07T14:37:00Z" w16du:dateUtc="2024-11-07T19:37:00Z">
        <w:r w:rsidR="00926894">
          <w:rPr>
            <w:color w:val="000000"/>
            <w:lang w:eastAsia="de-DE" w:bidi="en-US"/>
          </w:rPr>
          <w:t xml:space="preserve"> </w:t>
        </w:r>
        <w:r w:rsidR="00926894" w:rsidRPr="0008030D">
          <w:rPr>
            <w:color w:val="000000"/>
            <w:lang w:eastAsia="de-DE" w:bidi="en-US"/>
          </w:rPr>
          <w:fldChar w:fldCharType="begin"/>
        </w:r>
        <w:r w:rsidR="00926894">
          <w:rPr>
            <w:color w:val="000000"/>
            <w:lang w:eastAsia="de-DE" w:bidi="en-US"/>
          </w:rPr>
          <w:instrText xml:space="preserve"> ADDIN ZOTERO_ITEM CSL_CITATION {"citationID":"n72Ra5MR","properties":{"formattedCitation":"(Aber and Driscoll, 1997)","plainCitation":"(Aber and Driscoll, 1997)","noteIndex":0},"citationItems":[{"id":1010,"uris":["http://zotero.org/users/1272167/items/8FKSIBP6"],"itemData":{"id":1010,"type":"article-journal","abstract":"We hypothesized that much of the variability in dissolved inorganic nitrogen (DIN) loss from forested catchments can be explained by land use history and interannual climatic variation, and that these factors determine the degree to which N deposition results in increased storage of C in forests. We used an existing model of C, N, and water balances in forest ecosystems in conjunction with long-term climate and N leaching loss data from several northern hardwood forest ecosystems to predict the effects of land use, climate variability and N deposition on C storage and N cycling and loss. Six sites from the White Mountains of New Hampshire with very different land use histories and annual stream DIN losses were used. The only model parameter that varied between sites was land use or disturbance history. Each site was simulated using both mean climate data for each year and actual time series climate data. Vegetation removal resulted in a period of increased DIN leaching, followed by losses below those in control stands for both measured and simulated data. One site with an extreme fire event over 170 years ago still showed reduced N losses in both modeled and measured data. Significant interannual variation in DIN loss is evident in the field data. Model predictions using actual climate time series data captured much of this variation. This high interannual variability along with the slow rate of change in DIN loss predicted by PnET-CN using mean climate throughout the simulations suggests that statistically significant increases in DIN leaching losses due to long-term increases in N deposition will not be detectable for several decades, given current rates of N deposition. N deposition increased C storage in all simulations, but the quantity stored was about 50% that predicted by another published model. This difference results from differences in the efficiency with which added N is retained in the ecosystem. The previous model used an 80% retention value, while retention was closer to 50% over most of the time period examined here.","container-title":"Global Biogeochemical Cycles","DOI":"10.1029/97GB01366","ISSN":"1944-9224","issue":"4","journalAbbreviation":"Global Biogeochem. Cycles","language":"en","page":"639-648","source":"Wiley Online Library","title":"Effects of land use, climate variation, and N deposition on N cycling and C storage in northern hardwood forests","volume":"11","author":[{"family":"Aber","given":"John D."},{"family":"Driscoll","given":"Charles T."}],"issued":{"date-parts":[["1997",12,1]]}}}],"schema":"https://github.com/citation-style-language/schema/raw/master/csl-citation.json"} </w:instrText>
        </w:r>
        <w:r w:rsidR="00926894" w:rsidRPr="0008030D">
          <w:rPr>
            <w:color w:val="000000"/>
            <w:lang w:eastAsia="de-DE" w:bidi="en-US"/>
          </w:rPr>
          <w:fldChar w:fldCharType="separate"/>
        </w:r>
        <w:r w:rsidR="00926894" w:rsidRPr="00BE0485">
          <w:t>Aber and Driscoll (1997)</w:t>
        </w:r>
        <w:r w:rsidR="00926894" w:rsidRPr="0008030D">
          <w:rPr>
            <w:color w:val="000000"/>
            <w:lang w:eastAsia="de-DE" w:bidi="en-US"/>
          </w:rPr>
          <w:fldChar w:fldCharType="end"/>
        </w:r>
      </w:ins>
      <w:del w:id="18" w:author="Zaixing Zhou" w:date="2024-11-07T14:37:00Z" w16du:dateUtc="2024-11-07T19:37:00Z">
        <w:r w:rsidR="002224F9" w:rsidRPr="00740C4E" w:rsidDel="00926894">
          <w:delText>Aber et al</w:delText>
        </w:r>
        <w:r w:rsidR="00A9181B" w:rsidDel="00926894">
          <w:delText>.</w:delText>
        </w:r>
        <w:r w:rsidR="002224F9" w:rsidRPr="00740C4E" w:rsidDel="00926894">
          <w:delText xml:space="preserve"> (</w:delText>
        </w:r>
        <w:r w:rsidR="00E533C8" w:rsidRPr="00740C4E" w:rsidDel="00926894">
          <w:delText>1995</w:delText>
        </w:r>
        <w:r w:rsidR="002224F9" w:rsidRPr="00740C4E" w:rsidDel="00926894">
          <w:delText>)</w:delText>
        </w:r>
      </w:del>
      <w:r w:rsidR="002224F9" w:rsidRPr="00740C4E">
        <w:t xml:space="preserve"> to simulate growth as a competition for available light </w:t>
      </w:r>
      <w:del w:id="19" w:author="Zaixing Zhou" w:date="2024-11-07T14:37:00Z" w16du:dateUtc="2024-11-07T19:37:00Z">
        <w:r w:rsidR="002224F9" w:rsidRPr="00740C4E" w:rsidDel="00926894">
          <w:delText xml:space="preserve">and </w:delText>
        </w:r>
      </w:del>
      <w:ins w:id="20" w:author="Zaixing Zhou" w:date="2024-11-07T14:37:00Z" w16du:dateUtc="2024-11-07T19:37:00Z">
        <w:r w:rsidR="00926894">
          <w:t>,</w:t>
        </w:r>
        <w:r w:rsidR="00926894" w:rsidRPr="00740C4E">
          <w:t xml:space="preserve"> </w:t>
        </w:r>
      </w:ins>
      <w:r w:rsidR="002224F9" w:rsidRPr="00740C4E">
        <w:t>water</w:t>
      </w:r>
      <w:ins w:id="21" w:author="Zaixing Zhou" w:date="2024-11-07T14:38:00Z" w16du:dateUtc="2024-11-07T19:38:00Z">
        <w:r w:rsidR="00926894">
          <w:t>, and nitrogen</w:t>
        </w:r>
      </w:ins>
      <w:r w:rsidR="002224F9" w:rsidRPr="00740C4E">
        <w:t>,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w:t>
      </w:r>
      <w:ins w:id="22" w:author="Zaixing Zhou" w:date="2024-11-07T14:38:00Z" w16du:dateUtc="2024-11-07T19:38:00Z">
        <w:r w:rsidR="00926894">
          <w:t>,</w:t>
        </w:r>
      </w:ins>
      <w:r w:rsidR="00946FBA" w:rsidRPr="00740C4E">
        <w:t xml:space="preserve"> </w:t>
      </w:r>
      <w:del w:id="23" w:author="Zaixing Zhou" w:date="2024-11-07T14:38:00Z" w16du:dateUtc="2024-11-07T19:38:00Z">
        <w:r w:rsidR="00946FBA" w:rsidRPr="00740C4E" w:rsidDel="00926894">
          <w:delText xml:space="preserve">and </w:delText>
        </w:r>
      </w:del>
      <w:r w:rsidR="00946FBA" w:rsidRPr="00740C4E">
        <w:t>water</w:t>
      </w:r>
      <w:ins w:id="24" w:author="Zaixing Zhou" w:date="2024-11-07T14:38:00Z" w16du:dateUtc="2024-11-07T19:38:00Z">
        <w:r w:rsidR="00926894">
          <w:t xml:space="preserve">, and </w:t>
        </w:r>
      </w:ins>
      <w:del w:id="25" w:author="Zaixing Zhou" w:date="2024-11-07T14:38:00Z" w16du:dateUtc="2024-11-07T19:38:00Z">
        <w:r w:rsidR="00946FBA" w:rsidRPr="00740C4E" w:rsidDel="00926894">
          <w:delText xml:space="preserve"> balances</w:delText>
        </w:r>
      </w:del>
      <w:ins w:id="26" w:author="Zaixing Zhou" w:date="2024-11-07T14:38:00Z" w16du:dateUtc="2024-11-07T19:38:00Z">
        <w:r w:rsidR="00926894">
          <w:t>nitrogen</w:t>
        </w:r>
        <w:r w:rsidR="00926894" w:rsidRPr="00740C4E">
          <w:t xml:space="preserve"> balances</w:t>
        </w:r>
      </w:ins>
      <w:r w:rsidR="00946FBA" w:rsidRPr="00740C4E">
        <w:t xml:space="preserve"> of forest</w:t>
      </w:r>
      <w:r w:rsidR="000B4F1C">
        <w:t xml:space="preserve"> stand</w:t>
      </w:r>
      <w:r w:rsidR="00946FBA" w:rsidRPr="00740C4E">
        <w: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27" w:name="_Toc393188764"/>
      <w:r w:rsidR="00740C4E">
        <w:t>f realized photosynthetic rate.</w:t>
      </w:r>
    </w:p>
    <w:p w14:paraId="42A57F2D" w14:textId="5CBE9559" w:rsidR="008249E8" w:rsidRDefault="008249E8" w:rsidP="00740C4E">
      <w:pPr>
        <w:pStyle w:val="Heading2"/>
        <w:tabs>
          <w:tab w:val="num" w:pos="0"/>
        </w:tabs>
        <w:ind w:left="648" w:hanging="648"/>
      </w:pPr>
      <w:bookmarkStart w:id="28" w:name="_Toc503173233"/>
      <w:bookmarkStart w:id="29" w:name="_Toc144298474"/>
      <w:r>
        <w:t>Major modifications made to PnET algorithms</w:t>
      </w:r>
      <w:bookmarkEnd w:id="27"/>
      <w:bookmarkEnd w:id="28"/>
      <w:bookmarkEnd w:id="29"/>
    </w:p>
    <w:p w14:paraId="620CCC58" w14:textId="6108A603"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w:t>
      </w:r>
      <w:proofErr w:type="gramStart"/>
      <w:r w:rsidR="007B5014">
        <w:t>P</w:t>
      </w:r>
      <w:r w:rsidR="00DD7ADE">
        <w:t>nET</w:t>
      </w:r>
      <w:r w:rsidR="007B5014">
        <w:t>, but</w:t>
      </w:r>
      <w:proofErr w:type="gramEnd"/>
      <w:r w:rsidR="007B5014">
        <w:t xml:space="preserve">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w:t>
      </w:r>
      <w:r w:rsidR="000B4F1C">
        <w:t xml:space="preserve">foliage </w:t>
      </w:r>
      <w:ins w:id="30" w:author="Zaixing Zhou" w:date="2024-11-07T14:40:00Z" w16du:dateUtc="2024-11-07T19:40:00Z">
        <w:r w:rsidR="00926894">
          <w:t xml:space="preserve">mass </w:t>
        </w:r>
      </w:ins>
      <w:r w:rsidR="007E1CCF">
        <w:t>within the</w:t>
      </w:r>
      <w:r w:rsidR="000B4F1C">
        <w:t xml:space="preserve"> canopy</w:t>
      </w:r>
      <w:r w:rsidR="007E1CCF">
        <w:t xml:space="preserv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w:t>
      </w:r>
      <w:r w:rsidR="000B4F1C">
        <w:t>produce a positive carbon balance</w:t>
      </w:r>
      <w:r w:rsidR="00412697">
        <w:t xml:space="preserve">.  </w:t>
      </w:r>
      <w:r w:rsidR="000B4F1C">
        <w:t xml:space="preserve">This is computationally time-consuming, so </w:t>
      </w:r>
      <w:r w:rsidR="00412697">
        <w:t>PnET-Succession allocates foliage in proportion to the active wood (xylem) that supports it</w:t>
      </w:r>
      <w:r w:rsidR="000B4F1C">
        <w:t xml:space="preserve">, and </w:t>
      </w:r>
      <w:r w:rsidR="00037512">
        <w:t>the amount of light (and water) available to each sublayer determines how productive that foliage is</w:t>
      </w:r>
      <w:r w:rsidR="00412697">
        <w:t xml:space="preserve">.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443404">
        <w:t xml:space="preserve">(6) Cohorts die if the NSC pool is depleted at the end of a year.  </w:t>
      </w:r>
      <w:r w:rsidR="00333856">
        <w:t>Details of model structure and modifications</w:t>
      </w:r>
      <w:r w:rsidR="000B4F1C">
        <w:t xml:space="preserve"> from PnET-II</w:t>
      </w:r>
      <w:r w:rsidR="00333856">
        <w:t xml:space="preserve"> can be found in </w:t>
      </w:r>
      <w:r w:rsidR="008A77B7">
        <w:t>d</w:t>
      </w:r>
      <w:r w:rsidR="00333856">
        <w:t>e Bruijn et al</w:t>
      </w:r>
      <w:r w:rsidR="00A9181B">
        <w:t>.</w:t>
      </w:r>
      <w:r w:rsidR="00333856">
        <w:t xml:space="preserve"> (</w:t>
      </w:r>
      <w:r w:rsidR="00C033FD">
        <w:t>2014</w:t>
      </w:r>
      <w:r w:rsidR="00333856">
        <w:t>)</w:t>
      </w:r>
      <w:r w:rsidR="004B42B5">
        <w:t xml:space="preserve"> and </w:t>
      </w:r>
      <w:r w:rsidR="00487303">
        <w:t xml:space="preserve">(for v5.1) </w:t>
      </w:r>
      <w:r w:rsidR="004B42B5">
        <w:t>Gustafson et al. (2023)</w:t>
      </w:r>
      <w:r w:rsidR="00333856">
        <w:t>.</w:t>
      </w:r>
    </w:p>
    <w:p w14:paraId="2008347F" w14:textId="77777777" w:rsidR="008249E8" w:rsidRPr="00333856" w:rsidRDefault="008249E8" w:rsidP="000B24E0">
      <w:pPr>
        <w:pStyle w:val="Heading2"/>
        <w:tabs>
          <w:tab w:val="num" w:pos="0"/>
        </w:tabs>
        <w:ind w:left="648" w:hanging="648"/>
      </w:pPr>
      <w:bookmarkStart w:id="31" w:name="_Toc393188765"/>
      <w:bookmarkStart w:id="32" w:name="_Toc503173234"/>
      <w:bookmarkStart w:id="33" w:name="_Toc144298475"/>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31"/>
      <w:bookmarkEnd w:id="32"/>
      <w:bookmarkEnd w:id="33"/>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0FC18060"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 xml:space="preserve">emergent properties of the model and are explicitly linked to changing fundamental drivers such as climate and </w:t>
      </w:r>
      <w:r w:rsidR="00277BCA">
        <w:t>light</w:t>
      </w:r>
      <w:r w:rsidR="00C644B6" w:rsidRPr="004545F0">
        <w:t xml:space="preserve">. </w:t>
      </w:r>
    </w:p>
    <w:p w14:paraId="1EEE9D32" w14:textId="2A22979C"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w:t>
      </w:r>
      <w:r w:rsidR="00480D5A">
        <w:t>longevity age</w:t>
      </w:r>
      <w:r w:rsidR="00C644B6" w:rsidRPr="004545F0">
        <w:t xml:space="preserv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 xml:space="preserve">This allows more realistic simulation of cohort death </w:t>
      </w:r>
      <w:r w:rsidR="00037512" w:rsidRPr="004545F0">
        <w:t>during</w:t>
      </w:r>
      <w:r w:rsidR="00C644B6" w:rsidRPr="004545F0">
        <w:t xml:space="preserve"> stand development (i.e., mortality is highest in the younger cohorts), and a more realistic accounting of biomass accumulation.  An added benefit is that the number of cohorts to be simulated is reduced.</w:t>
      </w:r>
    </w:p>
    <w:p w14:paraId="431157F0" w14:textId="0C1EFDE9"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w:t>
      </w:r>
      <w:r w:rsidR="00480D5A">
        <w:t>for</w:t>
      </w:r>
      <w:r w:rsidR="00480D5A" w:rsidRPr="004545F0">
        <w:t xml:space="preserve"> </w:t>
      </w:r>
      <w:r w:rsidR="00C644B6" w:rsidRPr="004545F0">
        <w:t xml:space="preserve">respiration losses and water use efficiency to implement competition advantages or disadvantages for particular species in sites that are dry or shaded due to competing vegetation. </w:t>
      </w:r>
      <w:r w:rsidR="008132C1">
        <w:t xml:space="preserve"> PnET-Succession </w:t>
      </w:r>
      <w:r w:rsidR="00037512">
        <w:t xml:space="preserve">(starting with v4.0) </w:t>
      </w:r>
      <w:r w:rsidR="008132C1">
        <w:t>also allows simulation of waterlogging effects on photosynthesis</w:t>
      </w:r>
      <w:r w:rsidR="00037512">
        <w:t>, including as a function of permafrost</w:t>
      </w:r>
      <w:r w:rsidR="0077443E">
        <w:t xml:space="preserve"> dynamics</w:t>
      </w:r>
      <w:r w:rsidR="00037512">
        <w:t xml:space="preserve"> (optional)</w:t>
      </w:r>
      <w:r w:rsidR="008132C1">
        <w:t>.</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18D17568" w:rsidR="004545F0" w:rsidRDefault="007B0538" w:rsidP="00A9181B">
      <w:pPr>
        <w:pStyle w:val="textbody"/>
        <w:ind w:left="450" w:right="76"/>
      </w:pPr>
      <w:r>
        <w:t xml:space="preserve">2)  </w:t>
      </w:r>
      <w:r w:rsidR="004545F0" w:rsidRPr="004545F0">
        <w:t xml:space="preserve">Runtimes </w:t>
      </w:r>
      <w:r w:rsidR="00186BFD">
        <w:t>are</w:t>
      </w:r>
      <w:r w:rsidR="00C32999">
        <w:t xml:space="preserve"> </w:t>
      </w:r>
      <w:r w:rsidR="004545F0" w:rsidRPr="004545F0">
        <w:t>longer</w:t>
      </w:r>
      <w:r w:rsidR="00C75290">
        <w:t xml:space="preserve"> because there are </w:t>
      </w:r>
      <w:r w:rsidR="00C30494">
        <w:t xml:space="preserve">many </w:t>
      </w:r>
      <w:r w:rsidR="00C75290">
        <w:t xml:space="preserve">more calculations for each cohort. </w:t>
      </w:r>
      <w:r w:rsidR="004545F0" w:rsidRPr="004545F0">
        <w:t xml:space="preserve"> </w:t>
      </w:r>
      <w:r w:rsidR="00C75290">
        <w:t>However, the number of cohorts may be less</w:t>
      </w:r>
      <w:r w:rsidR="004545F0">
        <w:t xml:space="preserve"> because many cohorts </w:t>
      </w:r>
      <w:r w:rsidR="00C75290">
        <w:t xml:space="preserve">die of stress or </w:t>
      </w:r>
      <w:r w:rsidR="004545F0">
        <w:t>senesce prior to reaching longevity age, reducing the number of cohorts that must be simulated.</w:t>
      </w:r>
      <w:r w:rsidR="00C32999">
        <w:t xml:space="preserve"> </w:t>
      </w:r>
      <w:r w:rsidR="009530E3">
        <w:t xml:space="preserve"> </w:t>
      </w:r>
    </w:p>
    <w:p w14:paraId="15EF5AE8" w14:textId="036CE64A" w:rsidR="00154BC0" w:rsidRDefault="008A60BF">
      <w:pPr>
        <w:pStyle w:val="Heading2"/>
        <w:tabs>
          <w:tab w:val="num" w:pos="0"/>
        </w:tabs>
        <w:ind w:left="648" w:hanging="648"/>
      </w:pPr>
      <w:bookmarkStart w:id="34" w:name="_Toc503173235"/>
      <w:bookmarkStart w:id="35" w:name="_Ref123285824"/>
      <w:bookmarkStart w:id="36" w:name="_Toc144298476"/>
      <w:r>
        <w:t xml:space="preserve">What’s new in </w:t>
      </w:r>
      <w:r w:rsidR="00981651">
        <w:t>V</w:t>
      </w:r>
      <w:r>
        <w:t xml:space="preserve">ersion </w:t>
      </w:r>
      <w:bookmarkEnd w:id="34"/>
      <w:r w:rsidR="003A2F42">
        <w:t>5.</w:t>
      </w:r>
      <w:bookmarkEnd w:id="35"/>
      <w:r w:rsidR="005D2EA1">
        <w:t>1</w:t>
      </w:r>
      <w:bookmarkEnd w:id="36"/>
    </w:p>
    <w:p w14:paraId="05D351C4" w14:textId="61D69310" w:rsidR="00D7009B" w:rsidRDefault="00D7009B" w:rsidP="007957BC">
      <w:pPr>
        <w:pStyle w:val="textbody"/>
        <w:ind w:left="450" w:right="76"/>
      </w:pPr>
      <w:r>
        <w:t>Version</w:t>
      </w:r>
      <w:r w:rsidR="00421170">
        <w:t>s</w:t>
      </w:r>
      <w:r>
        <w:t xml:space="preserve"> </w:t>
      </w:r>
      <w:r w:rsidR="003A2F42">
        <w:t xml:space="preserve">5.0 </w:t>
      </w:r>
      <w:r w:rsidR="00416A05">
        <w:t xml:space="preserve">and 5.1 </w:t>
      </w:r>
      <w:r w:rsidR="0070681F">
        <w:t>were staged release</w:t>
      </w:r>
      <w:r w:rsidR="002F0FA1">
        <w:t>s</w:t>
      </w:r>
      <w:r w:rsidR="0070681F">
        <w:t xml:space="preserve"> that</w:t>
      </w:r>
      <w:r w:rsidR="00416A05">
        <w:t xml:space="preserve"> </w:t>
      </w:r>
      <w:r w:rsidR="00A97745">
        <w:t>produced</w:t>
      </w:r>
      <w:r w:rsidR="00416A05">
        <w:t xml:space="preserve"> </w:t>
      </w:r>
      <w:r w:rsidR="003A2F42">
        <w:t xml:space="preserve">a major revision that </w:t>
      </w:r>
      <w:r w:rsidR="002439ED">
        <w:t>adds capabilities, increases efficiency</w:t>
      </w:r>
      <w:r w:rsidR="00031879">
        <w:t>,</w:t>
      </w:r>
      <w:r w:rsidR="002439ED">
        <w:t xml:space="preserve"> and fixes bugs</w:t>
      </w:r>
      <w:r w:rsidR="009A6C0B">
        <w:t xml:space="preserve"> and discrepancies from PnET-II</w:t>
      </w:r>
      <w:r w:rsidR="003A2F42">
        <w:t xml:space="preserve">. </w:t>
      </w:r>
      <w:r>
        <w:t xml:space="preserve"> </w:t>
      </w:r>
      <w:r w:rsidR="003A2F42">
        <w:t xml:space="preserve">It </w:t>
      </w:r>
      <w:r>
        <w:t xml:space="preserve">incorporates a </w:t>
      </w:r>
      <w:r w:rsidR="00280355">
        <w:t xml:space="preserve">new </w:t>
      </w:r>
      <w:r>
        <w:t xml:space="preserve">PnET-Succession Cohort library that allows </w:t>
      </w:r>
      <w:r w:rsidR="001E7290">
        <w:t>more streamlined</w:t>
      </w:r>
      <w:r>
        <w:t xml:space="preserve"> </w:t>
      </w:r>
      <w:r>
        <w:lastRenderedPageBreak/>
        <w:t xml:space="preserve">access to PnET-Succession state variables by other extensions, improving efficiency and reducing memory consumption.  </w:t>
      </w:r>
      <w:r w:rsidR="00132F83">
        <w:t>These v</w:t>
      </w:r>
      <w:r>
        <w:t>ersion</w:t>
      </w:r>
      <w:r w:rsidR="00132F83">
        <w:t>s</w:t>
      </w:r>
      <w:r>
        <w:t xml:space="preserve"> also include </w:t>
      </w:r>
      <w:r w:rsidR="001E7290">
        <w:t>several</w:t>
      </w:r>
      <w:r>
        <w:t xml:space="preserve"> major bug fixes (described below)</w:t>
      </w:r>
      <w:r w:rsidR="00443404">
        <w:t>, several of which fix unintended deviations from PnET equations</w:t>
      </w:r>
      <w:r>
        <w:t xml:space="preserve">.  </w:t>
      </w:r>
      <w:r w:rsidRPr="000B4F1C">
        <w:rPr>
          <w:b/>
          <w:bCs/>
        </w:rPr>
        <w:t xml:space="preserve">Unfortunately, these fixes require users of earlier versions to recalibrate </w:t>
      </w:r>
      <w:r w:rsidR="004A4FCB">
        <w:rPr>
          <w:b/>
          <w:bCs/>
        </w:rPr>
        <w:t>several</w:t>
      </w:r>
      <w:r w:rsidRPr="000B4F1C">
        <w:rPr>
          <w:b/>
          <w:bCs/>
        </w:rPr>
        <w:t xml:space="preserve"> parameters.</w:t>
      </w:r>
      <w:r>
        <w:t xml:space="preserve">  On the positive side, it is now easier to match empirical growth curves without pushing some parameters beyond their empirical limits</w:t>
      </w:r>
      <w:r w:rsidR="009A6C0B">
        <w:t>, and it more accurately simulates physiological response to input drivers</w:t>
      </w:r>
      <w:r>
        <w:t xml:space="preserve">.  New and improved (and easier) calibration tips are provided </w:t>
      </w:r>
      <w:r w:rsidR="00E627CE">
        <w:t>in the Appendix to</w:t>
      </w:r>
      <w:r>
        <w:t xml:space="preserve"> this user guide.</w:t>
      </w:r>
    </w:p>
    <w:p w14:paraId="6F06A4D7" w14:textId="75F1FA2B" w:rsidR="0019265C" w:rsidRDefault="003A2F42" w:rsidP="007957BC">
      <w:pPr>
        <w:pStyle w:val="textbody"/>
        <w:ind w:left="450" w:right="76"/>
      </w:pPr>
      <w:r>
        <w:t xml:space="preserve">It is important to note that </w:t>
      </w:r>
      <w:r w:rsidR="00480D5A">
        <w:t>the model now uses</w:t>
      </w:r>
      <w:r>
        <w:t xml:space="preserve"> </w:t>
      </w:r>
      <w:r w:rsidR="00480D5A">
        <w:t>an unmodified</w:t>
      </w:r>
      <w:r>
        <w:t xml:space="preserve"> light stress equation </w:t>
      </w:r>
      <w:r w:rsidR="00480D5A">
        <w:t>from</w:t>
      </w:r>
      <w:r>
        <w:t xml:space="preserve"> PnET-II. </w:t>
      </w:r>
      <w:r w:rsidR="0019265C">
        <w:t xml:space="preserve"> </w:t>
      </w:r>
      <w:r w:rsidR="00E627CE">
        <w:t xml:space="preserve">Any recalibration exercise should </w:t>
      </w:r>
      <w:r>
        <w:t>consider the</w:t>
      </w:r>
      <w:r w:rsidR="00E627CE">
        <w:t xml:space="preserve"> revised life history parameters</w:t>
      </w:r>
      <w:r w:rsidR="00480D5A">
        <w:t xml:space="preserve"> found in Table 1 of the Appendix</w:t>
      </w:r>
      <w:r w:rsidR="00E627CE">
        <w:t>.</w:t>
      </w:r>
    </w:p>
    <w:p w14:paraId="363534AD" w14:textId="101C7BAC" w:rsidR="00037512" w:rsidRDefault="00037512" w:rsidP="00037512">
      <w:pPr>
        <w:pStyle w:val="textbody"/>
        <w:ind w:left="450" w:right="76"/>
      </w:pPr>
      <w:r>
        <w:t xml:space="preserve">The ability to execute simulations using multiple threads (parallelization) is now an option.  </w:t>
      </w:r>
      <w:r w:rsidR="00443404">
        <w:t>The u</w:t>
      </w:r>
      <w:r>
        <w:t xml:space="preserve">ser must specify the maximum number of threads, recognizing that high numbers may </w:t>
      </w:r>
      <w:proofErr w:type="gramStart"/>
      <w:r>
        <w:t>actually slow</w:t>
      </w:r>
      <w:proofErr w:type="gramEnd"/>
      <w:r>
        <w:t xml:space="preserve"> runtime</w:t>
      </w:r>
      <w:r w:rsidR="003A2F42">
        <w:t xml:space="preserve"> because of thread locking</w:t>
      </w:r>
      <w:r w:rsidR="00A07E89">
        <w:t xml:space="preserve"> (see Section </w:t>
      </w:r>
      <w:r w:rsidR="003841E8">
        <w:fldChar w:fldCharType="begin"/>
      </w:r>
      <w:r w:rsidR="003841E8">
        <w:instrText xml:space="preserve"> REF _Ref120628751 \r \h </w:instrText>
      </w:r>
      <w:r w:rsidR="003841E8">
        <w:fldChar w:fldCharType="separate"/>
      </w:r>
      <w:r w:rsidR="00214006">
        <w:t>7.31</w:t>
      </w:r>
      <w:r w:rsidR="003841E8">
        <w:fldChar w:fldCharType="end"/>
      </w:r>
      <w:r w:rsidR="00A07E89">
        <w:t>)</w:t>
      </w:r>
      <w:r>
        <w:t>.</w:t>
      </w:r>
    </w:p>
    <w:p w14:paraId="7A3AC1A4" w14:textId="21C38488" w:rsidR="0031699F" w:rsidRDefault="0031699F" w:rsidP="0074198E">
      <w:pPr>
        <w:pStyle w:val="Heading3"/>
        <w:tabs>
          <w:tab w:val="clear" w:pos="3600"/>
        </w:tabs>
        <w:ind w:left="720"/>
      </w:pPr>
      <w:bookmarkStart w:id="37" w:name="_Toc144298477"/>
      <w:r>
        <w:t>Added Features</w:t>
      </w:r>
      <w:bookmarkEnd w:id="37"/>
    </w:p>
    <w:p w14:paraId="787E582B" w14:textId="5941E4F9" w:rsidR="00C11E19" w:rsidRDefault="00C11E19" w:rsidP="00C11E19">
      <w:pPr>
        <w:pStyle w:val="ListParagraph"/>
        <w:numPr>
          <w:ilvl w:val="0"/>
          <w:numId w:val="26"/>
        </w:numPr>
        <w:ind w:left="720"/>
      </w:pPr>
      <w:r>
        <w:t xml:space="preserve">New PnET-Succession cohort library </w:t>
      </w:r>
      <w:r w:rsidR="00A36FC1">
        <w:t xml:space="preserve">streamlines </w:t>
      </w:r>
      <w:r w:rsidR="004D49B2">
        <w:t xml:space="preserve">the </w:t>
      </w:r>
      <w:r w:rsidR="00A36FC1">
        <w:t xml:space="preserve">passing of state variables to </w:t>
      </w:r>
      <w:r w:rsidR="006D5092">
        <w:t xml:space="preserve">and from </w:t>
      </w:r>
      <w:r w:rsidR="00A36FC1">
        <w:t>other extensions</w:t>
      </w:r>
    </w:p>
    <w:p w14:paraId="211E06F5" w14:textId="3D1C2BB2" w:rsidR="00A36FC1" w:rsidRDefault="007622DD" w:rsidP="00C11E19">
      <w:pPr>
        <w:pStyle w:val="ListParagraph"/>
        <w:numPr>
          <w:ilvl w:val="0"/>
          <w:numId w:val="26"/>
        </w:numPr>
        <w:ind w:left="720"/>
      </w:pPr>
      <w:r>
        <w:t xml:space="preserve">New algorithm to account for canopy gaps when cohorts are lost, </w:t>
      </w:r>
      <w:r w:rsidR="004D49B2">
        <w:t>with</w:t>
      </w:r>
      <w:r>
        <w:t xml:space="preserve"> the space gradually filled by growth of other cohorts </w:t>
      </w:r>
      <w:r w:rsidR="003A1AF4">
        <w:t>(Gustafson et al. 2023)</w:t>
      </w:r>
    </w:p>
    <w:p w14:paraId="2A6A9369" w14:textId="20810653" w:rsidR="00333C83" w:rsidRDefault="007622DD" w:rsidP="00C11E19">
      <w:pPr>
        <w:pStyle w:val="ListParagraph"/>
        <w:numPr>
          <w:ilvl w:val="0"/>
          <w:numId w:val="26"/>
        </w:numPr>
        <w:ind w:left="720"/>
      </w:pPr>
      <w:r>
        <w:t>Improved estimates of total cell biomass that convert PnET-Succession species biomass density values (g/m</w:t>
      </w:r>
      <w:r w:rsidRPr="006D5092">
        <w:rPr>
          <w:vertAlign w:val="superscript"/>
        </w:rPr>
        <w:t>2</w:t>
      </w:r>
      <w:r>
        <w:t>) to a weighted average cell-level biomass density</w:t>
      </w:r>
      <w:r w:rsidR="003827D3">
        <w:t xml:space="preserve"> (Gustafson et al</w:t>
      </w:r>
      <w:r w:rsidR="004D4E04">
        <w:t>. 202</w:t>
      </w:r>
      <w:r w:rsidR="007C5035">
        <w:t>3</w:t>
      </w:r>
      <w:r w:rsidR="004D4E04">
        <w:t>)</w:t>
      </w:r>
    </w:p>
    <w:p w14:paraId="64C010E6" w14:textId="2CA8A65A" w:rsidR="00C11E19" w:rsidRDefault="00C11E19" w:rsidP="00C11E19">
      <w:pPr>
        <w:pStyle w:val="ListParagraph"/>
        <w:numPr>
          <w:ilvl w:val="0"/>
          <w:numId w:val="26"/>
        </w:numPr>
        <w:ind w:left="720"/>
      </w:pPr>
      <w:r>
        <w:t>Parallelization</w:t>
      </w:r>
      <w:r w:rsidR="006D5092">
        <w:t xml:space="preserve"> of cohort growth</w:t>
      </w:r>
      <w:r w:rsidR="00941DBA">
        <w:t xml:space="preserve">, including </w:t>
      </w:r>
      <w:r w:rsidR="004D49B2">
        <w:t xml:space="preserve">during </w:t>
      </w:r>
      <w:r w:rsidR="00941DBA">
        <w:t>spinup</w:t>
      </w:r>
    </w:p>
    <w:p w14:paraId="11B70203" w14:textId="7E4F63DB" w:rsidR="00A36FC1" w:rsidRDefault="00A36FC1" w:rsidP="00C11E19">
      <w:pPr>
        <w:pStyle w:val="ListParagraph"/>
        <w:numPr>
          <w:ilvl w:val="0"/>
          <w:numId w:val="26"/>
        </w:numPr>
        <w:ind w:left="720"/>
      </w:pPr>
      <w:r>
        <w:t xml:space="preserve">Tuning parameter for </w:t>
      </w:r>
      <w:r w:rsidR="004D49B2">
        <w:t xml:space="preserve">soil ice computations (adjusts </w:t>
      </w:r>
      <w:r w:rsidR="00CC0B8A">
        <w:t xml:space="preserve">soil </w:t>
      </w:r>
      <w:r w:rsidR="004D49B2">
        <w:t>thermal conductivity)</w:t>
      </w:r>
    </w:p>
    <w:p w14:paraId="777C846B" w14:textId="774B1E57" w:rsidR="0070014A" w:rsidRDefault="0070014A" w:rsidP="0070014A">
      <w:pPr>
        <w:pStyle w:val="ListParagraph"/>
        <w:numPr>
          <w:ilvl w:val="0"/>
          <w:numId w:val="26"/>
        </w:numPr>
        <w:ind w:left="720"/>
      </w:pPr>
      <w:r>
        <w:t>FrostDepth (</w:t>
      </w:r>
      <w:r w:rsidR="00DC1CD3">
        <w:t xml:space="preserve">depth </w:t>
      </w:r>
      <w:r w:rsidR="00297CB6">
        <w:t>from top of soil profile to</w:t>
      </w:r>
      <w:r w:rsidR="00DC1CD3">
        <w:t xml:space="preserve"> </w:t>
      </w:r>
      <w:r w:rsidR="007C4523">
        <w:t xml:space="preserve">the </w:t>
      </w:r>
      <w:r>
        <w:t>bottom of ice layer in winter) and ActiveLayerDepth (</w:t>
      </w:r>
      <w:r w:rsidR="007C4523">
        <w:t xml:space="preserve">depth from top of soil profile to the </w:t>
      </w:r>
      <w:r>
        <w:t xml:space="preserve">top of </w:t>
      </w:r>
      <w:r w:rsidR="00CC0B8A">
        <w:t xml:space="preserve">any permafrost </w:t>
      </w:r>
      <w:r>
        <w:t>ice layer in summer) are optional outputs</w:t>
      </w:r>
    </w:p>
    <w:p w14:paraId="4878FD9D" w14:textId="02B04C3D" w:rsidR="00A83E91" w:rsidRDefault="00A83E91" w:rsidP="00C11E19">
      <w:pPr>
        <w:pStyle w:val="ListParagraph"/>
        <w:numPr>
          <w:ilvl w:val="0"/>
          <w:numId w:val="26"/>
        </w:numPr>
        <w:ind w:left="720"/>
      </w:pPr>
      <w:r>
        <w:t>O</w:t>
      </w:r>
      <w:r w:rsidR="007622DD">
        <w:t>ptional o</w:t>
      </w:r>
      <w:r>
        <w:t>utput maps of albedo (landscape reflectance)</w:t>
      </w:r>
      <w:r w:rsidR="00726C88">
        <w:t>.  Th</w:t>
      </w:r>
      <w:r w:rsidR="00250ABB">
        <w:t>e algorithms are valid in boreal ecosystems</w:t>
      </w:r>
      <w:r w:rsidR="00795F9B" w:rsidRPr="00795F9B">
        <w:t xml:space="preserve"> </w:t>
      </w:r>
      <w:r w:rsidR="00795F9B">
        <w:t>only</w:t>
      </w:r>
    </w:p>
    <w:p w14:paraId="66C5ED64" w14:textId="1A7FC7F8" w:rsidR="00941DBA" w:rsidRDefault="00941DBA" w:rsidP="00C11E19">
      <w:pPr>
        <w:pStyle w:val="ListParagraph"/>
        <w:numPr>
          <w:ilvl w:val="0"/>
          <w:numId w:val="26"/>
        </w:numPr>
        <w:ind w:left="720"/>
      </w:pPr>
      <w:r>
        <w:t>New option to generate maps of total cell biomass</w:t>
      </w:r>
      <w:r w:rsidR="007622DD">
        <w:t xml:space="preserve"> (all cohorts)</w:t>
      </w:r>
    </w:p>
    <w:p w14:paraId="33272EF1" w14:textId="1F24F8ED" w:rsidR="00C30494" w:rsidRDefault="00C30494" w:rsidP="00C11E19">
      <w:pPr>
        <w:pStyle w:val="ListParagraph"/>
        <w:numPr>
          <w:ilvl w:val="0"/>
          <w:numId w:val="26"/>
        </w:numPr>
        <w:ind w:left="720"/>
      </w:pPr>
      <w:r>
        <w:t>Optional output of maps and summaries of each biomass pool and selected combinations</w:t>
      </w:r>
    </w:p>
    <w:p w14:paraId="502F3786" w14:textId="77777777" w:rsidR="00415DB4" w:rsidRDefault="00415DB4" w:rsidP="00415DB4">
      <w:pPr>
        <w:pStyle w:val="ListParagraph"/>
        <w:numPr>
          <w:ilvl w:val="0"/>
          <w:numId w:val="26"/>
        </w:numPr>
        <w:ind w:left="720"/>
      </w:pPr>
      <w:r>
        <w:t>Improved evapotranspiration (ET) estimation methods and additional ET component outputs</w:t>
      </w:r>
    </w:p>
    <w:p w14:paraId="3D01849F" w14:textId="32483FA5" w:rsidR="0031699F" w:rsidRDefault="0031699F" w:rsidP="0031699F">
      <w:pPr>
        <w:pStyle w:val="Heading3"/>
        <w:tabs>
          <w:tab w:val="clear" w:pos="3600"/>
        </w:tabs>
        <w:ind w:left="720"/>
      </w:pPr>
      <w:bookmarkStart w:id="38" w:name="_Ref74136182"/>
      <w:bookmarkStart w:id="39" w:name="_Toc144298478"/>
      <w:r>
        <w:t>Bug Fixes</w:t>
      </w:r>
      <w:bookmarkEnd w:id="38"/>
      <w:bookmarkEnd w:id="39"/>
    </w:p>
    <w:p w14:paraId="11CF6455" w14:textId="3C4E7C9D" w:rsidR="00A97EE9" w:rsidRDefault="00A97EE9" w:rsidP="004D49B2">
      <w:pPr>
        <w:pStyle w:val="textbody"/>
        <w:ind w:left="360" w:right="76"/>
      </w:pPr>
      <w:r>
        <w:t xml:space="preserve">A thorough code audit was completed, and several bugs were uncovered. </w:t>
      </w:r>
    </w:p>
    <w:p w14:paraId="18BE7C67" w14:textId="6222C96B" w:rsidR="001E7290" w:rsidRDefault="00A97EE9" w:rsidP="00A97EE9">
      <w:pPr>
        <w:pStyle w:val="ListParagraph"/>
        <w:numPr>
          <w:ilvl w:val="0"/>
          <w:numId w:val="26"/>
        </w:numPr>
        <w:ind w:left="720"/>
      </w:pPr>
      <w:r>
        <w:t xml:space="preserve"> </w:t>
      </w:r>
      <w:r w:rsidR="001E7290">
        <w:t xml:space="preserve">In previous versions, </w:t>
      </w:r>
      <w:r w:rsidR="00282961">
        <w:t>photosynthates (</w:t>
      </w:r>
      <w:r>
        <w:t>NSC</w:t>
      </w:r>
      <w:r w:rsidR="00282961">
        <w:t>)</w:t>
      </w:r>
      <w:r>
        <w:t xml:space="preserve"> w</w:t>
      </w:r>
      <w:r w:rsidR="00282961">
        <w:t>ere</w:t>
      </w:r>
      <w:r>
        <w:t xml:space="preserve"> properly converted from gC to gDW when allocated to the foliage biomass pool, but allocations to the </w:t>
      </w:r>
      <w:r w:rsidR="001E7290">
        <w:t xml:space="preserve">wood and root biomass </w:t>
      </w:r>
      <w:r>
        <w:t xml:space="preserve">pools </w:t>
      </w:r>
      <w:r w:rsidR="001E7290">
        <w:t>were not</w:t>
      </w:r>
      <w:r>
        <w:t xml:space="preserve"> </w:t>
      </w:r>
      <w:r w:rsidR="004D49B2">
        <w:t xml:space="preserve">converted </w:t>
      </w:r>
      <w:r w:rsidR="006E1E4B">
        <w:t>but were</w:t>
      </w:r>
      <w:r w:rsidR="0019265C">
        <w:t xml:space="preserve"> reported as gDW</w:t>
      </w:r>
      <w:r>
        <w:t xml:space="preserve">. </w:t>
      </w:r>
      <w:r w:rsidR="001E7290">
        <w:t xml:space="preserve"> This was fixed</w:t>
      </w:r>
      <w:r>
        <w:t>, resulting in much higher amounts of wood and root biomass</w:t>
      </w:r>
      <w:r w:rsidR="000F4BFD">
        <w:t xml:space="preserve"> for each cohort</w:t>
      </w:r>
      <w:r>
        <w:t xml:space="preserve">.  </w:t>
      </w:r>
      <w:r w:rsidR="0051486D">
        <w:rPr>
          <w:b/>
          <w:bCs/>
        </w:rPr>
        <w:t>C</w:t>
      </w:r>
      <w:r w:rsidRPr="006331F7">
        <w:rPr>
          <w:b/>
          <w:bCs/>
        </w:rPr>
        <w:t>alibration</w:t>
      </w:r>
      <w:r w:rsidR="0051486D">
        <w:rPr>
          <w:b/>
          <w:bCs/>
        </w:rPr>
        <w:t>s</w:t>
      </w:r>
      <w:r w:rsidRPr="006331F7">
        <w:rPr>
          <w:b/>
          <w:bCs/>
        </w:rPr>
        <w:t xml:space="preserve"> </w:t>
      </w:r>
      <w:r w:rsidR="0051486D">
        <w:rPr>
          <w:b/>
          <w:bCs/>
        </w:rPr>
        <w:t>conducted</w:t>
      </w:r>
      <w:r w:rsidRPr="006331F7">
        <w:rPr>
          <w:b/>
          <w:bCs/>
        </w:rPr>
        <w:t xml:space="preserve"> with prior versions </w:t>
      </w:r>
      <w:r w:rsidR="0051486D">
        <w:rPr>
          <w:b/>
          <w:bCs/>
        </w:rPr>
        <w:t xml:space="preserve">should be verified and potentially </w:t>
      </w:r>
      <w:r w:rsidR="0051486D">
        <w:rPr>
          <w:b/>
          <w:bCs/>
        </w:rPr>
        <w:lastRenderedPageBreak/>
        <w:t>adjusted</w:t>
      </w:r>
      <w:r w:rsidRPr="006331F7">
        <w:rPr>
          <w:b/>
          <w:bCs/>
        </w:rPr>
        <w:t>.</w:t>
      </w:r>
      <w:r>
        <w:t xml:space="preserve">  Studies conducted with prior versions typically calibrated species parameters to produce biomass </w:t>
      </w:r>
      <w:r w:rsidR="00282961">
        <w:t>outputs</w:t>
      </w:r>
      <w:r>
        <w:t xml:space="preserve"> matching empirical values, so </w:t>
      </w:r>
      <w:r w:rsidR="00282961">
        <w:t>the behavior was valid while the magnitude</w:t>
      </w:r>
      <w:r w:rsidR="0076358B">
        <w:t>s</w:t>
      </w:r>
      <w:r w:rsidR="00282961">
        <w:t xml:space="preserve"> of the input parameters were not.  Recalibration exercises have shown that it is now easier to match empirical growth curves without resorting to parameter values outside empirical limits.</w:t>
      </w:r>
    </w:p>
    <w:p w14:paraId="6B6ADE84" w14:textId="020FE9C2" w:rsidR="0019265C" w:rsidRDefault="0019265C" w:rsidP="00A97EE9">
      <w:pPr>
        <w:pStyle w:val="ListParagraph"/>
        <w:numPr>
          <w:ilvl w:val="0"/>
          <w:numId w:val="26"/>
        </w:numPr>
        <w:ind w:left="720"/>
      </w:pPr>
      <w:r>
        <w:t>Evaporation was not properly computed when PAR units were W/m</w:t>
      </w:r>
      <w:r w:rsidRPr="0019265C">
        <w:rPr>
          <w:vertAlign w:val="superscript"/>
        </w:rPr>
        <w:t>2</w:t>
      </w:r>
      <w:r>
        <w:t>.</w:t>
      </w:r>
    </w:p>
    <w:p w14:paraId="37876DF3" w14:textId="1AF84D98" w:rsidR="0019265C" w:rsidRDefault="0019265C" w:rsidP="00A97EE9">
      <w:pPr>
        <w:pStyle w:val="ListParagraph"/>
        <w:numPr>
          <w:ilvl w:val="0"/>
          <w:numId w:val="26"/>
        </w:numPr>
        <w:ind w:left="720"/>
      </w:pPr>
      <w:r>
        <w:t>Reduction factors (except ozone) were applied to NetPsn rather than to GrossPsn (as in PnET-II), making it more difficult for cohorts to be killed by stress.</w:t>
      </w:r>
      <w:r w:rsidR="006331F7">
        <w:t xml:space="preserve">  This was fixed, and negative values of NetPsn are now possible.</w:t>
      </w:r>
      <w:r w:rsidR="00F024AC">
        <w:t xml:space="preserve">  It is now easier for cohorts to </w:t>
      </w:r>
      <w:r w:rsidR="008E5132">
        <w:t>experience</w:t>
      </w:r>
      <w:r w:rsidR="009A6C0B">
        <w:t xml:space="preserve"> stress</w:t>
      </w:r>
      <w:r w:rsidR="004B79DA">
        <w:t xml:space="preserve"> and competitive outcomes respond accordingly</w:t>
      </w:r>
      <w:r w:rsidR="00F024AC">
        <w:t>.</w:t>
      </w:r>
    </w:p>
    <w:p w14:paraId="57B4D1DE" w14:textId="35F7EA6A" w:rsidR="00B51B2C" w:rsidRDefault="00B51B2C" w:rsidP="00A97EE9">
      <w:pPr>
        <w:pStyle w:val="ListParagraph"/>
        <w:numPr>
          <w:ilvl w:val="0"/>
          <w:numId w:val="26"/>
        </w:numPr>
        <w:ind w:left="720"/>
      </w:pPr>
      <w:r>
        <w:t xml:space="preserve">LAI of the cohorts </w:t>
      </w:r>
      <w:r w:rsidR="00084789">
        <w:t>with</w:t>
      </w:r>
      <w:r>
        <w:t xml:space="preserve">in a canopy layer was being summed rather than averaged, resulting in excessive light </w:t>
      </w:r>
      <w:r w:rsidR="00DD6245">
        <w:t>attenuation</w:t>
      </w:r>
      <w:r>
        <w:t xml:space="preserve"> and</w:t>
      </w:r>
      <w:r w:rsidRPr="00B51B2C">
        <w:t xml:space="preserve"> </w:t>
      </w:r>
      <w:r>
        <w:t>sometimes</w:t>
      </w:r>
      <w:r w:rsidRPr="00B51B2C">
        <w:t xml:space="preserve"> </w:t>
      </w:r>
      <w:r>
        <w:t>excessive LAI.</w:t>
      </w:r>
      <w:r w:rsidR="003A2F42">
        <w:t xml:space="preserve">  Please note that it is incumbent on users to calibrate LAI because there are no checks against unrealistic values in the model, and high values produce excessive attenuation of light th</w:t>
      </w:r>
      <w:ins w:id="40" w:author="Zaixing Zhou" w:date="2024-11-07T14:53:00Z" w16du:dateUtc="2024-11-07T19:53:00Z">
        <w:r w:rsidR="00E10896">
          <w:t>r</w:t>
        </w:r>
      </w:ins>
      <w:r w:rsidR="003A2F42">
        <w:t xml:space="preserve">ough the canopy.  See </w:t>
      </w:r>
      <w:r w:rsidR="00F024AC">
        <w:t>A</w:t>
      </w:r>
      <w:r w:rsidR="003A2F42">
        <w:t>ppendix for guidance.</w:t>
      </w:r>
    </w:p>
    <w:p w14:paraId="30592F90" w14:textId="369E2DF5" w:rsidR="0019265C" w:rsidRDefault="003F0B30" w:rsidP="00A97EE9">
      <w:pPr>
        <w:pStyle w:val="ListParagraph"/>
        <w:numPr>
          <w:ilvl w:val="0"/>
          <w:numId w:val="26"/>
        </w:numPr>
        <w:ind w:left="720"/>
      </w:pPr>
      <w:r>
        <w:t xml:space="preserve">The equation computing light stress (fRad) produced excessive light stress when light was abundant, so we reverted to the PnET-II equation.  </w:t>
      </w:r>
      <w:r w:rsidR="002439ED">
        <w:t xml:space="preserve">However, light stress is now slightly greater when light is </w:t>
      </w:r>
      <w:r w:rsidR="009A6C0B">
        <w:t xml:space="preserve">very </w:t>
      </w:r>
      <w:r w:rsidR="002439ED">
        <w:t>low.</w:t>
      </w:r>
    </w:p>
    <w:p w14:paraId="01CF29DF" w14:textId="7D282488" w:rsidR="003F0B30" w:rsidRDefault="003F0B30" w:rsidP="00A97EE9">
      <w:pPr>
        <w:pStyle w:val="ListParagraph"/>
        <w:numPr>
          <w:ilvl w:val="0"/>
          <w:numId w:val="26"/>
        </w:numPr>
        <w:ind w:left="720"/>
      </w:pPr>
      <w:r>
        <w:t xml:space="preserve">The layering algorithm was </w:t>
      </w:r>
      <w:r w:rsidR="00B72E36">
        <w:t xml:space="preserve">originally </w:t>
      </w:r>
      <w:r>
        <w:t xml:space="preserve">designed to accommodate cohorts with </w:t>
      </w:r>
      <w:r w:rsidR="002643F6">
        <w:t>cohort f</w:t>
      </w:r>
      <w:r>
        <w:t xml:space="preserve">oliage </w:t>
      </w:r>
      <w:r w:rsidR="002643F6">
        <w:t xml:space="preserve">potentially </w:t>
      </w:r>
      <w:r>
        <w:t xml:space="preserve">spread across major canopy layers.  </w:t>
      </w:r>
      <w:r w:rsidR="004A4FCB">
        <w:t>Beginning with</w:t>
      </w:r>
      <w:r>
        <w:t xml:space="preserve"> version 3.0, cohorts were completely assigned to </w:t>
      </w:r>
      <w:r w:rsidR="00F024AC">
        <w:t xml:space="preserve">only </w:t>
      </w:r>
      <w:r>
        <w:t xml:space="preserve">one canopy layer.  The layering algorithm did not consistently assign cohorts to layers </w:t>
      </w:r>
      <w:r w:rsidR="00F024AC">
        <w:t>under this system</w:t>
      </w:r>
      <w:r>
        <w:t xml:space="preserve">, so we designed a much simpler (and quicker) </w:t>
      </w:r>
      <w:r w:rsidR="00F024AC">
        <w:t xml:space="preserve">algorithm </w:t>
      </w:r>
      <w:r>
        <w:t>to assign cohorts to layers</w:t>
      </w:r>
      <w:r w:rsidR="002439ED">
        <w:t xml:space="preserve"> based on the relative difference in woody biomass among cohorts</w:t>
      </w:r>
      <w:r>
        <w:t>.</w:t>
      </w:r>
    </w:p>
    <w:p w14:paraId="23C12E99" w14:textId="2CD4823B" w:rsidR="00204158" w:rsidRDefault="00204158" w:rsidP="00A97EE9">
      <w:pPr>
        <w:pStyle w:val="ListParagraph"/>
        <w:numPr>
          <w:ilvl w:val="0"/>
          <w:numId w:val="26"/>
        </w:numPr>
        <w:ind w:left="720"/>
      </w:pPr>
      <w:r>
        <w:t xml:space="preserve">Re-foliation (after defoliating disturbance) was not allowed in June (the presumed second month of the growing season), which prevented foliation allocation when June was the first month of the growing season.  The second month of the growing season is now explicitly computed. </w:t>
      </w:r>
    </w:p>
    <w:p w14:paraId="76261BDD" w14:textId="77777777" w:rsidR="0030267A" w:rsidRDefault="0030267A" w:rsidP="000B24E0">
      <w:pPr>
        <w:pStyle w:val="Heading2"/>
        <w:tabs>
          <w:tab w:val="num" w:pos="0"/>
        </w:tabs>
        <w:ind w:left="648" w:hanging="648"/>
      </w:pPr>
      <w:bookmarkStart w:id="41" w:name="_Toc393188766"/>
      <w:bookmarkStart w:id="42" w:name="_Toc503173236"/>
      <w:bookmarkStart w:id="43" w:name="_Toc144298479"/>
      <w:r>
        <w:t>References</w:t>
      </w:r>
      <w:bookmarkEnd w:id="41"/>
      <w:bookmarkEnd w:id="42"/>
      <w:bookmarkEnd w:id="43"/>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58FF388B" w:rsidR="005714C1" w:rsidRDefault="004D4E04" w:rsidP="003D5796">
      <w:pPr>
        <w:pStyle w:val="reference"/>
        <w:ind w:left="1170" w:right="76"/>
      </w:pPr>
      <w:r>
        <w:t>d</w:t>
      </w:r>
      <w:r w:rsidR="00821BF1">
        <w:t xml:space="preserve">e Bruijn AMG., Gustafson E.J, </w:t>
      </w:r>
      <w:r w:rsidR="005714C1" w:rsidRPr="005714C1">
        <w:t>Sturtevant B., Foster J., Miranda B</w:t>
      </w:r>
      <w:r w:rsidR="005714C1" w:rsidRPr="005714C1">
        <w:rPr>
          <w:vertAlign w:val="superscript"/>
        </w:rPr>
        <w:t>.</w:t>
      </w:r>
      <w:r w:rsidR="005714C1" w:rsidRPr="005714C1">
        <w:t>, Lichti N., Jacobs</w:t>
      </w:r>
      <w:r w:rsidR="00333856">
        <w:t xml:space="preserve"> D.F</w:t>
      </w:r>
      <w:r w:rsidR="005714C1" w:rsidRPr="005714C1">
        <w:t xml:space="preserve">.  </w:t>
      </w:r>
      <w:r w:rsidR="00C033FD">
        <w:t>2014</w:t>
      </w:r>
      <w:r w:rsidR="005714C1" w:rsidRPr="005714C1">
        <w:t xml:space="preserve">. </w:t>
      </w:r>
      <w:r w:rsidR="00821BF1">
        <w:t xml:space="preserve"> </w:t>
      </w:r>
      <w:r w:rsidR="004D1452" w:rsidRPr="004D1452">
        <w:t>Toward more robust projections of forest landscape dynamics under novel environmental conditions: embedding PnET within LANDIS-II.</w:t>
      </w:r>
      <w:r w:rsidR="005714C1" w:rsidRPr="005714C1">
        <w:t xml:space="preserve">  Ecological Modelling</w:t>
      </w:r>
      <w:r w:rsidR="00C033FD">
        <w:t xml:space="preserve"> </w:t>
      </w:r>
      <w:r w:rsidR="00C033FD" w:rsidRPr="00C40BAB">
        <w:t>287:44–57</w:t>
      </w:r>
      <w:r w:rsidR="005714C1" w:rsidRPr="005714C1">
        <w:t>.</w:t>
      </w:r>
    </w:p>
    <w:p w14:paraId="65578B48" w14:textId="41173DCC" w:rsidR="00DA4478" w:rsidRPr="005714C1" w:rsidRDefault="00DA4478" w:rsidP="003D5796">
      <w:pPr>
        <w:pStyle w:val="reference"/>
        <w:ind w:left="1170" w:right="76"/>
      </w:pPr>
      <w:r>
        <w:t xml:space="preserve">Franks, P. J., Adams, M. A., Amthor, J. S., Barbour, M. M., Berry, J. A., Ellsworth, D. S., Farquhar, G. D., Ghannoum, O., Lloyd, J., McDowell, N., Norby, R. J., Tissue, D. T. and von Caemmerer, S.  2013.  Sensitivity of plants to changing </w:t>
      </w:r>
      <w:r>
        <w:lastRenderedPageBreak/>
        <w:t>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272A4593"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w:t>
      </w:r>
      <w:r w:rsidR="0035606E">
        <w:t>2020</w:t>
      </w:r>
      <w:r w:rsidR="00F024AC">
        <w:t>a</w:t>
      </w:r>
      <w:r>
        <w:t xml:space="preserve">.  </w:t>
      </w:r>
      <w:r w:rsidRPr="00C019C7">
        <w:t>Simulating growth and competition on wet and waterlogged soils in a forest landscape model</w:t>
      </w:r>
      <w:r>
        <w:t xml:space="preserve">.  </w:t>
      </w:r>
      <w:r w:rsidR="0035606E" w:rsidRPr="006A3AEC">
        <w:t xml:space="preserve">Frontiers in Ecology </w:t>
      </w:r>
      <w:r w:rsidR="0035606E">
        <w:t>and</w:t>
      </w:r>
      <w:r w:rsidR="0035606E" w:rsidRPr="006A3AEC">
        <w:t xml:space="preserve"> Evolution</w:t>
      </w:r>
      <w:r w:rsidR="0035606E" w:rsidRPr="00731E84">
        <w:t xml:space="preserve"> 8:598775.</w:t>
      </w:r>
      <w:r w:rsidR="0035606E">
        <w:t xml:space="preserve">  </w:t>
      </w:r>
      <w:r w:rsidR="0035606E" w:rsidRPr="00731E84">
        <w:t>doi: 10.3389/fevo.2020.598775</w:t>
      </w:r>
      <w:r w:rsidR="0035606E">
        <w:t>.</w:t>
      </w:r>
    </w:p>
    <w:p w14:paraId="44D2502B" w14:textId="19DE516A" w:rsidR="00916D6B" w:rsidRDefault="00916D6B" w:rsidP="003D5796">
      <w:pPr>
        <w:pStyle w:val="reference"/>
        <w:ind w:left="1170" w:right="76"/>
      </w:pPr>
      <w:r w:rsidRPr="00D33D73">
        <w:t>Gustafson, Eric J.,</w:t>
      </w:r>
      <w:r w:rsidRPr="0053726A">
        <w:t xml:space="preserve"> Brian R. Sturtevant, Brian R. Miranda</w:t>
      </w:r>
      <w:r w:rsidR="00FC4A2F">
        <w:t>, Zaixing Zhou</w:t>
      </w:r>
      <w:r>
        <w:t>.  202</w:t>
      </w:r>
      <w:r w:rsidR="00466F81">
        <w:t>3</w:t>
      </w:r>
      <w:r>
        <w:t xml:space="preserve">.  </w:t>
      </w:r>
      <w:r w:rsidRPr="00A0323A">
        <w:rPr>
          <w:bCs/>
          <w:sz w:val="22"/>
        </w:rPr>
        <w:t>PnET-</w:t>
      </w:r>
      <w:r w:rsidRPr="00F43C6A">
        <w:t>Succession v 5.</w:t>
      </w:r>
      <w:r w:rsidR="00FC4A2F">
        <w:t>1</w:t>
      </w:r>
      <w:r w:rsidRPr="00F43C6A">
        <w:t>:  Comprehensive description of an ecophysiological succession extension within the LANDIS-II</w:t>
      </w:r>
      <w:r w:rsidRPr="00F43C6A" w:rsidDel="00C94C31">
        <w:t xml:space="preserve"> </w:t>
      </w:r>
      <w:r w:rsidRPr="00F43C6A">
        <w:t xml:space="preserve">forest landscape model. </w:t>
      </w:r>
      <w:r w:rsidRPr="00564FE1">
        <w:t xml:space="preserve"> Published on </w:t>
      </w:r>
      <w:r w:rsidRPr="00D1349E">
        <w:rPr>
          <w:lang w:val="en-CA"/>
        </w:rPr>
        <w:t>the</w:t>
      </w:r>
      <w:r w:rsidRPr="00564FE1">
        <w:t xml:space="preserve"> Internet by the</w:t>
      </w:r>
      <w:r>
        <w:t xml:space="preserve"> LANDIS-II Foundation.  </w:t>
      </w:r>
      <w:r w:rsidRPr="004B5FAC">
        <w:t>URL:</w:t>
      </w:r>
      <w:r>
        <w:t xml:space="preserve"> </w:t>
      </w:r>
      <w:hyperlink r:id="rId11" w:history="1">
        <w:r w:rsidR="00BD554D" w:rsidRPr="00BD554D">
          <w:rPr>
            <w:rStyle w:val="Hyperlink"/>
          </w:rPr>
          <w:t>https://github.com/LANDIS-II-Foundation/Foundation-Publications/blob/main/Description%20of%20PnET-Succession%20v5.1.pdf</w:t>
        </w:r>
      </w:hyperlink>
      <w:r w:rsidR="00D33D73">
        <w:t>.</w:t>
      </w:r>
    </w:p>
    <w:p w14:paraId="08886A69" w14:textId="2F93668F"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44" w:name="_Toc127846704"/>
      <w:bookmarkStart w:id="45" w:name="_Toc393188767"/>
      <w:bookmarkStart w:id="46" w:name="_Toc503173237"/>
      <w:bookmarkStart w:id="47" w:name="_Toc144298480"/>
      <w:r>
        <w:t>Acknowledgments</w:t>
      </w:r>
      <w:bookmarkEnd w:id="44"/>
      <w:bookmarkEnd w:id="45"/>
      <w:bookmarkEnd w:id="46"/>
      <w:bookmarkEnd w:id="47"/>
    </w:p>
    <w:p w14:paraId="2CCBCCE0" w14:textId="66898C9C"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w:t>
      </w:r>
      <w:r w:rsidR="008A77B7">
        <w:t>d</w:t>
      </w:r>
      <w:r w:rsidR="00E533C8">
        <w:t xml:space="preserve">e Bruijn, </w:t>
      </w:r>
      <w:r w:rsidR="009530E3">
        <w:t>Eric J. Gustafson</w:t>
      </w:r>
      <w:r w:rsidR="00CA4F0D">
        <w:t>,</w:t>
      </w:r>
      <w:r w:rsidR="009530E3">
        <w:t xml:space="preserve"> </w:t>
      </w:r>
      <w:r w:rsidR="00E533C8">
        <w:t>Brian R. Sturtevant</w:t>
      </w:r>
      <w:r w:rsidR="0035606E">
        <w:t>,</w:t>
      </w:r>
      <w:r w:rsidR="00CA4F0D" w:rsidRPr="00CA4F0D">
        <w:t xml:space="preserve"> </w:t>
      </w:r>
      <w:r w:rsidR="00CA4F0D">
        <w:t>Mark Kubiske</w:t>
      </w:r>
      <w:r w:rsidR="0035606E" w:rsidRPr="0035606E">
        <w:t xml:space="preserve"> </w:t>
      </w:r>
      <w:r w:rsidR="0035606E">
        <w:t>and Dustin Bronson</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48" w:name="_Toc503173238"/>
      <w:bookmarkStart w:id="49" w:name="_Toc144298481"/>
      <w:r>
        <w:lastRenderedPageBreak/>
        <w:t>Release History</w:t>
      </w:r>
      <w:bookmarkEnd w:id="48"/>
      <w:bookmarkEnd w:id="49"/>
    </w:p>
    <w:p w14:paraId="6655904C" w14:textId="092FBD36" w:rsidR="00EA02AA" w:rsidRPr="00EA02AA" w:rsidRDefault="00B75B52">
      <w:pPr>
        <w:pStyle w:val="Heading3"/>
        <w:ind w:left="864" w:hanging="864"/>
      </w:pPr>
      <w:bookmarkStart w:id="50" w:name="_Toc503173239"/>
      <w:bookmarkStart w:id="51" w:name="_Toc144298482"/>
      <w:r>
        <w:t>Major Releases</w:t>
      </w:r>
      <w:bookmarkEnd w:id="50"/>
      <w:bookmarkEnd w:id="51"/>
    </w:p>
    <w:p w14:paraId="63394CDC" w14:textId="441EAAD7" w:rsidR="00FB63EF" w:rsidRDefault="00FB63EF" w:rsidP="00B75B52">
      <w:pPr>
        <w:pStyle w:val="Heading4"/>
      </w:pPr>
      <w:r>
        <w:t>Version 4.0</w:t>
      </w:r>
      <w:r w:rsidR="00671C43">
        <w:t xml:space="preserve"> (</w:t>
      </w:r>
      <w:r w:rsidR="00F86F91">
        <w:t>20</w:t>
      </w:r>
      <w:r w:rsidR="005568EA">
        <w:t>20</w:t>
      </w:r>
      <w:r w:rsidR="00F86F91">
        <w:t>)</w:t>
      </w:r>
    </w:p>
    <w:p w14:paraId="47A19CFE" w14:textId="114F4878" w:rsidR="00FB63EF" w:rsidRDefault="00FB63EF" w:rsidP="00FB63EF">
      <w:pPr>
        <w:pStyle w:val="textbody"/>
        <w:ind w:left="450" w:right="76"/>
      </w:pPr>
      <w:r>
        <w:t>Version 4.0 modified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  These parameters are no longer compatible with those of prior versions, but all other inputs from prior versions remain compatible.</w:t>
      </w:r>
    </w:p>
    <w:p w14:paraId="1E109DFB" w14:textId="25C0E414" w:rsidR="00FB63EF" w:rsidRPr="000C4C77" w:rsidRDefault="00FB63EF" w:rsidP="00FB63EF">
      <w:pPr>
        <w:pStyle w:val="textbody"/>
        <w:ind w:left="450" w:right="76"/>
      </w:pPr>
      <w:r>
        <w:t>Version 4.0 add</w:t>
      </w:r>
      <w:r w:rsidR="00743204">
        <w:t>ed</w:t>
      </w:r>
      <w:r>
        <w:t xml:space="preserve"> optional capabilities to simulate hydrologically waterlogged soils, specifically forested wetlands and forests on permafrost</w:t>
      </w:r>
      <w:r w:rsidR="00F024AC">
        <w:t xml:space="preserve"> (Gustafson </w:t>
      </w:r>
      <w:r w:rsidR="00660FBA">
        <w:t>et al.</w:t>
      </w:r>
      <w:r w:rsidR="00F024AC">
        <w:t xml:space="preserve"> 2020a)</w:t>
      </w:r>
      <w:r>
        <w:t xml:space="preserve">.  Forested wetlands are poorly simulated in most forest landscape models, so this </w:t>
      </w:r>
      <w:r w:rsidR="00743204">
        <w:t>was</w:t>
      </w:r>
      <w:r>
        <w:t xml:space="preserve"> an important advance. </w:t>
      </w:r>
    </w:p>
    <w:p w14:paraId="42EBB9A5" w14:textId="77777777" w:rsidR="00FB63EF" w:rsidRDefault="00FB63EF" w:rsidP="00743204">
      <w:pPr>
        <w:pStyle w:val="Heading5"/>
      </w:pPr>
      <w:bookmarkStart w:id="52" w:name="_Ref74136489"/>
      <w:r>
        <w:t>Added Features</w:t>
      </w:r>
      <w:bookmarkEnd w:id="52"/>
    </w:p>
    <w:p w14:paraId="66BEDB90" w14:textId="77777777" w:rsidR="00D7009B" w:rsidRDefault="00FB63EF" w:rsidP="00D7009B">
      <w:pPr>
        <w:pStyle w:val="ListParagraph"/>
        <w:numPr>
          <w:ilvl w:val="0"/>
          <w:numId w:val="26"/>
        </w:numPr>
        <w:ind w:left="720"/>
      </w:pPr>
      <w:r>
        <w:t xml:space="preserve">The EstMod parameters were repurposed to make the light and water effects on establishment to be independently scalable.  </w:t>
      </w:r>
      <w:r w:rsidR="00D7009B">
        <w:t>The figure below represents the impact of the EstMod parameters with value of EstRad = 0.9 and EstWater = 1.0.</w:t>
      </w:r>
    </w:p>
    <w:p w14:paraId="42FA14C1" w14:textId="77777777" w:rsidR="00D7009B" w:rsidRDefault="00D7009B" w:rsidP="00D7009B">
      <w:pPr>
        <w:pStyle w:val="ListParagraph"/>
      </w:pPr>
    </w:p>
    <w:p w14:paraId="0EFB0A1B" w14:textId="77777777" w:rsidR="00D7009B" w:rsidRDefault="00D7009B" w:rsidP="00D7009B">
      <w:pPr>
        <w:ind w:left="720"/>
        <w:jc w:val="center"/>
      </w:pPr>
      <w:r w:rsidRPr="00B8289E">
        <w:rPr>
          <w:noProof/>
        </w:rPr>
        <w:drawing>
          <wp:inline distT="0" distB="0" distL="0" distR="0" wp14:anchorId="6B8FADC5" wp14:editId="020A49CB">
            <wp:extent cx="3703320"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FBF670E" w14:textId="77777777" w:rsidR="00D7009B" w:rsidRDefault="00D7009B" w:rsidP="00D7009B">
      <w:pPr>
        <w:ind w:left="720"/>
        <w:jc w:val="center"/>
      </w:pPr>
    </w:p>
    <w:p w14:paraId="1C4459B4" w14:textId="7CE1553B" w:rsidR="00FB63EF" w:rsidRDefault="00FB63EF" w:rsidP="003B3877">
      <w:pPr>
        <w:pStyle w:val="ListParagraph"/>
      </w:pPr>
    </w:p>
    <w:p w14:paraId="22679F8B" w14:textId="29435357" w:rsidR="00D7009B" w:rsidRDefault="00FB63EF" w:rsidP="00D7009B">
      <w:pPr>
        <w:pStyle w:val="ListParagraph"/>
        <w:numPr>
          <w:ilvl w:val="0"/>
          <w:numId w:val="26"/>
        </w:numPr>
        <w:ind w:left="720"/>
      </w:pPr>
      <w:r>
        <w:t xml:space="preserve">OPTIONAL: The effect of light on establishment (Pest) can be set to no longer be directly proportional to fRad.  </w:t>
      </w:r>
      <w:r w:rsidR="00D7009B">
        <w:t xml:space="preserve">Instead, Pest is highest for species with high HalfSat (pioneers) when light is high, and </w:t>
      </w:r>
      <w:del w:id="53" w:author="Zaixing Zhou" w:date="2024-11-07T15:03:00Z" w16du:dateUtc="2024-11-07T20:03:00Z">
        <w:r w:rsidR="00D7009B" w:rsidDel="00E10896">
          <w:delText xml:space="preserve">highest </w:delText>
        </w:r>
      </w:del>
      <w:ins w:id="54" w:author="Zaixing Zhou" w:date="2024-11-07T15:03:00Z" w16du:dateUtc="2024-11-07T20:03:00Z">
        <w:r w:rsidR="00E10896">
          <w:t>lowest</w:t>
        </w:r>
        <w:r w:rsidR="00E10896">
          <w:t xml:space="preserve"> </w:t>
        </w:r>
      </w:ins>
      <w:r w:rsidR="00D7009B">
        <w:t>for shade-tolerant species when light is low</w:t>
      </w:r>
      <w:r w:rsidR="00272F85">
        <w:t xml:space="preserve"> (see figure below)</w:t>
      </w:r>
      <w:r w:rsidR="00D7009B">
        <w:t>.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 reducing model runtimes.</w:t>
      </w:r>
      <w:r w:rsidR="0035606E">
        <w:t xml:space="preserve">  Note, this capability may be </w:t>
      </w:r>
      <w:r w:rsidR="000E1C46">
        <w:t xml:space="preserve">less </w:t>
      </w:r>
      <w:r w:rsidR="0035606E">
        <w:t>needed with the bug fixes in v</w:t>
      </w:r>
      <w:r w:rsidR="00C11E19">
        <w:t>5.</w:t>
      </w:r>
      <w:r w:rsidR="0025029D">
        <w:t>1</w:t>
      </w:r>
      <w:r w:rsidR="0035606E">
        <w:t xml:space="preserve"> as described in section </w:t>
      </w:r>
      <w:r w:rsidR="00487BA1">
        <w:fldChar w:fldCharType="begin"/>
      </w:r>
      <w:r w:rsidR="00487BA1">
        <w:instrText xml:space="preserve"> REF _Ref74136182 \r \h </w:instrText>
      </w:r>
      <w:r w:rsidR="00487BA1">
        <w:fldChar w:fldCharType="separate"/>
      </w:r>
      <w:r w:rsidR="00214006">
        <w:t>1.3.2</w:t>
      </w:r>
      <w:r w:rsidR="00487BA1">
        <w:fldChar w:fldCharType="end"/>
      </w:r>
      <w:r w:rsidR="00487BA1">
        <w:t xml:space="preserve"> </w:t>
      </w:r>
      <w:r w:rsidR="0035606E">
        <w:t>above.</w:t>
      </w:r>
      <w:r w:rsidR="00743204">
        <w:t xml:space="preserve">  Use with caution</w:t>
      </w:r>
      <w:r w:rsidR="0025029D">
        <w:t xml:space="preserve"> </w:t>
      </w:r>
      <w:r w:rsidR="002B59B0">
        <w:t>(</w:t>
      </w:r>
      <w:r w:rsidR="00D9610C">
        <w:t xml:space="preserve">i.e., </w:t>
      </w:r>
      <w:r w:rsidR="0025029D">
        <w:t xml:space="preserve">only </w:t>
      </w:r>
      <w:r w:rsidR="0025029D">
        <w:lastRenderedPageBreak/>
        <w:t xml:space="preserve">when </w:t>
      </w:r>
      <w:r w:rsidR="00D9610C">
        <w:t xml:space="preserve">all other attempts to increase establishment of shade-tolerant species </w:t>
      </w:r>
      <w:r w:rsidR="00072BFB">
        <w:t xml:space="preserve">or reduce establishment of shade-intolerant species </w:t>
      </w:r>
      <w:r w:rsidR="00D9610C">
        <w:t>fail)</w:t>
      </w:r>
      <w:r w:rsidR="00743204">
        <w:t>.</w:t>
      </w:r>
    </w:p>
    <w:p w14:paraId="7C606245" w14:textId="77777777" w:rsidR="00D7009B" w:rsidRDefault="00D7009B" w:rsidP="00D7009B">
      <w:pPr>
        <w:pStyle w:val="ListParagraph"/>
      </w:pPr>
      <w:r w:rsidRPr="00740B78">
        <w:rPr>
          <w:noProof/>
        </w:rPr>
        <w:drawing>
          <wp:inline distT="0" distB="0" distL="0" distR="0" wp14:anchorId="77948964" wp14:editId="1867C0A2">
            <wp:extent cx="3456432" cy="28712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18A6FBE9" w14:textId="3F39F6A0" w:rsidR="00D7009B" w:rsidRDefault="00E54BC1" w:rsidP="00D7009B">
      <w:pPr>
        <w:pStyle w:val="ListParagraph"/>
      </w:pPr>
      <w:r>
        <w:t>Figure</w:t>
      </w:r>
      <w:r w:rsidR="009E3367">
        <w:t xml:space="preserve"> caption</w:t>
      </w:r>
      <w:r>
        <w:t>.  Effect of light</w:t>
      </w:r>
      <w:r w:rsidR="00917311">
        <w:t xml:space="preserve"> </w:t>
      </w:r>
      <w:r w:rsidR="00023FEA">
        <w:t xml:space="preserve">(fRad) </w:t>
      </w:r>
      <w:r w:rsidR="00917311">
        <w:t>on Pest when InvertPest=true.</w:t>
      </w:r>
    </w:p>
    <w:p w14:paraId="5876081D" w14:textId="77777777" w:rsidR="00917311" w:rsidRDefault="00917311" w:rsidP="00D7009B">
      <w:pPr>
        <w:pStyle w:val="ListParagraph"/>
      </w:pPr>
    </w:p>
    <w:p w14:paraId="268495AB" w14:textId="3DAB5FF3" w:rsidR="00FB63EF" w:rsidRDefault="00FB63EF" w:rsidP="00743204">
      <w:pPr>
        <w:pStyle w:val="ListParagraph"/>
        <w:numPr>
          <w:ilvl w:val="0"/>
          <w:numId w:val="26"/>
        </w:numPr>
        <w:ind w:left="720"/>
      </w:pPr>
      <w:r>
        <w:t xml:space="preserve">Parameter MaxPest allows global tuning of absolute establishment probabilities.  </w:t>
      </w:r>
    </w:p>
    <w:p w14:paraId="476E883A" w14:textId="47F0AB72" w:rsidR="00FB63EF" w:rsidRDefault="00FB63EF" w:rsidP="00FB63EF">
      <w:pPr>
        <w:pStyle w:val="ListParagraph"/>
        <w:numPr>
          <w:ilvl w:val="0"/>
          <w:numId w:val="26"/>
        </w:numPr>
        <w:ind w:left="720"/>
      </w:pPr>
      <w:r>
        <w:t>Cohorts are now killed if their biomass drops below initial</w:t>
      </w:r>
      <w:r w:rsidR="00D07094">
        <w:t>ized</w:t>
      </w:r>
      <w:r>
        <w:t xml:space="preserve"> biomass </w:t>
      </w:r>
      <w:r w:rsidR="00D07094">
        <w:t xml:space="preserve">(for a new cohort of the species) </w:t>
      </w:r>
      <w:r>
        <w:t xml:space="preserve">at the end of a year.  Such cohorts </w:t>
      </w:r>
      <w:r w:rsidR="00D07094">
        <w:t xml:space="preserve">are assumed to be </w:t>
      </w:r>
      <w:r w:rsidR="00493F81">
        <w:t>inviable</w:t>
      </w:r>
      <w:r>
        <w:t xml:space="preserve">, but they may otherwise take </w:t>
      </w:r>
      <w:r w:rsidR="00635A67">
        <w:t>many</w:t>
      </w:r>
      <w:r>
        <w:t xml:space="preserve"> years to die because their maintenance respiration costs are very low.</w:t>
      </w:r>
    </w:p>
    <w:p w14:paraId="4EDA6D5B" w14:textId="18EA3D96" w:rsidR="00FB63EF" w:rsidRDefault="00FB63EF" w:rsidP="00FB63EF">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w:t>
      </w:r>
    </w:p>
    <w:p w14:paraId="6D495518" w14:textId="63D72C16" w:rsidR="00FB63EF" w:rsidRDefault="00FB63EF" w:rsidP="00FB63EF">
      <w:pPr>
        <w:pStyle w:val="ListParagraph"/>
        <w:numPr>
          <w:ilvl w:val="0"/>
          <w:numId w:val="26"/>
        </w:numPr>
        <w:ind w:left="720"/>
      </w:pPr>
      <w:r>
        <w:t>The RunoffCapture parameter optionally allows standing water in an ecoregion</w:t>
      </w:r>
      <w:r w:rsidR="00635A67">
        <w:t>, to simulate lowland conditions</w:t>
      </w:r>
      <w:r>
        <w:t>.</w:t>
      </w:r>
    </w:p>
    <w:p w14:paraId="07E1618D" w14:textId="25846259" w:rsidR="001E7290" w:rsidRDefault="001E7290" w:rsidP="00743204">
      <w:pPr>
        <w:pStyle w:val="Heading5"/>
      </w:pPr>
      <w:r>
        <w:t>Bug fixes</w:t>
      </w:r>
    </w:p>
    <w:p w14:paraId="1BFC06C9" w14:textId="351EBC71" w:rsidR="001E7290" w:rsidRDefault="001E7290" w:rsidP="001E7290">
      <w:pPr>
        <w:pStyle w:val="ListParagraph"/>
        <w:numPr>
          <w:ilvl w:val="0"/>
          <w:numId w:val="26"/>
        </w:numPr>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rsidR="00214006">
        <w:t>2.2.2.2</w:t>
      </w:r>
      <w:r>
        <w:fldChar w:fldCharType="end"/>
      </w:r>
      <w:r>
        <w:t>)</w:t>
      </w:r>
    </w:p>
    <w:p w14:paraId="2E9D0DFC" w14:textId="77777777" w:rsidR="001E7290" w:rsidRDefault="001E7290" w:rsidP="001E7290">
      <w:pPr>
        <w:pStyle w:val="ListParagraph"/>
        <w:numPr>
          <w:ilvl w:val="0"/>
          <w:numId w:val="26"/>
        </w:numPr>
      </w:pPr>
      <w:r>
        <w:t>Corrected rounding error that sometimes allowed soil water to be negative under extreme dry conditions.</w:t>
      </w:r>
    </w:p>
    <w:p w14:paraId="5A2E4287" w14:textId="77777777" w:rsidR="001E7290" w:rsidRDefault="001E7290" w:rsidP="001E7290">
      <w:pPr>
        <w:pStyle w:val="ListParagraph"/>
      </w:pPr>
    </w:p>
    <w:p w14:paraId="077A7E49" w14:textId="406D2401" w:rsidR="00EA02AA" w:rsidRDefault="00EA02AA" w:rsidP="00B75B52">
      <w:pPr>
        <w:pStyle w:val="Heading4"/>
      </w:pPr>
      <w:r>
        <w:t>Version 3.0</w:t>
      </w:r>
      <w:r w:rsidR="00E35F57">
        <w:t xml:space="preserve"> </w:t>
      </w:r>
      <w:r w:rsidR="00E80970">
        <w:t>(2018)</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C20F8A8" w:rsidR="00EA02AA" w:rsidRDefault="00EA02AA" w:rsidP="000015D3">
      <w:pPr>
        <w:pStyle w:val="textbody"/>
        <w:numPr>
          <w:ilvl w:val="0"/>
          <w:numId w:val="32"/>
        </w:numPr>
        <w:ind w:left="810" w:right="76"/>
      </w:pPr>
      <w:r>
        <w:lastRenderedPageBreak/>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w:t>
      </w:r>
      <w:r w:rsidR="00660FBA">
        <w:t>.</w:t>
      </w:r>
      <w:r>
        <w:t xml:space="preserve">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0836173"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xml:space="preserve">, and transpiration of water are all </w:t>
      </w:r>
      <w:r w:rsidR="00660FBA">
        <w:t xml:space="preserve">affected </w:t>
      </w:r>
      <w:r>
        <w:t>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4123942D" w:rsidR="00EA02AA" w:rsidRPr="00AE18F6" w:rsidRDefault="00EA02AA" w:rsidP="000015D3">
      <w:pPr>
        <w:pStyle w:val="textbody"/>
        <w:numPr>
          <w:ilvl w:val="0"/>
          <w:numId w:val="32"/>
        </w:numPr>
        <w:ind w:left="810" w:right="76"/>
      </w:pPr>
      <w:r>
        <w:t xml:space="preserve">Activated the </w:t>
      </w:r>
      <w:r w:rsidR="00743204">
        <w:t xml:space="preserve">H1 and </w:t>
      </w:r>
      <w:r>
        <w:t>H2 species parameter</w:t>
      </w:r>
      <w:r w:rsidR="00743204">
        <w:t>s</w:t>
      </w:r>
      <w:r>
        <w:t xml:space="preserve"> that allow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0CF8634F"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r>
        <w:lastRenderedPageBreak/>
        <w:t xml:space="preserve">CiModifier is </w:t>
      </w:r>
      <w:r w:rsidR="00743204">
        <w:t>calculated and</w:t>
      </w:r>
      <w:r>
        <w:t xml:space="preserve">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6EE21E2" w:rsidR="00EA02AA" w:rsidRDefault="00EA02AA" w:rsidP="000015D3">
      <w:pPr>
        <w:pStyle w:val="textbody"/>
        <w:numPr>
          <w:ilvl w:val="0"/>
          <w:numId w:val="33"/>
        </w:numPr>
        <w:ind w:left="810" w:right="76"/>
      </w:pPr>
      <w:r>
        <w:t xml:space="preserve">Bug fix to ensure all foliage and NSC are lost when a cohort dies, even though </w:t>
      </w:r>
      <w:r w:rsidR="009072B5">
        <w:t xml:space="preserve">the cohort </w:t>
      </w:r>
      <w:r>
        <w:t>is not removed until the end of the succession timestep.  This step makes the cohorts functionally dead the first year th</w:t>
      </w:r>
      <w:r w:rsidR="00204158">
        <w:t>at</w:t>
      </w:r>
      <w:r>
        <w:t xml:space="preserve"> NSCFrac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A7A754D" w:rsidR="00B75B52" w:rsidRDefault="00B75B52" w:rsidP="000015D3">
      <w:pPr>
        <w:pStyle w:val="textbody"/>
        <w:numPr>
          <w:ilvl w:val="0"/>
          <w:numId w:val="30"/>
        </w:numPr>
        <w:ind w:left="810" w:right="76"/>
      </w:pPr>
      <w:r>
        <w:t xml:space="preserve">New generic parameter: Wythers.  Option to apply the foliar respiration </w:t>
      </w:r>
      <w:r w:rsidR="0057575D">
        <w:t xml:space="preserve">modification </w:t>
      </w:r>
      <w:r w:rsidR="00635A67">
        <w:t xml:space="preserve">(acclimation) </w:t>
      </w:r>
      <w:r w:rsidR="0057575D">
        <w:t>to increased temperature</w:t>
      </w:r>
      <w:r>
        <w:t xml:space="preserve"> as </w:t>
      </w:r>
      <w:r w:rsidR="003F1065">
        <w:t>described</w:t>
      </w:r>
      <w:r>
        <w:t xml:space="preserve"> by Wythers </w:t>
      </w:r>
      <w:r w:rsidR="00660FBA">
        <w:t>et al.</w:t>
      </w:r>
      <w:r>
        <w:t xml:space="preserve"> (2013).</w:t>
      </w:r>
    </w:p>
    <w:p w14:paraId="6D56395C" w14:textId="35D26231" w:rsidR="00B75B52" w:rsidRDefault="00B75B52" w:rsidP="000015D3">
      <w:pPr>
        <w:pStyle w:val="textbody"/>
        <w:numPr>
          <w:ilvl w:val="0"/>
          <w:numId w:val="30"/>
        </w:numPr>
        <w:ind w:left="810" w:right="76"/>
      </w:pPr>
      <w:r>
        <w:t>New generic parameter: DTEMP.  Option to apply the temperature reduction factor (DTEMP) of PnET-II rather than the original PnET-Succession v1.2 temperature reduction factor.  The v1.2 temperature reduction factor does not explicitly penalize photosynthesis at temperatures above PsnTOpt</w:t>
      </w:r>
      <w:r w:rsidR="00585D9A">
        <w:t xml:space="preserve"> other than by VPD</w:t>
      </w:r>
      <w:r>
        <w:t xml:space="preserve">.  </w:t>
      </w:r>
    </w:p>
    <w:p w14:paraId="1FE36A05" w14:textId="2415882B" w:rsidR="00B75B52" w:rsidRDefault="00B75B52" w:rsidP="000015D3">
      <w:pPr>
        <w:pStyle w:val="textbody"/>
        <w:numPr>
          <w:ilvl w:val="0"/>
          <w:numId w:val="30"/>
        </w:numPr>
        <w:ind w:left="81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0AE61D45" w:rsidR="00B75B52" w:rsidRDefault="00B75B52" w:rsidP="003D5796">
      <w:pPr>
        <w:pStyle w:val="textbody"/>
        <w:numPr>
          <w:ilvl w:val="0"/>
          <w:numId w:val="22"/>
        </w:numPr>
        <w:ind w:left="810" w:right="-14"/>
      </w:pPr>
      <w:r>
        <w:lastRenderedPageBreak/>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w:t>
      </w:r>
      <w:proofErr w:type="spellStart"/>
      <w:r w:rsidRPr="00735CF5">
        <w:t>PnET</w:t>
      </w:r>
      <w:proofErr w:type="spellEnd"/>
      <w:r>
        <w:t xml:space="preserve"> extension (Section </w:t>
      </w:r>
      <w:r w:rsidR="00D1664D">
        <w:fldChar w:fldCharType="begin"/>
      </w:r>
      <w:r w:rsidR="00D1664D">
        <w:instrText xml:space="preserve"> REF _Ref74136222 \r \h </w:instrText>
      </w:r>
      <w:r w:rsidR="00D1664D">
        <w:fldChar w:fldCharType="separate"/>
      </w:r>
      <w:r w:rsidR="00214006">
        <w:t>11</w:t>
      </w:r>
      <w:r w:rsidR="00D1664D">
        <w:fldChar w:fldCharType="end"/>
      </w:r>
      <w:r>
        <w:t>).</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4D278FD"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214006">
        <w:t>2.2.2.1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69DD9F5"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4"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0C9E579C" w:rsidR="00A519A8" w:rsidRPr="00A519A8" w:rsidRDefault="0070014A" w:rsidP="00A519A8">
      <w:pPr>
        <w:pStyle w:val="textbody"/>
        <w:ind w:left="450"/>
      </w:pPr>
      <w:r>
        <w:t xml:space="preserve">First </w:t>
      </w:r>
      <w:r w:rsidR="00A519A8">
        <w:t>released version</w:t>
      </w:r>
      <w:r w:rsidR="00E5071D">
        <w:t>.</w:t>
      </w:r>
    </w:p>
    <w:p w14:paraId="3A45ACB0" w14:textId="0EB0AAD7" w:rsidR="000267B0" w:rsidRPr="0074198E" w:rsidRDefault="00B75B52" w:rsidP="0074198E">
      <w:pPr>
        <w:pStyle w:val="Heading3"/>
        <w:ind w:left="864" w:hanging="864"/>
      </w:pPr>
      <w:bookmarkStart w:id="55" w:name="_Toc503173240"/>
      <w:bookmarkStart w:id="56" w:name="_Toc144298483"/>
      <w:r>
        <w:t>Minor Releases</w:t>
      </w:r>
      <w:bookmarkEnd w:id="55"/>
      <w:bookmarkEnd w:id="56"/>
      <w:r>
        <w:t xml:space="preserve"> </w:t>
      </w:r>
    </w:p>
    <w:p w14:paraId="5AD43570" w14:textId="3D5C8400" w:rsidR="007957BC" w:rsidRDefault="007957BC" w:rsidP="000015D3">
      <w:pPr>
        <w:pStyle w:val="Heading4"/>
        <w:ind w:left="864" w:hanging="864"/>
      </w:pPr>
      <w:r>
        <w:t>Version 3.4</w:t>
      </w:r>
      <w:r w:rsidR="00286E05">
        <w:t xml:space="preserve"> (</w:t>
      </w:r>
      <w:r w:rsidR="002E43DD">
        <w:t>2019)</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lastRenderedPageBreak/>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7888CFFB" w:rsidR="00154BC0" w:rsidRPr="0031699F" w:rsidRDefault="00154BC0" w:rsidP="0031699F">
      <w:pPr>
        <w:pStyle w:val="textbody"/>
        <w:ind w:left="450"/>
      </w:pPr>
      <w:r>
        <w:t xml:space="preserve">Added dynamic foliage responses to light (fRad) through dynamic foliar nitrogen (FolN) and foliage fraction (FracFol).  See sections </w:t>
      </w:r>
      <w:r w:rsidR="00D1664D">
        <w:fldChar w:fldCharType="begin"/>
      </w:r>
      <w:r w:rsidR="00D1664D">
        <w:instrText xml:space="preserve"> REF _Ref74136251 \r \h </w:instrText>
      </w:r>
      <w:r w:rsidR="00D1664D">
        <w:fldChar w:fldCharType="separate"/>
      </w:r>
      <w:r w:rsidR="00214006">
        <w:t>8.31</w:t>
      </w:r>
      <w:r w:rsidR="00D1664D">
        <w:fldChar w:fldCharType="end"/>
      </w:r>
      <w:r>
        <w:t xml:space="preserve"> and</w:t>
      </w:r>
      <w:r w:rsidR="00E5071D">
        <w:t xml:space="preserve"> </w:t>
      </w:r>
      <w:r w:rsidR="00D1664D">
        <w:fldChar w:fldCharType="begin"/>
      </w:r>
      <w:r w:rsidR="00D1664D">
        <w:instrText xml:space="preserve"> REF _Ref522621976 \r \h </w:instrText>
      </w:r>
      <w:r w:rsidR="00D1664D">
        <w:fldChar w:fldCharType="separate"/>
      </w:r>
      <w:r w:rsidR="00214006">
        <w:t>8.32</w:t>
      </w:r>
      <w:r w:rsidR="00D1664D">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lastRenderedPageBreak/>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3E4382D6"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w:t>
      </w:r>
      <w:r w:rsidR="0063289E">
        <w:t xml:space="preserve">now </w:t>
      </w:r>
      <w:r>
        <w:t>use</w:t>
      </w:r>
      <w:r w:rsidR="0063289E">
        <w:t>s</w:t>
      </w:r>
      <w:r>
        <w:t xml:space="preserve"> the age of the </w:t>
      </w:r>
      <w:r w:rsidRPr="007F5506">
        <w:rPr>
          <w:b/>
        </w:rPr>
        <w:t xml:space="preserve">oldest </w:t>
      </w:r>
      <w:r>
        <w:t xml:space="preserve">cohort of a species to check for maturity and determine sources of seed for dispersal.  </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57" w:name="_Toc393188768"/>
      <w:bookmarkStart w:id="58" w:name="_Toc503173241"/>
      <w:bookmarkStart w:id="59" w:name="_Toc144298484"/>
      <w:r>
        <w:lastRenderedPageBreak/>
        <w:t>PnET-Succession</w:t>
      </w:r>
      <w:bookmarkEnd w:id="57"/>
      <w:bookmarkEnd w:id="58"/>
      <w:bookmarkEnd w:id="59"/>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059394E8"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w:t>
      </w:r>
      <w:ins w:id="60" w:author="Zaixing Zhou" w:date="2024-11-07T15:18:00Z" w16du:dateUtc="2024-11-07T20:18:00Z">
        <w:r w:rsidR="00A07F2D">
          <w:t xml:space="preserve">, </w:t>
        </w:r>
      </w:ins>
      <w:ins w:id="61" w:author="Zaixing Zhou" w:date="2024-11-07T15:19:00Z" w16du:dateUtc="2024-11-07T20:19:00Z">
        <w:r w:rsidR="00A07F2D" w:rsidRPr="00A07F2D">
          <w:t>ammonium</w:t>
        </w:r>
        <w:r w:rsidR="00A07F2D">
          <w:t xml:space="preserve"> and nitrate nitrogen </w:t>
        </w:r>
        <w:proofErr w:type="spellStart"/>
        <w:r w:rsidR="00A07F2D">
          <w:t>deposition</w:t>
        </w:r>
      </w:ins>
      <w:del w:id="62" w:author="Zaixing Zhou" w:date="2024-11-07T15:19:00Z" w16du:dateUtc="2024-11-07T20:19:00Z">
        <w:r w:rsidR="00F81BB7" w:rsidRPr="001D1FBF" w:rsidDel="00A07F2D">
          <w:delText xml:space="preserve"> </w:delText>
        </w:r>
      </w:del>
      <w:r w:rsidR="00821BF1">
        <w:t>as</w:t>
      </w:r>
      <w:proofErr w:type="spellEnd"/>
      <w:r w:rsidR="00821BF1">
        <w:t xml:space="preserve">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2106F7F4"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D925C7">
        <w:t xml:space="preserve"> and sub-layer</w:t>
      </w:r>
      <w:r w:rsidR="00CC53FE">
        <w:t>, including the sub-canopy (</w:t>
      </w:r>
      <w:r w:rsidR="003850C6">
        <w:t xml:space="preserve">i.e., </w:t>
      </w:r>
      <w:r w:rsidR="00CC53FE">
        <w:t>ground)</w:t>
      </w:r>
      <w:r w:rsidR="00754083">
        <w:t>.</w:t>
      </w:r>
    </w:p>
    <w:p w14:paraId="52A01AC0" w14:textId="01EA8EF9"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del w:id="63" w:author="Zaixing Zhou" w:date="2024-11-07T15:20:00Z" w16du:dateUtc="2024-11-07T20:20:00Z">
        <w:r w:rsidR="00EA31AB" w:rsidRPr="00DA34CE" w:rsidDel="00A07F2D">
          <w:delText xml:space="preserve">two </w:delText>
        </w:r>
      </w:del>
      <w:ins w:id="64" w:author="Zaixing Zhou" w:date="2024-11-07T15:20:00Z" w16du:dateUtc="2024-11-07T20:20:00Z">
        <w:r w:rsidR="00A07F2D">
          <w:t>three</w:t>
        </w:r>
        <w:r w:rsidR="00A07F2D" w:rsidRPr="00DA34CE">
          <w:t xml:space="preserve"> </w:t>
        </w:r>
      </w:ins>
      <w:r>
        <w:t xml:space="preserve">dead </w:t>
      </w:r>
      <w:r w:rsidR="00EA31AB" w:rsidRPr="00DA34CE">
        <w:t xml:space="preserve">pools </w:t>
      </w:r>
      <w:r>
        <w:t>(</w:t>
      </w:r>
      <w:proofErr w:type="spellStart"/>
      <w:r w:rsidR="00EA31AB" w:rsidRPr="00DA34CE">
        <w:t>woody</w:t>
      </w:r>
      <w:ins w:id="65" w:author="Zaixing Zhou" w:date="2024-11-07T15:20:00Z" w16du:dateUtc="2024-11-07T20:20:00Z">
        <w:r w:rsidR="00A07F2D">
          <w:t>,</w:t>
        </w:r>
      </w:ins>
      <w:del w:id="66" w:author="Zaixing Zhou" w:date="2024-11-07T15:20:00Z" w16du:dateUtc="2024-11-07T20:20:00Z">
        <w:r w:rsidR="00EA31AB" w:rsidRPr="00DA34CE" w:rsidDel="00A07F2D">
          <w:delText xml:space="preserve"> and </w:delText>
        </w:r>
      </w:del>
      <w:r w:rsidR="00EA31AB" w:rsidRPr="00DA34CE">
        <w:t>leaf</w:t>
      </w:r>
      <w:proofErr w:type="spellEnd"/>
      <w:r w:rsidR="00EA31AB" w:rsidRPr="00DA34CE">
        <w:t xml:space="preserve"> litter</w:t>
      </w:r>
      <w:ins w:id="67" w:author="Zaixing Zhou" w:date="2024-11-07T15:20:00Z" w16du:dateUtc="2024-11-07T20:20:00Z">
        <w:r w:rsidR="00A07F2D">
          <w:t>, and soil organic matter</w:t>
        </w:r>
      </w:ins>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68" w:name="_Toc393188769"/>
      <w:bookmarkStart w:id="69" w:name="_Toc503173242"/>
      <w:bookmarkStart w:id="70" w:name="_Toc144298485"/>
      <w:r>
        <w:t>Initializing Biomass</w:t>
      </w:r>
      <w:bookmarkEnd w:id="68"/>
      <w:bookmarkEnd w:id="69"/>
      <w:bookmarkEnd w:id="70"/>
    </w:p>
    <w:p w14:paraId="22E77B51" w14:textId="13F64421"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w:t>
      </w:r>
      <w:r w:rsidR="00DF11D3">
        <w:t xml:space="preserve">Users have the option of providing initial aboveground live biomass values for each cohort or allowing PnET-Succession to estimate the biomass from the age using a “spinup” period to grow the cohorts to their initial age.  </w:t>
      </w:r>
      <w:r w:rsidR="0055009E">
        <w:t>Optionally</w:t>
      </w:r>
      <w:r w:rsidR="005F442A">
        <w:t>, users can provide biomass values but allow spinup to determine the canopy layer of the cohort</w:t>
      </w:r>
      <w:r w:rsidR="0055009E">
        <w:t xml:space="preserve"> based on the maximum biomass attained during spinup.  This properly initializes cohorts that have less biomass than expected for their age because of disturbance.</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w:t>
      </w:r>
      <w:r w:rsidRPr="00F81BB7">
        <w:lastRenderedPageBreak/>
        <w:t xml:space="preserve">competition among cohorts.  Note: </w:t>
      </w:r>
      <w:r w:rsidR="00154BBD">
        <w:t xml:space="preserve">spin up </w:t>
      </w:r>
      <w:r w:rsidRPr="00F81BB7">
        <w:t>is a computationally intensive process that may require significant time for complex initial landscapes</w:t>
      </w:r>
      <w:r w:rsidR="0003484A">
        <w:t xml:space="preserve"> with lots of cohort combinations</w:t>
      </w:r>
      <w:r w:rsidRPr="00F81BB7">
        <w:t>.</w:t>
      </w:r>
      <w:r w:rsidR="008114EB">
        <w:t xml:space="preserve"> </w:t>
      </w:r>
      <w:r w:rsidR="00C033FD">
        <w:t xml:space="preserve"> </w:t>
      </w:r>
      <w:r w:rsidR="008114EB" w:rsidRPr="008114EB">
        <w:t>Additionally, c</w:t>
      </w:r>
      <w:r w:rsidR="00A87C7C" w:rsidRPr="008114EB">
        <w:t>limate data are required back to t</w:t>
      </w:r>
      <w:r w:rsidR="00B92029">
        <w:t>he</w:t>
      </w:r>
      <w:r w:rsidR="00A87C7C" w:rsidRPr="008114EB">
        <w:t xml:space="preserve">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D1664D">
        <w:fldChar w:fldCharType="begin"/>
      </w:r>
      <w:r w:rsidR="00D1664D">
        <w:instrText xml:space="preserve"> REF _Ref74136288 \r \h </w:instrText>
      </w:r>
      <w:r w:rsidR="00D1664D">
        <w:fldChar w:fldCharType="separate"/>
      </w:r>
      <w:r w:rsidR="00214006">
        <w:t>6.1.1</w:t>
      </w:r>
      <w:r w:rsidR="00D1664D">
        <w:fldChar w:fldCharType="end"/>
      </w:r>
      <w:r w:rsidR="00C32999">
        <w:t>)</w:t>
      </w:r>
      <w:r w:rsidR="005F442A">
        <w:t>.</w:t>
      </w:r>
      <w:r w:rsidR="00C32999">
        <w:t xml:space="preserve"> </w:t>
      </w:r>
    </w:p>
    <w:p w14:paraId="7020FB4B" w14:textId="15400526" w:rsidR="00EA31AB" w:rsidRPr="00DA34CE" w:rsidRDefault="00F81BB7" w:rsidP="008166A4">
      <w:pPr>
        <w:pStyle w:val="textbody"/>
        <w:ind w:left="450"/>
      </w:pPr>
      <w:r>
        <w:t>Th</w:t>
      </w:r>
      <w:r w:rsidR="0055009E">
        <w:t>e</w:t>
      </w:r>
      <w:r>
        <w:t xml:space="preserve"> biomass initialization </w:t>
      </w:r>
      <w:r w:rsidR="0055009E">
        <w:t xml:space="preserve">by spinup </w:t>
      </w:r>
      <w:r>
        <w:t xml:space="preserve">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Because PnET-Succession gives bigger cohorts priority access to light and water</w:t>
      </w:r>
      <w:r w:rsidR="00A67513">
        <w:t xml:space="preserve"> (slight priority)</w:t>
      </w:r>
      <w:r w:rsidR="003F1065">
        <w:t xml:space="preserve">,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71" w:name="_Toc393188772"/>
      <w:bookmarkStart w:id="72" w:name="_Toc503173245"/>
      <w:bookmarkStart w:id="73" w:name="_Toc144298486"/>
      <w:r>
        <w:t>Cohort Competition</w:t>
      </w:r>
      <w:bookmarkEnd w:id="71"/>
      <w:bookmarkEnd w:id="72"/>
      <w:bookmarkEnd w:id="73"/>
    </w:p>
    <w:p w14:paraId="1F077502" w14:textId="3FBAD818"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ins w:id="74" w:author="Zaixing Zhou" w:date="2024-11-07T15:26:00Z" w16du:dateUtc="2024-11-07T20:26:00Z">
        <w:r w:rsidR="00412771">
          <w:t xml:space="preserve"> and nitrogen</w:t>
        </w:r>
      </w:ins>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r w:rsidR="00AC1EDC">
        <w:t>, and th</w:t>
      </w:r>
      <w:r w:rsidR="00B92029">
        <w:t>is</w:t>
      </w:r>
      <w:r w:rsidR="00AC1EDC">
        <w:t xml:space="preserve"> acts as a reduction factor when </w:t>
      </w:r>
      <w:r w:rsidR="00AC1EDC" w:rsidRPr="00292449">
        <w:t>CO</w:t>
      </w:r>
      <w:r w:rsidR="00AC1EDC" w:rsidRPr="00292449">
        <w:rPr>
          <w:vertAlign w:val="subscript"/>
        </w:rPr>
        <w:t>2</w:t>
      </w:r>
      <w:r w:rsidR="00AC1EDC" w:rsidRPr="00292449">
        <w:t xml:space="preserve"> </w:t>
      </w:r>
      <w:r w:rsidR="00AC1EDC">
        <w:t>is below 35</w:t>
      </w:r>
      <w:r w:rsidR="009D6201">
        <w:t>0</w:t>
      </w:r>
      <w:r w:rsidR="00292449" w:rsidRPr="00292449">
        <w:t>.</w:t>
      </w:r>
      <w:ins w:id="75" w:author="Zaixing Zhou" w:date="2024-11-07T15:27:00Z" w16du:dateUtc="2024-11-07T20:27:00Z">
        <w:r w:rsidR="00412771">
          <w:t xml:space="preserve"> Foliar nitrogen was </w:t>
        </w:r>
      </w:ins>
      <w:ins w:id="76" w:author="Zaixing Zhou" w:date="2024-11-07T15:28:00Z" w16du:dateUtc="2024-11-07T20:28:00Z">
        <w:r w:rsidR="00412771">
          <w:t>dynamically computed based on the air-plant-soil nitrogen cycling.</w:t>
        </w:r>
      </w:ins>
      <w:ins w:id="77" w:author="Zaixing Zhou" w:date="2024-11-07T15:27:00Z" w16du:dateUtc="2024-11-07T20:27:00Z">
        <w:r w:rsidR="00412771">
          <w:t xml:space="preserve"> </w:t>
        </w:r>
      </w:ins>
    </w:p>
    <w:p w14:paraId="437FFF4D" w14:textId="4F1EA716" w:rsidR="00584938" w:rsidRDefault="00584938" w:rsidP="00584938">
      <w:pPr>
        <w:pStyle w:val="Heading3"/>
        <w:ind w:left="864" w:hanging="864"/>
      </w:pPr>
      <w:bookmarkStart w:id="78" w:name="_Toc503173246"/>
      <w:bookmarkStart w:id="79" w:name="_Ref74136139"/>
      <w:bookmarkStart w:id="80" w:name="_Toc144298487"/>
      <w:r>
        <w:t>Light</w:t>
      </w:r>
      <w:bookmarkEnd w:id="78"/>
      <w:bookmarkEnd w:id="79"/>
      <w:bookmarkEnd w:id="80"/>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70582481" w:rsidR="00B2450E" w:rsidRDefault="005106C3" w:rsidP="007F5506">
      <w:pPr>
        <w:pStyle w:val="textbody"/>
        <w:ind w:left="450" w:right="76"/>
      </w:pPr>
      <w:r>
        <w:t>PnET-Succession</w:t>
      </w:r>
      <w:r w:rsidR="00812E34" w:rsidRPr="001D1FBF">
        <w:t xml:space="preserve"> assumes that LAI and biomass are </w:t>
      </w:r>
      <w:r w:rsidR="00B92029">
        <w:t>evenly or randomly distributed across</w:t>
      </w:r>
      <w:r w:rsidR="00812E34">
        <w:t xml:space="preserve">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Because senescing cohorts are more likely to lose biomass due to death of suppressed individuals or branches breaking off rather than due to the top breaking (i.e.</w:t>
      </w:r>
      <w:r w:rsidR="00B92029">
        <w:t>,</w:t>
      </w:r>
      <w:r w:rsidR="00292449" w:rsidRPr="00292449">
        <w:t xml:space="preserv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w:t>
      </w:r>
      <w:r w:rsidR="005A7646">
        <w:t>d</w:t>
      </w:r>
      <w:r w:rsidR="006C3172">
        <w:t xml:space="preserve">e Bruijn </w:t>
      </w:r>
      <w:r w:rsidR="00660FBA">
        <w:t>et al.</w:t>
      </w:r>
      <w:r w:rsidR="006C3172">
        <w:t xml:space="preserve"> 2014)</w:t>
      </w:r>
      <w:r w:rsidR="0097440B">
        <w:t xml:space="preserve"> as described by Gustafson </w:t>
      </w:r>
      <w:r w:rsidR="00660FBA">
        <w:t>et al.</w:t>
      </w:r>
      <w:r w:rsidR="0097440B">
        <w:t xml:space="preserve"> (202</w:t>
      </w:r>
      <w:r w:rsidR="00B06A5D">
        <w:t>3</w:t>
      </w:r>
      <w:r w:rsidR="0097440B">
        <w:t>)</w:t>
      </w:r>
      <w:r w:rsidR="00275138">
        <w:t xml:space="preserve">. </w:t>
      </w:r>
      <w:r w:rsidR="008B04A4">
        <w:t xml:space="preserve"> </w:t>
      </w:r>
      <w:r w:rsidR="007C7361">
        <w:t xml:space="preserve">Cohorts no longer can have their foliage </w:t>
      </w:r>
      <w:r w:rsidR="00CD072F">
        <w:t>distributed across</w:t>
      </w:r>
      <w:r w:rsidR="007C7361">
        <w:t xml:space="preserve"> multiple major canopy layers.</w:t>
      </w:r>
      <w:r w:rsidR="00902630">
        <w:t xml:space="preserve">  </w:t>
      </w:r>
      <w:r w:rsidR="007C7361">
        <w:t>Cohorts</w:t>
      </w:r>
      <w:r w:rsidR="00902630">
        <w:t xml:space="preserve"> within a </w:t>
      </w:r>
      <w:r w:rsidR="007C7361">
        <w:t xml:space="preserve">major </w:t>
      </w:r>
      <w:r w:rsidR="00902630">
        <w:t>canopy layer have equal access to the light reaching the canopy layer</w:t>
      </w:r>
      <w:r w:rsidR="007D5B6C">
        <w:t xml:space="preserve">, and the light passing through </w:t>
      </w:r>
      <w:r w:rsidR="007C7361">
        <w:t xml:space="preserve">each cohort’s </w:t>
      </w:r>
      <w:r w:rsidR="007D5B6C">
        <w:t xml:space="preserve">canopy </w:t>
      </w:r>
      <w:r w:rsidR="007C7361">
        <w:t>sub</w:t>
      </w:r>
      <w:r w:rsidR="007D5B6C">
        <w:t>layer</w:t>
      </w:r>
      <w:r w:rsidR="007C7361">
        <w:t>s</w:t>
      </w:r>
      <w:r w:rsidR="007D5B6C">
        <w:t xml:space="preserve"> is a function of the LAI and extinction coefficient of the cohorts.</w:t>
      </w:r>
      <w:r w:rsidR="00584938">
        <w:t xml:space="preserve">  </w:t>
      </w:r>
      <w:r w:rsidR="00BB24AF">
        <w:t xml:space="preserve">Transmissivity of the light passing through a layer to the layer below it is the weighted average of the transmissivity of the contributing cohorts within the layer, weighted by their areal proportion of the layer.  </w:t>
      </w:r>
      <w:r w:rsidR="00584938">
        <w:t xml:space="preserve">Light stress for a cohort is </w:t>
      </w:r>
      <w:r w:rsidR="007C7361">
        <w:t xml:space="preserve">no longer </w:t>
      </w:r>
      <w:r w:rsidR="00584938">
        <w:t xml:space="preserve">calculated by </w:t>
      </w:r>
      <w:r w:rsidR="00C47127">
        <w:t xml:space="preserve">fRad = </w:t>
      </w:r>
      <w:r w:rsidR="00C47127" w:rsidRPr="00C47127">
        <w:t>Radiation / (Radiation+HalfSat)</w:t>
      </w:r>
      <w:r w:rsidR="007C7361">
        <w:t xml:space="preserve">; the equation from PnET-II is now used: </w:t>
      </w:r>
      <w:r w:rsidR="00CD072F">
        <w:t xml:space="preserve">fRad </w:t>
      </w:r>
      <w:r w:rsidR="00CD072F" w:rsidRPr="00CD072F">
        <w:t>=</w:t>
      </w:r>
      <w:r w:rsidR="00CD072F">
        <w:t xml:space="preserve"> </w:t>
      </w:r>
      <w:r w:rsidR="00CD072F" w:rsidRPr="00CD072F">
        <w:t>1-EXP(</w:t>
      </w:r>
      <w:r w:rsidR="00CD072F">
        <w:t>Radiation</w:t>
      </w:r>
      <w:r w:rsidR="00CD072F" w:rsidRPr="00CD072F">
        <w:t>*LN(2)/</w:t>
      </w:r>
      <w:r w:rsidR="00CD072F" w:rsidRPr="00C47127">
        <w:t>HalfSat</w:t>
      </w:r>
      <w:r w:rsidR="00CD072F" w:rsidRPr="00CD072F">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753ED586"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w:t>
      </w:r>
      <w:r w:rsidR="00C97F08">
        <w:t xml:space="preserve">major </w:t>
      </w:r>
      <w:r w:rsidR="002C07C2" w:rsidRPr="00DE08B5">
        <w:t xml:space="preserve">canopy layers </w:t>
      </w:r>
      <w:r w:rsidR="00CD072F">
        <w:t xml:space="preserve">based on the </w:t>
      </w:r>
      <w:r w:rsidR="00A5538F">
        <w:t>difference in</w:t>
      </w:r>
      <w:r w:rsidR="00D94C34">
        <w:t xml:space="preserve"> </w:t>
      </w:r>
      <w:r w:rsidR="00CD072F">
        <w:t xml:space="preserve">biomass </w:t>
      </w:r>
      <w:r w:rsidR="00201DC1">
        <w:t>(surrogate for height)</w:t>
      </w:r>
      <w:r w:rsidR="00486E80">
        <w:t xml:space="preserve"> </w:t>
      </w:r>
      <w:r w:rsidR="00CD072F">
        <w:t xml:space="preserve">of </w:t>
      </w:r>
      <w:r w:rsidR="00A5538F">
        <w:t xml:space="preserve">the </w:t>
      </w:r>
      <w:r w:rsidR="00CD072F">
        <w:t>cohorts on the site</w:t>
      </w:r>
      <w:r w:rsidR="002C07C2" w:rsidRPr="00DE08B5">
        <w:t xml:space="preserve">.  All cohort subcanopy layers are assigned to </w:t>
      </w:r>
      <w:r w:rsidR="00CD072F">
        <w:t>a</w:t>
      </w:r>
      <w:r w:rsidR="00CD072F" w:rsidRPr="00DE08B5">
        <w:t xml:space="preserve"> </w:t>
      </w:r>
      <w:r w:rsidR="002C07C2" w:rsidRPr="00DE08B5">
        <w:t xml:space="preserve">single canopy layer.  Note that the diagram shows canopy shape only to </w:t>
      </w:r>
      <w:r w:rsidR="00C25871">
        <w:t>help distinguish cohorts</w:t>
      </w:r>
      <w:r w:rsidR="002C07C2" w:rsidRPr="00DE08B5">
        <w:t xml:space="preserve">; in the model, subcanopy layers represent cohort foliage across the site, not tree crowns, and all </w:t>
      </w:r>
      <w:r w:rsidR="00C25CB5" w:rsidRPr="00DE08B5">
        <w:t xml:space="preserve">subcanopy layers </w:t>
      </w:r>
      <w:r w:rsidR="002C07C2" w:rsidRPr="00DE08B5">
        <w:t xml:space="preserve">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81" w:name="_Toc503173247"/>
      <w:bookmarkStart w:id="82" w:name="_Toc144298488"/>
      <w:r>
        <w:t>Water</w:t>
      </w:r>
      <w:bookmarkEnd w:id="81"/>
      <w:bookmarkEnd w:id="82"/>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83" w:name="_Ref465060915"/>
      <w:r w:rsidRPr="00292449">
        <w:t>Water In</w:t>
      </w:r>
      <w:bookmarkEnd w:id="83"/>
    </w:p>
    <w:p w14:paraId="61C3A09C" w14:textId="660409F2" w:rsidR="00B7613E" w:rsidRDefault="00B7613E" w:rsidP="00A85206">
      <w:pPr>
        <w:pStyle w:val="textbody"/>
        <w:ind w:left="450" w:right="76"/>
      </w:pPr>
      <w:r>
        <w:t>Sources of bulk soil water (</w:t>
      </w:r>
      <w:r>
        <w:rPr>
          <w:i/>
        </w:rPr>
        <w:t>soil_water</w:t>
      </w:r>
      <w:r>
        <w:t xml:space="preserve"> in mm) are precipitation (</w:t>
      </w:r>
      <w:r w:rsidRPr="00B92029">
        <w:rPr>
          <w:i/>
          <w:iCs/>
        </w:rPr>
        <w:t>P</w:t>
      </w:r>
      <w:r>
        <w:t xml:space="preserve">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17529F4B" w14:textId="77777777" w:rsidR="004448EB" w:rsidRDefault="004448EB" w:rsidP="004448EB">
      <w:pPr>
        <w:pStyle w:val="textbody"/>
        <w:ind w:left="450"/>
        <w:rPr>
          <w:sz w:val="20"/>
          <w:szCs w:val="20"/>
        </w:rPr>
      </w:pPr>
      <m:oMathPara>
        <m:oMath>
          <m:r>
            <w:rPr>
              <w:rFonts w:ascii="Cambria Math" w:hAnsi="Cambria Math"/>
            </w:rPr>
            <m:t>Interception=P×(1-</m:t>
          </m:r>
          <m:sSup>
            <m:sSupPr>
              <m:ctrlPr>
                <w:ins w:id="84" w:author="Gustafson, Eric - FS, WI" w:date="2024-05-23T07:15:00Z">
                  <w:rPr>
                    <w:rFonts w:ascii="Cambria Math" w:eastAsiaTheme="minorHAnsi" w:hAnsi="Cambria Math"/>
                    <w:i/>
                    <w:iCs/>
                  </w:rPr>
                </w:ins>
              </m:ctrlPr>
            </m:sSupPr>
            <m:e>
              <m:r>
                <w:rPr>
                  <w:rFonts w:ascii="Cambria Math" w:hAnsi="Cambria Math"/>
                </w:rPr>
                <m:t>e</m:t>
              </m:r>
            </m:e>
            <m:sup>
              <m:d>
                <m:dPr>
                  <m:ctrlPr>
                    <w:ins w:id="85" w:author="Gustafson, Eric - FS, WI" w:date="2024-05-23T07:15:00Z">
                      <w:rPr>
                        <w:rFonts w:ascii="Cambria Math" w:eastAsiaTheme="minorHAnsi" w:hAnsi="Cambria Math"/>
                        <w:i/>
                        <w:iCs/>
                      </w:rPr>
                    </w:ins>
                  </m:ctrlPr>
                </m:dPr>
                <m:e>
                  <m:r>
                    <w:rPr>
                      <w:rFonts w:ascii="Cambria Math" w:hAnsi="Cambria Math"/>
                    </w:rPr>
                    <m:t>-PrecipIntConst*LAI</m:t>
                  </m:r>
                </m:e>
              </m:d>
            </m:sup>
          </m:sSup>
          <m:r>
            <w:rPr>
              <w:rFonts w:ascii="Cambria Math" w:hAnsi="Cambria Math"/>
            </w:rPr>
            <m:t xml:space="preserve"> )</m:t>
          </m:r>
        </m:oMath>
      </m:oMathPara>
    </w:p>
    <w:p w14:paraId="68FFB55A" w14:textId="70497963"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w:t>
      </w:r>
      <w:r w:rsidR="0055009E">
        <w:t>snowpack</w:t>
      </w:r>
      <w:r w:rsidR="00881454">
        <w:t xml:space="preserve">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w:t>
      </w:r>
      <w:r w:rsidR="00D925C7">
        <w:t xml:space="preserve"> </w:t>
      </w:r>
      <w:r>
        <w:t xml:space="preserve"> Snow melt is not subject to interception by foliage.</w:t>
      </w:r>
    </w:p>
    <w:p w14:paraId="34DD3548" w14:textId="4DC2C6F8"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7C7361">
        <w:t xml:space="preserve"> (in a given month)</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w:t>
      </w:r>
      <w:r w:rsidR="007C7361">
        <w:t xml:space="preserve">(over time) </w:t>
      </w:r>
      <w:r w:rsidR="00DD7ADE" w:rsidRPr="00DD7ADE">
        <w:t xml:space="preserve">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PrecipLossFrac, with the runoff not entering the soil.  The water </w:t>
      </w:r>
      <w:r w:rsidR="00D925C7">
        <w:t xml:space="preserve">actually </w:t>
      </w:r>
      <w:r>
        <w:t>infiltrating the soil is:</w:t>
      </w:r>
    </w:p>
    <w:p w14:paraId="2551E11A" w14:textId="161B9E5E" w:rsidR="00B7613E" w:rsidRPr="00D759D3" w:rsidRDefault="00B7613E" w:rsidP="00FB24CD">
      <w:pPr>
        <w:pStyle w:val="textbody"/>
        <w:ind w:left="450" w:right="-14"/>
      </w:pPr>
      <m:oMathPara>
        <m:oMath>
          <m:r>
            <w:rPr>
              <w:rFonts w:ascii="Cambria Math" w:hAnsi="Cambria Math"/>
            </w:rPr>
            <m:t>WaterIn=(1-PrecipLossFrac)×</m:t>
          </m:r>
          <m:f>
            <m:fPr>
              <m:ctrlPr>
                <w:ins w:id="86" w:author="Gustafson, Eric - FS, WI" w:date="2024-05-23T07:15:00Z">
                  <w:rPr>
                    <w:rFonts w:ascii="Cambria Math" w:hAnsi="Cambria Math"/>
                    <w:i/>
                  </w:rPr>
                </w:ins>
              </m:ctrlPr>
            </m:fPr>
            <m:num>
              <m:d>
                <m:dPr>
                  <m:begChr m:val="["/>
                  <m:endChr m:val="]"/>
                  <m:ctrlPr>
                    <w:ins w:id="87" w:author="Gustafson, Eric - FS, WI" w:date="2024-05-23T07:15:00Z">
                      <w:rPr>
                        <w:rFonts w:ascii="Cambria Math" w:hAnsi="Cambria Math"/>
                        <w:i/>
                      </w:rPr>
                    </w:ins>
                  </m:ctrlPr>
                </m:dPr>
                <m:e>
                  <m:r>
                    <w:rPr>
                      <w:rFonts w:ascii="Cambria Math" w:hAnsi="Cambria Math"/>
                    </w:rPr>
                    <m:t>snow_melt+P-Interception)</m:t>
                  </m:r>
                </m:e>
              </m:d>
            </m:num>
            <m:den>
              <m:r>
                <w:rPr>
                  <w:rFonts w:ascii="Cambria Math" w:hAnsi="Cambria Math"/>
                </w:rPr>
                <m:t>PrecipEvents</m:t>
              </m:r>
            </m:den>
          </m:f>
        </m:oMath>
      </m:oMathPara>
    </w:p>
    <w:p w14:paraId="54AB4E50" w14:textId="3FAFDE82" w:rsidR="00D759D3" w:rsidRDefault="00D00018" w:rsidP="00E41CFE">
      <w:pPr>
        <w:pStyle w:val="textbody"/>
        <w:ind w:left="450" w:right="-14" w:firstLine="270"/>
      </w:pPr>
      <w:r>
        <w:t>w</w:t>
      </w:r>
      <w:r w:rsidR="00D759D3">
        <w:t xml:space="preserve">here P is </w:t>
      </w:r>
      <w:r>
        <w:t>precipitation.</w:t>
      </w:r>
    </w:p>
    <w:p w14:paraId="51356308" w14:textId="77777777" w:rsidR="00B7613E" w:rsidRDefault="00B7613E" w:rsidP="00B7613E">
      <w:pPr>
        <w:pStyle w:val="Heading4"/>
        <w:ind w:left="864" w:hanging="864"/>
      </w:pPr>
      <w:bookmarkStart w:id="88" w:name="_Ref51053856"/>
      <w:r>
        <w:t>Water Out</w:t>
      </w:r>
      <w:bookmarkEnd w:id="88"/>
    </w:p>
    <w:p w14:paraId="6651B64A" w14:textId="6FB2DBE8" w:rsidR="00427015" w:rsidRDefault="00B7613E" w:rsidP="00A85206">
      <w:pPr>
        <w:pStyle w:val="textbody"/>
        <w:ind w:left="450" w:right="76"/>
      </w:pPr>
      <w:r>
        <w:t>Water that infiltrates the soil is</w:t>
      </w:r>
      <w:r w:rsidR="004A398D">
        <w:t xml:space="preserve"> subject to both fast and slow “</w:t>
      </w:r>
      <w:r>
        <w:t xml:space="preserve">leakage”.  </w:t>
      </w:r>
      <w:r w:rsidR="00DB0134">
        <w:t>Infiltration is limited by the soil saturation point (θ</w:t>
      </w:r>
      <w:r w:rsidR="00DB0134">
        <w:rPr>
          <w:vertAlign w:val="subscript"/>
        </w:rPr>
        <w:t>S</w:t>
      </w:r>
      <w:r w:rsidR="00DB0134">
        <w:t>), and any water in excess of saturation is subject to immediate runoff.</w:t>
      </w:r>
      <w:r w:rsidR="00DB0134" w:rsidRPr="00427015">
        <w:t xml:space="preserve"> </w:t>
      </w:r>
      <w:r w:rsidR="00DB0134">
        <w:t xml:space="preserve"> </w:t>
      </w:r>
      <w:r w:rsidR="00427015">
        <w:t xml:space="preserve">Typically, all water above saturation would run off the site, but </w:t>
      </w:r>
      <w:r w:rsidR="00C25CB5">
        <w:t xml:space="preserve">when </w:t>
      </w:r>
      <w:r w:rsidR="00427015">
        <w:t xml:space="preserve">using the optional </w:t>
      </w:r>
      <w:r w:rsidR="00D925C7">
        <w:t>RunoffCapture</w:t>
      </w:r>
      <w:r w:rsidR="00427015">
        <w:t xml:space="preserve"> parameter </w:t>
      </w:r>
      <w:r w:rsidR="00D925C7">
        <w:t>a specified amount</w:t>
      </w:r>
      <w:r w:rsidR="00427015">
        <w:t xml:space="preserve"> of the potential runoff can stay on the site </w:t>
      </w:r>
      <w:r w:rsidR="00D925C7">
        <w:t xml:space="preserve">to </w:t>
      </w:r>
      <w:r w:rsidR="00427015">
        <w:t>creat</w:t>
      </w:r>
      <w:r w:rsidR="00D925C7">
        <w:t>e</w:t>
      </w:r>
      <w:r w:rsidR="00427015">
        <w:t xml:space="preserve"> a supersaturated condition</w:t>
      </w:r>
      <w:r w:rsidR="00D925C7">
        <w:t xml:space="preserve"> (i.e., standing water)</w:t>
      </w:r>
      <w:r w:rsidR="00427015">
        <w:t xml:space="preserve">.  </w:t>
      </w:r>
      <w:r w:rsidR="00B919D8">
        <w:t>RunoffCapture values greater than 0 specifies how much depth (in mm) of standing water may accumulate, and a value of 0 will prevent any standing water.</w:t>
      </w:r>
    </w:p>
    <w:p w14:paraId="082519C7" w14:textId="3E9127EF" w:rsidR="00B7613E" w:rsidRDefault="00B7613E" w:rsidP="00A85206">
      <w:pPr>
        <w:pStyle w:val="textbody"/>
        <w:ind w:left="450" w:right="76"/>
      </w:pPr>
      <w:r>
        <w:t xml:space="preserve">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w:t>
      </w:r>
      <w:r w:rsidR="00346DB0">
        <w:t xml:space="preserve">upland </w:t>
      </w:r>
      <w:r>
        <w:t>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del w:id="89" w:author="Gustafson, Eric - FS, WI" w:date="2024-05-23T07:36:00Z">
        <w:r w:rsidDel="0022666C">
          <w:delText xml:space="preserve">(-3.37 m pressure head) </w:delText>
        </w:r>
      </w:del>
      <w:r>
        <w:t>at the end of each monthly time step.</w:t>
      </w:r>
    </w:p>
    <w:p w14:paraId="7E90751C" w14:textId="77777777" w:rsidR="00EA7DF0" w:rsidRDefault="00EA7DF0" w:rsidP="00EA7DF0">
      <w:pPr>
        <w:pStyle w:val="textbody"/>
        <w:ind w:left="450" w:right="76"/>
      </w:pPr>
      <w:r>
        <w:t>After fast leakage loss has been subtracted, the soil water is subject to further depletion by</w:t>
      </w:r>
      <w:r w:rsidRPr="00071FFE">
        <w:t xml:space="preserve"> </w:t>
      </w:r>
      <w:r>
        <w:t>transpiration and/or</w:t>
      </w:r>
      <w:r w:rsidRPr="00071FFE">
        <w:t xml:space="preserve"> </w:t>
      </w:r>
      <w:r>
        <w:t xml:space="preserve">evaporation.  Transpiration is calculated as </w:t>
      </w:r>
      <w:r w:rsidRPr="00473ACD">
        <w:t xml:space="preserve">the result of plant growth.  </w:t>
      </w:r>
      <w:r w:rsidRPr="00F24C8B">
        <w:t xml:space="preserve">The rate of evaporation is a function of </w:t>
      </w:r>
      <w:r>
        <w:t>available water, total site LAI (shading),</w:t>
      </w:r>
      <w:r w:rsidRPr="00F24C8B">
        <w:t xml:space="preserve"> temperature and </w:t>
      </w:r>
      <w:r>
        <w:t>daylength to calculate a reference evapotranspiration (RET) based on Hamon (1961)</w:t>
      </w:r>
      <w:r w:rsidRPr="00F24C8B">
        <w:t xml:space="preserve">.  </w:t>
      </w:r>
      <w:r w:rsidRPr="00456BE9">
        <w:t>Potential evaporation</w:t>
      </w:r>
      <w:r>
        <w:t xml:space="preserve"> (PE)</w:t>
      </w:r>
      <w:r w:rsidRPr="00456BE9">
        <w:t xml:space="preserve"> is </w:t>
      </w:r>
      <w:r w:rsidRPr="00A91ECE">
        <w:t xml:space="preserve">calculated as </w:t>
      </w:r>
      <w:r>
        <w:t>the RET diminished by shading from the canopy LAI.</w:t>
      </w:r>
      <w:r w:rsidRPr="00A91ECE">
        <w:t xml:space="preserve"> </w:t>
      </w:r>
    </w:p>
    <w:p w14:paraId="06E9A90A" w14:textId="77777777" w:rsidR="00EA7DF0" w:rsidRDefault="00EA7DF0" w:rsidP="00EA7DF0">
      <w:pPr>
        <w:pStyle w:val="textbody"/>
        <w:ind w:left="450" w:right="76"/>
      </w:pPr>
      <w:r w:rsidRPr="00A91ECE">
        <w:lastRenderedPageBreak/>
        <w:t>Actual evaporation</w:t>
      </w:r>
      <w:r>
        <w:t xml:space="preserve"> (AE)</w:t>
      </w:r>
      <w:r w:rsidRPr="00A91ECE">
        <w:t xml:space="preserve"> is </w:t>
      </w:r>
      <w:r>
        <w:t>limited by the available water (above wilting point) in the portion of the soil from which evaporation can draw (EvapDepth):</w:t>
      </w:r>
    </w:p>
    <w:p w14:paraId="4D068D78" w14:textId="77777777" w:rsidR="00EA7DF0" w:rsidRDefault="00EA7DF0" w:rsidP="00EA7DF0">
      <w:pPr>
        <w:pStyle w:val="textbody"/>
        <w:ind w:right="76"/>
      </w:pPr>
      <w:r>
        <w:t>AE = Min(PE, (Water – WiltPt) * EvapDepth)</w:t>
      </w:r>
    </w:p>
    <w:p w14:paraId="0F6E0E36" w14:textId="77777777" w:rsidR="00EA7DF0" w:rsidRDefault="00EA7DF0" w:rsidP="00EA7DF0">
      <w:pPr>
        <w:pStyle w:val="textbody"/>
        <w:ind w:left="450" w:right="76"/>
      </w:pPr>
      <w:r>
        <w:t xml:space="preserve">AET is limited to the water above the wilting point, so that evaporation ceases when the soil water falls to the wilting point.  AET is also limited to the soil depth given by the EvapDepth ecoregion parameter.  </w:t>
      </w:r>
      <w:r w:rsidRPr="00FB24CD">
        <w:rPr>
          <w:i/>
        </w:rPr>
        <w:t>De facto</w:t>
      </w:r>
      <w:r>
        <w:t xml:space="preserve"> evaporation is 0.0 when LAI &gt; 3.0.  Also, it is assumed that there is no soil evaporation when snow cover is present.</w:t>
      </w:r>
    </w:p>
    <w:p w14:paraId="0FE66E63" w14:textId="4A5AFBF5" w:rsidR="002C07C2" w:rsidRDefault="00EA7DF0" w:rsidP="00427015">
      <w:pPr>
        <w:pStyle w:val="textbody"/>
        <w:ind w:left="450" w:right="76"/>
      </w:pPr>
      <w:r>
        <w:t>In reality, w</w:t>
      </w:r>
      <w:r w:rsidR="002C07C2">
        <w:t xml:space="preserve">hen some snow melts prior to soil thaw, it runs off and </w:t>
      </w:r>
      <w:r w:rsidR="00FF0570">
        <w:t xml:space="preserve">does </w:t>
      </w:r>
      <w:r w:rsidR="002C07C2">
        <w:t>not become soil water.  The best way to account for this</w:t>
      </w:r>
      <w:r w:rsidR="00483456">
        <w:t xml:space="preserve"> (when not modeling soil freezing)</w:t>
      </w:r>
      <w:r w:rsidR="002C07C2">
        <w:t xml:space="preserve"> is to add the proportion of the snowpack lost to runoff to the </w:t>
      </w:r>
      <w:proofErr w:type="spellStart"/>
      <w:r w:rsidR="002C07C2">
        <w:t>SnowSublimFrac</w:t>
      </w:r>
      <w:proofErr w:type="spellEnd"/>
      <w:r w:rsidR="002C07C2">
        <w:t xml:space="preserve"> parameter (section </w:t>
      </w:r>
      <w:r w:rsidR="00D1664D">
        <w:fldChar w:fldCharType="begin"/>
      </w:r>
      <w:r w:rsidR="00D1664D">
        <w:instrText xml:space="preserve"> REF _Ref502930222 \r \h </w:instrText>
      </w:r>
      <w:r w:rsidR="00D1664D">
        <w:fldChar w:fldCharType="separate"/>
      </w:r>
      <w:r w:rsidR="00214006">
        <w:t>9.12</w:t>
      </w:r>
      <w:r w:rsidR="00D1664D">
        <w:fldChar w:fldCharType="end"/>
      </w:r>
      <w:r w:rsidR="002C07C2">
        <w:t>).</w:t>
      </w:r>
    </w:p>
    <w:p w14:paraId="3D1DEFA7" w14:textId="77777777" w:rsidR="00BB6DB5" w:rsidRPr="00BB5622" w:rsidRDefault="00BB6DB5" w:rsidP="00BB6DB5">
      <w:pPr>
        <w:pStyle w:val="textbody"/>
        <w:ind w:left="450" w:right="-14"/>
        <w:jc w:val="center"/>
        <w:rPr>
          <w:rFonts w:ascii="Cambria Math" w:hAnsi="Cambria Math"/>
          <w:i/>
        </w:rPr>
      </w:pPr>
      <w:r w:rsidRPr="00BB5622">
        <w:rPr>
          <w:rFonts w:ascii="Cambria Math" w:hAnsi="Cambria Math"/>
          <w:i/>
        </w:rPr>
        <w:t xml:space="preserve">WaterOut = Runoff </w:t>
      </w:r>
      <w:r w:rsidRPr="00BB5622">
        <w:rPr>
          <w:rFonts w:ascii="Cambria Math" w:hAnsi="Cambria Math"/>
          <w:iCs/>
        </w:rPr>
        <w:t>+</w:t>
      </w:r>
      <w:r w:rsidRPr="00BB5622">
        <w:rPr>
          <w:rFonts w:ascii="Cambria Math" w:hAnsi="Cambria Math"/>
          <w:i/>
        </w:rPr>
        <w:t xml:space="preserve"> Leakage </w:t>
      </w:r>
      <w:r w:rsidRPr="00BB5622">
        <w:rPr>
          <w:rFonts w:ascii="Cambria Math" w:hAnsi="Cambria Math"/>
          <w:iCs/>
        </w:rPr>
        <w:t>+</w:t>
      </w:r>
      <w:r w:rsidRPr="00BB5622">
        <w:rPr>
          <w:rFonts w:ascii="Cambria Math" w:hAnsi="Cambria Math"/>
          <w:i/>
        </w:rPr>
        <w:t xml:space="preserve"> Transpiration </w:t>
      </w:r>
      <w:r w:rsidRPr="00BB5622">
        <w:rPr>
          <w:rFonts w:ascii="Cambria Math" w:hAnsi="Cambria Math"/>
          <w:iCs/>
        </w:rPr>
        <w:t>+</w:t>
      </w:r>
      <w:r w:rsidRPr="00BB5622">
        <w:rPr>
          <w:rFonts w:ascii="Cambria Math" w:hAnsi="Cambria Math"/>
          <w:i/>
        </w:rPr>
        <w:t xml:space="preserve">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90" w:name="_Ref426377972"/>
      <w:r>
        <w:t>Water Stress</w:t>
      </w:r>
      <w:bookmarkEnd w:id="90"/>
    </w:p>
    <w:p w14:paraId="3FA43124" w14:textId="77777777" w:rsidR="00B7613E" w:rsidRDefault="00B7613E" w:rsidP="000E68E2">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4251BB93" w14:textId="77777777" w:rsidR="000778E3" w:rsidRDefault="000778E3" w:rsidP="000E68E2">
      <w:pPr>
        <w:pStyle w:val="textbody"/>
        <w:ind w:left="450" w:right="76"/>
      </w:pPr>
    </w:p>
    <w:p w14:paraId="18FE05C7" w14:textId="12251C93" w:rsidR="00B7613E" w:rsidRDefault="00B7613E" w:rsidP="000E68E2">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480FF3A5" w14:textId="77777777" w:rsidR="000778E3" w:rsidRDefault="000778E3" w:rsidP="000E68E2">
      <w:pPr>
        <w:pStyle w:val="textbody"/>
        <w:ind w:left="450" w:right="76"/>
      </w:pPr>
    </w:p>
    <w:p w14:paraId="14FA7E7A" w14:textId="55235FB9" w:rsidR="005C7CE2" w:rsidRPr="008841BE" w:rsidRDefault="00B7613E" w:rsidP="000E68E2">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w:t>
      </w:r>
      <w:r w:rsidR="007C7361">
        <w:t>can be set to negative values to allow</w:t>
      </w:r>
      <w:r w:rsidR="00AB6427">
        <w:t xml:space="preserve"> some photosynthesis when the soil is saturated</w:t>
      </w:r>
      <w:r w:rsidR="008A55FC">
        <w:t xml:space="preserve"> beyond field capacity</w:t>
      </w:r>
      <w:r>
        <w:t xml:space="preserve"> </w:t>
      </w:r>
      <w:r w:rsidR="00AB6427">
        <w:t>(</w:t>
      </w:r>
      <w:r>
        <w:t xml:space="preserve">0 meter pressure).  Often, little is known about </w:t>
      </w:r>
      <w:commentRangeStart w:id="91"/>
      <w:r w:rsidRPr="006540D4">
        <w:rPr>
          <w:highlight w:val="yellow"/>
          <w:rPrChange w:id="92" w:author="Zaixing Zhou" w:date="2024-11-08T10:59:00Z" w16du:dateUtc="2024-11-08T15:59:00Z">
            <w:rPr/>
          </w:rPrChange>
        </w:rPr>
        <w:t>H2</w:t>
      </w:r>
      <w:r>
        <w:t xml:space="preserve"> </w:t>
      </w:r>
      <w:commentRangeEnd w:id="91"/>
      <w:r w:rsidR="006540D4">
        <w:rPr>
          <w:rStyle w:val="CommentReference"/>
        </w:rPr>
        <w:commentReference w:id="91"/>
      </w:r>
      <w:r>
        <w:t xml:space="preserve">(cessation of waterlogging stress), </w:t>
      </w:r>
      <w:r w:rsidR="00B2395B">
        <w:t>so</w:t>
      </w:r>
      <w:r>
        <w:t xml:space="preserve"> it is recommended to use the generic value </w:t>
      </w:r>
      <w:r w:rsidRPr="006540D4">
        <w:rPr>
          <w:highlight w:val="yellow"/>
          <w:rPrChange w:id="93" w:author="Zaixing Zhou" w:date="2024-11-08T11:00:00Z" w16du:dateUtc="2024-11-08T16:00:00Z">
            <w:rPr/>
          </w:rPrChange>
        </w:rPr>
        <w:t>H2</w:t>
      </w:r>
      <w:r>
        <w:t>=0.0</w:t>
      </w:r>
      <w:r w:rsidR="00DC1953">
        <w:t xml:space="preserve"> unless you are explicitly modeling waterlogging effects</w:t>
      </w:r>
      <w:r>
        <w:t>.</w:t>
      </w:r>
      <w:r w:rsidR="008A55FC">
        <w:t xml:space="preserve">  Soils at field capacity typically have a pressure head=3.</w:t>
      </w:r>
      <w:r w:rsidR="00273D5F">
        <w:t>6</w:t>
      </w:r>
      <w:r w:rsidR="00243EE3">
        <w:t xml:space="preserve"> m</w:t>
      </w:r>
      <w:r w:rsidR="008A55FC">
        <w:t xml:space="preserve">, which </w:t>
      </w:r>
      <w:r w:rsidR="00812E41">
        <w:t>is</w:t>
      </w:r>
      <w:r w:rsidR="008A55FC">
        <w:t xml:space="preserve"> used as </w:t>
      </w:r>
      <w:r w:rsidR="00812E41">
        <w:t>the</w:t>
      </w:r>
      <w:r w:rsidR="008A55FC">
        <w:t xml:space="preserve"> default for H2.</w:t>
      </w:r>
      <w:r>
        <w:t xml:space="preserve">  H3 (onset of stress caused by too little water) can be set to reflect the drought sensitivity of a species and should fall somewhere between H2 and H4.</w:t>
      </w:r>
      <w:r w:rsidR="002F631D">
        <w:t xml:space="preserve">  </w:t>
      </w:r>
      <w:r w:rsidR="00785ACF">
        <w:t>Most trees experience no water stress until soil water potential drops below a threshold</w:t>
      </w:r>
      <w:r w:rsidR="0024194D">
        <w:t xml:space="preserve"> (H4) and photosynthesis abruptly ceases</w:t>
      </w:r>
      <w:r w:rsidR="006A4C54">
        <w:t>.  Therefore H3=H4 is recommended.</w:t>
      </w:r>
      <w:r>
        <w:t xml:space="preserve">  M</w:t>
      </w:r>
      <w:r w:rsidR="002055F7">
        <w:t>any</w:t>
      </w:r>
      <w:r>
        <w:t xml:space="preserve"> literature sources use a generic H4 (cessation of photosynthesis because of inadequate water) of -153 m pressure head (wilting point)</w:t>
      </w:r>
      <w:r w:rsidR="00342495">
        <w:t>, although this does not</w:t>
      </w:r>
      <w:r w:rsidR="004A6B72">
        <w:t xml:space="preserve"> recognize differences in drought tolerance</w:t>
      </w:r>
      <w:r>
        <w:t xml:space="preserve">.  </w:t>
      </w:r>
      <w:r w:rsidR="00AB562E">
        <w:t xml:space="preserve">One source of estimates for </w:t>
      </w:r>
      <w:r w:rsidR="001D68C2">
        <w:t>drought</w:t>
      </w:r>
      <w:r w:rsidR="00F60D3D">
        <w:t>, waterlogging</w:t>
      </w:r>
      <w:r w:rsidR="001D68C2">
        <w:t xml:space="preserve"> (and light) tolerance</w:t>
      </w:r>
      <w:r w:rsidR="00AB562E">
        <w:t xml:space="preserve"> parameters</w:t>
      </w:r>
      <w:r w:rsidR="00247CB4">
        <w:t xml:space="preserve"> is the </w:t>
      </w:r>
      <w:r w:rsidR="005C7CE2" w:rsidRPr="008841BE">
        <w:t xml:space="preserve">TRY </w:t>
      </w:r>
      <w:r w:rsidR="00247CB4" w:rsidRPr="008841BE">
        <w:t>database (</w:t>
      </w:r>
      <w:r w:rsidR="00926550" w:rsidRPr="00E41CFE">
        <w:t>Kattge, J. et al. 2020</w:t>
      </w:r>
      <w:r w:rsidR="00247CB4" w:rsidRPr="008841BE">
        <w:t xml:space="preserve">), where </w:t>
      </w:r>
      <w:r w:rsidR="004F2025" w:rsidRPr="008841BE">
        <w:t xml:space="preserve">the TRY </w:t>
      </w:r>
      <w:r w:rsidR="005C7CE2" w:rsidRPr="008841BE">
        <w:t xml:space="preserve">variable ‘Species tolerance to waterlogging’ </w:t>
      </w:r>
      <w:r w:rsidR="002F6681" w:rsidRPr="008841BE">
        <w:t xml:space="preserve">is relevant to </w:t>
      </w:r>
      <w:r w:rsidR="00247CB4" w:rsidRPr="008841BE">
        <w:t>H1/H2</w:t>
      </w:r>
      <w:r w:rsidR="002F6681" w:rsidRPr="008841BE">
        <w:t>, and the</w:t>
      </w:r>
      <w:r w:rsidR="00247CB4" w:rsidRPr="008841BE">
        <w:t xml:space="preserve"> </w:t>
      </w:r>
      <w:r w:rsidR="005C7CE2" w:rsidRPr="008841BE">
        <w:t xml:space="preserve">TRY variable </w:t>
      </w:r>
      <w:r w:rsidR="008841BE" w:rsidRPr="008841BE">
        <w:t xml:space="preserve">‘Species tolerance to drought’ is relevant </w:t>
      </w:r>
      <w:r w:rsidR="005C7CE2" w:rsidRPr="008841BE">
        <w:t>for H3/H4</w:t>
      </w:r>
      <w:r w:rsidR="008841BE" w:rsidRPr="008841BE">
        <w:t>.</w:t>
      </w:r>
      <w:r w:rsidR="00287BF0">
        <w:t xml:space="preserve"> Another source is </w:t>
      </w:r>
      <w:r w:rsidR="0036579F" w:rsidRPr="0055626B">
        <w:t xml:space="preserve">Niinemets and Valladares </w:t>
      </w:r>
      <w:r w:rsidR="0036579F">
        <w:t>(</w:t>
      </w:r>
      <w:r w:rsidR="0036579F" w:rsidRPr="0055626B">
        <w:t>2006</w:t>
      </w:r>
      <w:r w:rsidR="0036579F">
        <w:t>).</w:t>
      </w:r>
    </w:p>
    <w:p w14:paraId="73DEEE7F" w14:textId="77777777"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FC6BAC">
        <w:rPr>
          <w:rFonts w:ascii="Palatino Linotype" w:hAnsi="Palatino Linotype"/>
          <w:noProof/>
          <w:color w:val="000000"/>
          <w:lang w:eastAsia="de-DE" w:bidi="en-US"/>
        </w:rPr>
        <w:drawing>
          <wp:inline distT="0" distB="0" distL="0" distR="0" wp14:anchorId="4D0835CE" wp14:editId="0B559D45">
            <wp:extent cx="2935224"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5224" cy="1691640"/>
                    </a:xfrm>
                    <a:prstGeom prst="rect">
                      <a:avLst/>
                    </a:prstGeom>
                    <a:noFill/>
                  </pic:spPr>
                </pic:pic>
              </a:graphicData>
            </a:graphic>
          </wp:inline>
        </w:drawing>
      </w:r>
    </w:p>
    <w:p w14:paraId="795E8BDA" w14:textId="490241EF" w:rsidR="00B7613E" w:rsidRDefault="00B7613E" w:rsidP="00427015">
      <w:pPr>
        <w:pStyle w:val="textbody"/>
        <w:ind w:left="450" w:right="76"/>
      </w:pPr>
      <w:r>
        <w:lastRenderedPageBreak/>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Water is calculated by linear interpolation between parameters H1-H4</w:t>
      </w:r>
      <w:r w:rsidR="0052470C">
        <w:t xml:space="preserve"> as shown</w:t>
      </w:r>
      <w:r>
        <w:t xml:space="preserve">.  </w:t>
      </w:r>
    </w:p>
    <w:p w14:paraId="406DBE14" w14:textId="2BEA5502" w:rsidR="00970BB2" w:rsidRDefault="00970BB2" w:rsidP="00427015">
      <w:pPr>
        <w:pStyle w:val="textbody"/>
        <w:ind w:left="450" w:right="76"/>
        <w:rPr>
          <w:ins w:id="94" w:author="Zaixing Zhou" w:date="2024-11-08T11:04:00Z" w16du:dateUtc="2024-11-08T16:04:00Z"/>
        </w:rPr>
      </w:pPr>
      <w:r>
        <w:t xml:space="preserve">Starting with v3.0, water stress (fWater) is used as a reduction factor for </w:t>
      </w:r>
      <w:r w:rsidR="0098301B">
        <w:t xml:space="preserve">stomata-regulated processes such as </w:t>
      </w:r>
      <w:r>
        <w:t>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w:t>
      </w:r>
      <w:r w:rsidR="00F243BE">
        <w:t>sluggishness (due to ozone)</w:t>
      </w:r>
      <w:r>
        <w:t xml:space="preserve"> </w:t>
      </w:r>
      <w:r w:rsidR="006B7E60">
        <w:t xml:space="preserve">and </w:t>
      </w:r>
      <w:r>
        <w:t xml:space="preserve">is equal to fWater when ozone is simulated (see </w:t>
      </w:r>
      <w:r>
        <w:fldChar w:fldCharType="begin"/>
      </w:r>
      <w:r>
        <w:instrText xml:space="preserve"> REF _Ref502930867 \r \h </w:instrText>
      </w:r>
      <w:r>
        <w:fldChar w:fldCharType="separate"/>
      </w:r>
      <w:r w:rsidR="00214006">
        <w:t>2.2.3.2</w:t>
      </w:r>
      <w:r>
        <w:fldChar w:fldCharType="end"/>
      </w:r>
      <w:r>
        <w:t xml:space="preserve"> for how ozone affects CiModifier).  CiModifier acts as a linear reduction factor in the calculation of the conductance of gases between the atmosphere and the leaves.</w:t>
      </w:r>
    </w:p>
    <w:p w14:paraId="17BD729E" w14:textId="2BEBD676" w:rsidR="006540D4" w:rsidRDefault="006540D4" w:rsidP="006540D4">
      <w:pPr>
        <w:pStyle w:val="Heading3"/>
        <w:ind w:left="864" w:hanging="864"/>
        <w:rPr>
          <w:ins w:id="95" w:author="Zaixing Zhou" w:date="2024-11-08T11:04:00Z" w16du:dateUtc="2024-11-08T16:04:00Z"/>
        </w:rPr>
      </w:pPr>
      <w:ins w:id="96" w:author="Zaixing Zhou" w:date="2024-11-08T11:04:00Z" w16du:dateUtc="2024-11-08T16:04:00Z">
        <w:r>
          <w:t>Nitrogen</w:t>
        </w:r>
      </w:ins>
    </w:p>
    <w:p w14:paraId="62154741" w14:textId="0CC32CCF" w:rsidR="006540D4" w:rsidDel="006540D4" w:rsidRDefault="006540D4" w:rsidP="00427015">
      <w:pPr>
        <w:pStyle w:val="textbody"/>
        <w:ind w:left="450" w:right="76"/>
        <w:rPr>
          <w:del w:id="97" w:author="Zaixing Zhou" w:date="2024-11-08T11:07:00Z" w16du:dateUtc="2024-11-08T16:07:00Z"/>
        </w:rPr>
      </w:pPr>
      <w:ins w:id="98" w:author="Zaixing Zhou" w:date="2024-11-08T11:05:00Z" w16du:dateUtc="2024-11-08T16:05:00Z">
        <w:r w:rsidRPr="006540D4">
          <w:t>N cycling mechanisms</w:t>
        </w:r>
      </w:ins>
      <w:ins w:id="99" w:author="Zaixing Zhou" w:date="2024-11-08T11:06:00Z" w16du:dateUtc="2024-11-08T16:06:00Z">
        <w:r>
          <w:t xml:space="preserve"> adopted from the </w:t>
        </w:r>
        <w:proofErr w:type="spellStart"/>
        <w:r>
          <w:t>PnET</w:t>
        </w:r>
        <w:proofErr w:type="spellEnd"/>
        <w:r>
          <w:t xml:space="preserve">-CN model </w:t>
        </w:r>
        <w:r w:rsidRPr="006540D4">
          <w:t xml:space="preserve">(Aber and Driscoll, 1997) </w:t>
        </w:r>
      </w:ins>
      <w:ins w:id="100" w:author="Zaixing Zhou" w:date="2024-11-08T11:05:00Z" w16du:dateUtc="2024-11-08T16:05:00Z">
        <w:r w:rsidRPr="006540D4">
          <w:t xml:space="preserve">include nitrogen mineralization through soil organic matter decomposition, microbial N immobilization, plant nitrogen uptake, nitrification, and nitrate leaching. In </w:t>
        </w:r>
        <w:proofErr w:type="spellStart"/>
        <w:r w:rsidRPr="006540D4">
          <w:t>PnET</w:t>
        </w:r>
        <w:proofErr w:type="spellEnd"/>
        <w:r w:rsidRPr="006540D4">
          <w:t xml:space="preserve">-II, the foliar N concentration for each species remains fixed at a user-prescribed value, but in </w:t>
        </w:r>
      </w:ins>
      <w:ins w:id="101" w:author="Zaixing Zhou" w:date="2024-11-08T11:07:00Z" w16du:dateUtc="2024-11-08T16:07:00Z">
        <w:r>
          <w:t>the new version</w:t>
        </w:r>
      </w:ins>
      <w:ins w:id="102" w:author="Zaixing Zhou" w:date="2024-11-08T11:05:00Z" w16du:dateUtc="2024-11-08T16:05:00Z">
        <w:r w:rsidRPr="006540D4">
          <w:t xml:space="preserve">, foliar N is dynamic and is driven by interactions between plant </w:t>
        </w:r>
        <w:proofErr w:type="spellStart"/>
        <w:r w:rsidRPr="006540D4">
          <w:t>N</w:t>
        </w:r>
        <w:proofErr w:type="spellEnd"/>
        <w:r w:rsidRPr="006540D4">
          <w:t xml:space="preserve"> demand and soil N supply</w:t>
        </w:r>
      </w:ins>
      <w:ins w:id="103" w:author="Zaixing Zhou" w:date="2024-11-08T11:08:00Z" w16du:dateUtc="2024-11-08T16:08:00Z">
        <w:r>
          <w:t xml:space="preserve"> (Figure 4)</w:t>
        </w:r>
      </w:ins>
      <w:ins w:id="104" w:author="Zaixing Zhou" w:date="2024-11-08T11:05:00Z" w16du:dateUtc="2024-11-08T16:05:00Z">
        <w:r w:rsidRPr="006540D4">
          <w:t xml:space="preserve">. A simple soil carbon cycling routine integrated with the </w:t>
        </w:r>
        <w:proofErr w:type="gramStart"/>
        <w:r w:rsidRPr="006540D4">
          <w:t>soil N</w:t>
        </w:r>
        <w:proofErr w:type="gramEnd"/>
        <w:r w:rsidRPr="006540D4">
          <w:t xml:space="preserve"> cycling routine also enables full carbon accounting (including soil C). </w:t>
        </w:r>
      </w:ins>
    </w:p>
    <w:p w14:paraId="308CD757" w14:textId="7617C60F" w:rsidR="006540D4" w:rsidRDefault="006540D4" w:rsidP="00427015">
      <w:pPr>
        <w:pStyle w:val="textbody"/>
        <w:ind w:left="450" w:right="76"/>
        <w:rPr>
          <w:ins w:id="105" w:author="Zaixing Zhou" w:date="2024-11-08T11:08:00Z" w16du:dateUtc="2024-11-08T16:08:00Z"/>
        </w:rPr>
      </w:pPr>
      <w:ins w:id="106" w:author="Zaixing Zhou" w:date="2024-11-08T11:09:00Z" w16du:dateUtc="2024-11-08T16:09:00Z">
        <w:r>
          <w:rPr>
            <w:noProof/>
          </w:rPr>
          <w:drawing>
            <wp:inline distT="0" distB="0" distL="0" distR="0" wp14:anchorId="3019616E" wp14:editId="64DC64E6">
              <wp:extent cx="5340350" cy="3975100"/>
              <wp:effectExtent l="0" t="0" r="0" b="0"/>
              <wp:docPr id="91831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0350" cy="3975100"/>
                      </a:xfrm>
                      <a:prstGeom prst="rect">
                        <a:avLst/>
                      </a:prstGeom>
                      <a:noFill/>
                    </pic:spPr>
                  </pic:pic>
                </a:graphicData>
              </a:graphic>
            </wp:inline>
          </w:drawing>
        </w:r>
      </w:ins>
    </w:p>
    <w:p w14:paraId="1CCC02B7" w14:textId="29F3EC8A" w:rsidR="006540D4" w:rsidRDefault="006540D4" w:rsidP="00427015">
      <w:pPr>
        <w:pStyle w:val="textbody"/>
        <w:ind w:left="450" w:right="76"/>
        <w:rPr>
          <w:ins w:id="107" w:author="Zaixing Zhou" w:date="2024-11-08T11:10:00Z" w16du:dateUtc="2024-11-08T16:10:00Z"/>
        </w:rPr>
      </w:pPr>
      <w:ins w:id="108" w:author="Zaixing Zhou" w:date="2024-11-08T11:09:00Z" w16du:dateUtc="2024-11-08T16:09:00Z">
        <w:r w:rsidRPr="006540D4">
          <w:t xml:space="preserve">Figure </w:t>
        </w:r>
      </w:ins>
      <w:ins w:id="109" w:author="Zaixing Zhou" w:date="2024-11-08T11:10:00Z" w16du:dateUtc="2024-11-08T16:10:00Z">
        <w:r>
          <w:t>4</w:t>
        </w:r>
      </w:ins>
      <w:ins w:id="110" w:author="Zaixing Zhou" w:date="2024-11-08T11:09:00Z" w16du:dateUtc="2024-11-08T16:09:00Z">
        <w:r w:rsidRPr="006540D4">
          <w:t xml:space="preserve">. Structure of C and N pools and processes associated with C/N cycling in </w:t>
        </w:r>
        <w:proofErr w:type="spellStart"/>
        <w:r w:rsidRPr="006540D4">
          <w:t>PnET</w:t>
        </w:r>
        <w:proofErr w:type="spellEnd"/>
        <w:r w:rsidRPr="006540D4">
          <w:t xml:space="preserve">-CN-Succession. Boxes represent pools, numbered arrows represent fluxes, and </w:t>
        </w:r>
        <w:r w:rsidRPr="006540D4">
          <w:lastRenderedPageBreak/>
          <w:t xml:space="preserve">the dotted horizontal line separates the cohort and site scale: (1) N deposition (2) Soil organic matter (SOM) decomposition (3) N Mineralization (4) N Immobilization (5) Plant N uptake (6) Nitrification (7) N leaching (8) Foliar litterfall (9) Root litter (10) Wood decay (11) Photosynthesis (12) Growth and maintenance respiration (13) Allocation to leaves (14) Allocation to wood (15) Allocation to roots (16) Foliage N </w:t>
        </w:r>
        <w:proofErr w:type="spellStart"/>
        <w:r w:rsidRPr="006540D4">
          <w:t>retranslocation</w:t>
        </w:r>
        <w:proofErr w:type="spellEnd"/>
        <w:r w:rsidRPr="006540D4">
          <w:t xml:space="preserve"> before senescence (17) Wood turnover and litter. Pools and processes are tracked at two scales, i.e. per cohort and per site. There can be one </w:t>
        </w:r>
        <w:proofErr w:type="gramStart"/>
        <w:r w:rsidRPr="006540D4">
          <w:t>to</w:t>
        </w:r>
        <w:proofErr w:type="gramEnd"/>
        <w:r w:rsidRPr="006540D4">
          <w:t xml:space="preserve"> many cohorts on any single site (cell) (Gustafson et al. 2023).  Each cohort on a site has its own C and N pools, and cohorts contribute to and compete for the soil (site) C and N pools.  </w:t>
        </w:r>
      </w:ins>
    </w:p>
    <w:p w14:paraId="54204C46" w14:textId="67EF14CB" w:rsidR="00887E7D" w:rsidRDefault="00D17EF4" w:rsidP="00427015">
      <w:pPr>
        <w:pStyle w:val="textbody"/>
        <w:ind w:left="450" w:right="76"/>
        <w:rPr>
          <w:ins w:id="111" w:author="Zaixing Zhou" w:date="2024-11-08T11:12:00Z" w16du:dateUtc="2024-11-08T16:12:00Z"/>
        </w:rPr>
      </w:pPr>
      <w:ins w:id="112" w:author="Zaixing Zhou" w:date="2024-11-08T11:10:00Z" w16du:dateUtc="2024-11-08T16:10:00Z">
        <w:r w:rsidRPr="00D17EF4">
          <w:t xml:space="preserve">At different spatial scales, carbon and nitrogen cycles interact in compartments of live biomass (foliage, live wood, fine roots), litter (foliage, dead wood, and fine roots), and soil organic matter. Within cohorts, the dynamic of foliar N concentration depends on the relative availability of C and N to plants. An internally calculated nitrogen limitation variable, </w:t>
        </w:r>
        <w:proofErr w:type="spellStart"/>
        <w:proofErr w:type="gramStart"/>
        <w:r w:rsidRPr="00D17EF4">
          <w:t>NRatio</w:t>
        </w:r>
        <w:proofErr w:type="spellEnd"/>
        <w:r w:rsidRPr="00D17EF4">
          <w:t xml:space="preserve"> )</w:t>
        </w:r>
        <w:proofErr w:type="gramEnd"/>
        <w:r w:rsidRPr="00D17EF4">
          <w:t>, is computed annually based on the internal N pool within cohorts (</w:t>
        </w:r>
        <w:proofErr w:type="spellStart"/>
        <w:r w:rsidRPr="00D17EF4">
          <w:t>PlantN</w:t>
        </w:r>
        <w:proofErr w:type="spellEnd"/>
        <w:r w:rsidRPr="00D17EF4">
          <w:t>).</w:t>
        </w:r>
      </w:ins>
    </w:p>
    <w:p w14:paraId="0F526E35" w14:textId="56B89CD9" w:rsidR="00887E7D" w:rsidRDefault="00887E7D" w:rsidP="00427015">
      <w:pPr>
        <w:pStyle w:val="textbody"/>
        <w:ind w:left="450" w:right="76"/>
        <w:rPr>
          <w:ins w:id="113" w:author="Zaixing Zhou" w:date="2024-11-08T11:12:00Z" w16du:dateUtc="2024-11-08T16:12:00Z"/>
        </w:rPr>
      </w:pPr>
      <w:ins w:id="114" w:author="Zaixing Zhou" w:date="2024-11-08T11:12:00Z" w16du:dateUtc="2024-11-08T16:12:00Z">
        <w:r>
          <w:rPr>
            <w:noProof/>
          </w:rPr>
          <mc:AlternateContent>
            <mc:Choice Requires="wps">
              <w:drawing>
                <wp:inline distT="0" distB="0" distL="0" distR="0" wp14:anchorId="03662546" wp14:editId="7A927F9A">
                  <wp:extent cx="3329940" cy="419100"/>
                  <wp:effectExtent l="0" t="0" r="3810" b="0"/>
                  <wp:docPr id="67524297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EA3D" w14:textId="77777777" w:rsidR="00887E7D" w:rsidRPr="00887E7D" w:rsidRDefault="00887E7D" w:rsidP="00887E7D">
                              <w:pPr>
                                <w:rPr>
                                  <w:i/>
                                  <w:iCs/>
                                  <w:color w:val="000000" w:themeColor="text1"/>
                                  <w:kern w:val="24"/>
                                </w:rPr>
                              </w:pPr>
                              <m:oMathPara>
                                <m:oMathParaPr>
                                  <m:jc m:val="left"/>
                                </m:oMathParaPr>
                                <m:oMath>
                                  <m:r>
                                    <w:rPr>
                                      <w:rFonts w:ascii="Cambria Math" w:hAnsi="Cambria Math"/>
                                      <w:color w:val="000000"/>
                                      <w:lang w:eastAsia="de-DE" w:bidi="en-US"/>
                                    </w:rPr>
                                    <m:t xml:space="preserve">NRatio </m:t>
                                  </m:r>
                                  <m:r>
                                    <w:rPr>
                                      <w:rFonts w:ascii="Cambria Math" w:hAnsi="Cambria Math"/>
                                      <w:color w:val="000000" w:themeColor="text1"/>
                                      <w:kern w:val="24"/>
                                    </w:rPr>
                                    <m:t>=1+</m:t>
                                  </m:r>
                                  <m:f>
                                    <m:fPr>
                                      <m:ctrlPr>
                                        <w:rPr>
                                          <w:rFonts w:ascii="Cambria Math" w:hAnsi="Cambria Math"/>
                                          <w:i/>
                                          <w:iCs/>
                                          <w:color w:val="000000" w:themeColor="text1"/>
                                          <w:kern w:val="24"/>
                                        </w:rPr>
                                      </m:ctrlPr>
                                    </m:fPr>
                                    <m:num>
                                      <m:r>
                                        <w:rPr>
                                          <w:rFonts w:ascii="Cambria Math" w:hAnsi="Cambria Math"/>
                                          <w:color w:val="000000" w:themeColor="text1"/>
                                          <w:kern w:val="24"/>
                                        </w:rPr>
                                        <m:t>PlantN</m:t>
                                      </m:r>
                                    </m:num>
                                    <m:den>
                                      <m:r>
                                        <w:rPr>
                                          <w:rFonts w:ascii="Cambria Math" w:hAnsi="Cambria Math"/>
                                          <w:color w:val="000000" w:themeColor="text1"/>
                                          <w:kern w:val="24"/>
                                        </w:rPr>
                                        <m:t>MaxNStore</m:t>
                                      </m:r>
                                    </m:den>
                                  </m:f>
                                  <m:r>
                                    <w:rPr>
                                      <w:rFonts w:ascii="Cambria Math" w:hAnsi="Cambria Math"/>
                                      <w:color w:val="000000" w:themeColor="text1"/>
                                      <w:kern w:val="24"/>
                                    </w:rPr>
                                    <m:t>*FolNConRange</m:t>
                                  </m:r>
                                </m:oMath>
                              </m:oMathPara>
                            </w:p>
                          </w:txbxContent>
                        </wps:txbx>
                        <wps:bodyPr rot="0" vert="horz" wrap="square" lIns="0" tIns="0" rIns="0" bIns="0" anchor="t" anchorCtr="0" upright="1">
                          <a:noAutofit/>
                        </wps:bodyPr>
                      </wps:wsp>
                    </a:graphicData>
                  </a:graphic>
                </wp:inline>
              </w:drawing>
            </mc:Choice>
            <mc:Fallback>
              <w:pict>
                <v:shapetype w14:anchorId="03662546" id="_x0000_t202" coordsize="21600,21600" o:spt="202" path="m,l,21600r21600,l21600,xe">
                  <v:stroke joinstyle="miter"/>
                  <v:path gradientshapeok="t" o:connecttype="rect"/>
                </v:shapetype>
                <v:shape id="TextBox 11" o:spid="_x0000_s1026" type="#_x0000_t202" style="width:262.2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" filled="f" stroked="f">
                  <v:textbox inset="0,0,0,0">
                    <w:txbxContent>
                      <w:p w14:paraId="6F22EA3D" w14:textId="77777777" w:rsidR="00887E7D" w:rsidRPr="00887E7D" w:rsidRDefault="00887E7D" w:rsidP="00887E7D">
                        <w:pPr>
                          <w:rPr>
                            <w:i/>
                            <w:iCs/>
                            <w:color w:val="000000" w:themeColor="text1"/>
                            <w:kern w:val="24"/>
                          </w:rPr>
                        </w:pPr>
                        <m:oMathPara>
                          <m:oMathParaPr>
                            <m:jc m:val="left"/>
                          </m:oMathParaPr>
                          <m:oMath>
                            <m:r>
                              <w:rPr>
                                <w:rFonts w:ascii="Cambria Math" w:hAnsi="Cambria Math"/>
                                <w:color w:val="000000"/>
                                <w:lang w:eastAsia="de-DE" w:bidi="en-US"/>
                              </w:rPr>
                              <m:t xml:space="preserve">NRatio </m:t>
                            </m:r>
                            <m:r>
                              <w:rPr>
                                <w:rFonts w:ascii="Cambria Math" w:hAnsi="Cambria Math"/>
                                <w:color w:val="000000" w:themeColor="text1"/>
                                <w:kern w:val="24"/>
                              </w:rPr>
                              <m:t>=1+</m:t>
                            </m:r>
                            <m:f>
                              <m:fPr>
                                <m:ctrlPr>
                                  <w:rPr>
                                    <w:rFonts w:ascii="Cambria Math" w:hAnsi="Cambria Math"/>
                                    <w:i/>
                                    <w:iCs/>
                                    <w:color w:val="000000" w:themeColor="text1"/>
                                    <w:kern w:val="24"/>
                                  </w:rPr>
                                </m:ctrlPr>
                              </m:fPr>
                              <m:num>
                                <m:r>
                                  <w:rPr>
                                    <w:rFonts w:ascii="Cambria Math" w:hAnsi="Cambria Math"/>
                                    <w:color w:val="000000" w:themeColor="text1"/>
                                    <w:kern w:val="24"/>
                                  </w:rPr>
                                  <m:t>PlantN</m:t>
                                </m:r>
                              </m:num>
                              <m:den>
                                <m:r>
                                  <w:rPr>
                                    <w:rFonts w:ascii="Cambria Math" w:hAnsi="Cambria Math"/>
                                    <w:color w:val="000000" w:themeColor="text1"/>
                                    <w:kern w:val="24"/>
                                  </w:rPr>
                                  <m:t>MaxNStore</m:t>
                                </m:r>
                              </m:den>
                            </m:f>
                            <m:r>
                              <w:rPr>
                                <w:rFonts w:ascii="Cambria Math" w:hAnsi="Cambria Math"/>
                                <w:color w:val="000000" w:themeColor="text1"/>
                                <w:kern w:val="24"/>
                              </w:rPr>
                              <m:t>*FolNConRange</m:t>
                            </m:r>
                          </m:oMath>
                        </m:oMathPara>
                      </w:p>
                    </w:txbxContent>
                  </v:textbox>
                  <w10:anchorlock/>
                </v:shape>
              </w:pict>
            </mc:Fallback>
          </mc:AlternateContent>
        </w:r>
      </w:ins>
    </w:p>
    <w:p w14:paraId="0A1C4006" w14:textId="77777777" w:rsidR="00887E7D" w:rsidRDefault="00D17EF4" w:rsidP="00427015">
      <w:pPr>
        <w:pStyle w:val="textbody"/>
        <w:ind w:left="450" w:right="76"/>
        <w:rPr>
          <w:ins w:id="115" w:author="Zaixing Zhou" w:date="2024-11-08T11:13:00Z" w16du:dateUtc="2024-11-08T16:13:00Z"/>
        </w:rPr>
      </w:pPr>
      <w:ins w:id="116" w:author="Zaixing Zhou" w:date="2024-11-08T11:10:00Z" w16du:dateUtc="2024-11-08T16:10:00Z">
        <w:r w:rsidRPr="00D17EF4">
          <w:t xml:space="preserve">When the </w:t>
        </w:r>
        <w:proofErr w:type="spellStart"/>
        <w:r w:rsidRPr="00D17EF4">
          <w:t>PlantN</w:t>
        </w:r>
        <w:proofErr w:type="spellEnd"/>
        <w:r w:rsidRPr="00D17EF4">
          <w:t xml:space="preserve"> pool is high (high </w:t>
        </w:r>
        <w:proofErr w:type="spellStart"/>
        <w:r w:rsidRPr="00D17EF4">
          <w:t>NRatio</w:t>
        </w:r>
        <w:proofErr w:type="spellEnd"/>
        <w:r w:rsidRPr="00D17EF4">
          <w:t xml:space="preserve">, low N stress), N concentration in foliage, wood, and root increases. A large </w:t>
        </w:r>
        <w:proofErr w:type="spellStart"/>
        <w:r w:rsidRPr="00D17EF4">
          <w:t>PlantN</w:t>
        </w:r>
        <w:proofErr w:type="spellEnd"/>
        <w:r w:rsidRPr="00D17EF4">
          <w:t xml:space="preserve"> pool also reduces the efficiency of N uptake (</w:t>
        </w:r>
        <w:proofErr w:type="spellStart"/>
        <w:r w:rsidRPr="00D17EF4">
          <w:t>RootNSinkEff</w:t>
        </w:r>
        <w:proofErr w:type="spellEnd"/>
        <w:r w:rsidRPr="00D17EF4">
          <w:t xml:space="preserve">) from available pools of ammonium (NH4+), and nitrate (NO3-). </w:t>
        </w:r>
      </w:ins>
    </w:p>
    <w:p w14:paraId="71805608" w14:textId="16614FAC" w:rsidR="00887E7D" w:rsidRPr="00887E7D" w:rsidRDefault="00887E7D" w:rsidP="00427015">
      <w:pPr>
        <w:pStyle w:val="textbody"/>
        <w:ind w:left="450" w:right="76"/>
        <w:rPr>
          <w:ins w:id="117" w:author="Zaixing Zhou" w:date="2024-11-08T11:13:00Z" w16du:dateUtc="2024-11-08T16:13:00Z"/>
        </w:rPr>
      </w:pPr>
      <w:proofErr w:type="spellStart"/>
      <m:oMathPara>
        <m:oMathParaPr>
          <m:jc m:val="left"/>
        </m:oMathParaPr>
        <m:oMath>
          <m:r>
            <w:ins w:id="118" w:author="Zaixing Zhou" w:date="2024-11-08T11:13:00Z" w16du:dateUtc="2024-11-08T16:13:00Z">
              <m:rPr>
                <m:nor/>
              </m:rPr>
              <w:rPr>
                <w:i/>
                <w:iCs/>
                <w:color w:val="000000" w:themeColor="text1"/>
                <w:kern w:val="24"/>
              </w:rPr>
              <m:t>RootNSinkEff</m:t>
            </w:ins>
          </m:r>
          <w:proofErr w:type="spellEnd"/>
          <m:r>
            <w:ins w:id="119" w:author="Zaixing Zhou" w:date="2024-11-08T11:13:00Z" w16du:dateUtc="2024-11-08T16:13:00Z">
              <w:rPr>
                <w:rFonts w:ascii="Cambria Math" w:hAnsi="Cambria Math"/>
                <w:color w:val="000000" w:themeColor="text1"/>
                <w:kern w:val="24"/>
              </w:rPr>
              <m:t>=</m:t>
            </w:ins>
          </m:r>
          <m:rad>
            <m:radPr>
              <m:degHide m:val="1"/>
              <m:ctrlPr>
                <w:ins w:id="120" w:author="Zaixing Zhou" w:date="2024-11-08T11:13:00Z" w16du:dateUtc="2024-11-08T16:13:00Z">
                  <w:rPr>
                    <w:rFonts w:ascii="Cambria Math" w:hAnsi="Cambria Math"/>
                    <w:i/>
                    <w:iCs/>
                    <w:color w:val="000000" w:themeColor="text1"/>
                    <w:kern w:val="24"/>
                  </w:rPr>
                </w:ins>
              </m:ctrlPr>
            </m:radPr>
            <m:deg/>
            <m:e>
              <m:r>
                <w:ins w:id="121" w:author="Zaixing Zhou" w:date="2024-11-08T11:13:00Z" w16du:dateUtc="2024-11-08T16:13:00Z">
                  <m:rPr>
                    <m:sty m:val="p"/>
                  </m:rPr>
                  <w:rPr>
                    <w:rFonts w:ascii="Cambria Math" w:hAnsi="Cambria Math"/>
                    <w:color w:val="000000" w:themeColor="text1"/>
                    <w:kern w:val="24"/>
                  </w:rPr>
                  <m:t>1-</m:t>
                </w:ins>
              </m:r>
              <m:f>
                <m:fPr>
                  <m:ctrlPr>
                    <w:ins w:id="122" w:author="Zaixing Zhou" w:date="2024-11-08T11:13:00Z" w16du:dateUtc="2024-11-08T16:13:00Z">
                      <w:rPr>
                        <w:rFonts w:ascii="Cambria Math" w:hAnsi="Cambria Math"/>
                        <w:iCs/>
                        <w:color w:val="000000" w:themeColor="text1"/>
                        <w:kern w:val="24"/>
                      </w:rPr>
                    </w:ins>
                  </m:ctrlPr>
                </m:fPr>
                <m:num>
                  <m:r>
                    <w:ins w:id="123" w:author="Zaixing Zhou" w:date="2024-11-08T11:13:00Z" w16du:dateUtc="2024-11-08T16:13:00Z">
                      <w:rPr>
                        <w:rFonts w:ascii="Cambria Math" w:hAnsi="Cambria Math"/>
                        <w:color w:val="000000" w:themeColor="text1"/>
                        <w:kern w:val="24"/>
                      </w:rPr>
                      <m:t>PlantN</m:t>
                    </w:ins>
                  </m:r>
                </m:num>
                <m:den>
                  <m:r>
                    <w:ins w:id="124" w:author="Zaixing Zhou" w:date="2024-11-08T11:13:00Z" w16du:dateUtc="2024-11-08T16:13:00Z">
                      <w:rPr>
                        <w:rFonts w:ascii="Cambria Math" w:hAnsi="Cambria Math"/>
                        <w:color w:val="000000" w:themeColor="text1"/>
                        <w:kern w:val="24"/>
                      </w:rPr>
                      <m:t>MaxNStore</m:t>
                    </w:ins>
                  </m:r>
                </m:den>
              </m:f>
            </m:e>
          </m:rad>
        </m:oMath>
      </m:oMathPara>
    </w:p>
    <w:p w14:paraId="0C61D092" w14:textId="461623D9" w:rsidR="006540D4" w:rsidRDefault="00D17EF4" w:rsidP="00427015">
      <w:pPr>
        <w:pStyle w:val="textbody"/>
        <w:ind w:left="450" w:right="76"/>
        <w:rPr>
          <w:ins w:id="125" w:author="Zaixing Zhou" w:date="2024-11-08T11:14:00Z" w16du:dateUtc="2024-11-08T16:14:00Z"/>
        </w:rPr>
      </w:pPr>
      <w:ins w:id="126" w:author="Zaixing Zhou" w:date="2024-11-08T11:10:00Z" w16du:dateUtc="2024-11-08T16:10:00Z">
        <w:r w:rsidRPr="00D17EF4">
          <w:t>This increase in foliar N results in increased net photosynthesis and increases the cohort carbon pool (</w:t>
        </w:r>
        <w:proofErr w:type="spellStart"/>
        <w:r w:rsidRPr="00D17EF4">
          <w:t>PlantC</w:t>
        </w:r>
        <w:proofErr w:type="spellEnd"/>
        <w:r w:rsidRPr="00D17EF4">
          <w:t xml:space="preserve">), NPP, and biomass accumulation. This increased NPP requires additional N from </w:t>
        </w:r>
        <w:proofErr w:type="spellStart"/>
        <w:r w:rsidRPr="00D17EF4">
          <w:t>PlantN</w:t>
        </w:r>
        <w:proofErr w:type="spellEnd"/>
        <w:r w:rsidRPr="00D17EF4">
          <w:t xml:space="preserve"> to produce biomass according to its stoichiometric C:N ratio, which decreases the </w:t>
        </w:r>
        <w:proofErr w:type="spellStart"/>
        <w:r w:rsidRPr="00D17EF4">
          <w:t>PlantN</w:t>
        </w:r>
        <w:proofErr w:type="spellEnd"/>
        <w:r w:rsidRPr="00D17EF4">
          <w:t xml:space="preserve"> pool. At the site scale, all cohorts contribute to the soil organic pool (foliar litter, dead root, and dead wood). High C:N ratios in litter decrease soil net N mineralization (the difference between gross N mineralization and microbial N immobilization), therefore reducing NH4+ availability. Soil NH4+ can be nitrified to NO3- that can leach out of the soil matrix and become unavailable to cohorts. The rate of nitrification is a function of cohort competition for N. When a cohort is N stressed (i.e., low </w:t>
        </w:r>
        <w:proofErr w:type="spellStart"/>
        <w:r w:rsidRPr="00D17EF4">
          <w:t>NRatio</w:t>
        </w:r>
        <w:proofErr w:type="spellEnd"/>
        <w:r w:rsidRPr="00D17EF4">
          <w:t xml:space="preserve">), the nitrification rate decreases due to the increasing strength of cohort demand for N (high </w:t>
        </w:r>
        <w:proofErr w:type="spellStart"/>
        <w:r w:rsidRPr="00D17EF4">
          <w:t>RootNSinkEff</w:t>
        </w:r>
        <w:proofErr w:type="spellEnd"/>
        <w:r w:rsidRPr="00D17EF4">
          <w:t xml:space="preserve">).  Consequently, NO3- decreases along with NH4+, and more N is preserved in the soil for potential cohort uptake, reducing cohort N stress and promoting increased foliar N concentration. </w:t>
        </w:r>
      </w:ins>
    </w:p>
    <w:p w14:paraId="5105F614" w14:textId="1C262073" w:rsidR="00887E7D" w:rsidRPr="002A3831" w:rsidRDefault="00C21129" w:rsidP="00427015">
      <w:pPr>
        <w:pStyle w:val="textbody"/>
        <w:ind w:left="450" w:right="76"/>
        <w:rPr>
          <w:ins w:id="127" w:author="Zaixing Zhou" w:date="2024-11-08T11:08:00Z" w16du:dateUtc="2024-11-08T16:08:00Z"/>
        </w:rPr>
      </w:pPr>
      <w:ins w:id="128" w:author="Zaixing Zhou" w:date="2024-11-08T11:15:00Z" w16du:dateUtc="2024-11-08T16:15:00Z">
        <w:r>
          <w:t xml:space="preserve">To compute </w:t>
        </w:r>
        <w:r w:rsidRPr="00C21129">
          <w:t>competition for nitrogen among cohorts</w:t>
        </w:r>
        <w:r>
          <w:t xml:space="preserve">, </w:t>
        </w:r>
        <w:proofErr w:type="spellStart"/>
        <w:r>
          <w:t>PnET</w:t>
        </w:r>
        <w:proofErr w:type="spellEnd"/>
        <w:r>
          <w:t xml:space="preserve">-Succession </w:t>
        </w:r>
      </w:ins>
      <w:ins w:id="129" w:author="Zaixing Zhou" w:date="2024-11-08T11:16:00Z" w16du:dateUtc="2024-11-08T16:16:00Z">
        <w:r>
          <w:t>simulates</w:t>
        </w:r>
      </w:ins>
      <w:ins w:id="130" w:author="Zaixing Zhou" w:date="2024-11-08T11:15:00Z" w16du:dateUtc="2024-11-08T16:15:00Z">
        <w:r>
          <w:t xml:space="preserve"> </w:t>
        </w:r>
      </w:ins>
      <w:ins w:id="131" w:author="Zaixing Zhou" w:date="2024-11-08T11:16:00Z" w16du:dateUtc="2024-11-08T16:16:00Z">
        <w:r w:rsidRPr="00C21129">
          <w:t xml:space="preserve">site-level average N uptake potential across all cohorts by </w:t>
        </w:r>
        <w:proofErr w:type="gramStart"/>
        <w:r w:rsidRPr="00C21129">
          <w:t>weighting</w:t>
        </w:r>
        <w:proofErr w:type="gramEnd"/>
        <w:r w:rsidRPr="00C21129">
          <w:t xml:space="preserve"> each cohort's N uptake potential according to its relative biomass.  From this site-level average N uptake potential and concentrations of available N in soil, a total site-level nitrogen uptake from the soil is then calculated </w:t>
        </w:r>
      </w:ins>
      <w:ins w:id="132" w:author="Zaixing Zhou" w:date="2024-11-08T11:18:00Z" w16du:dateUtc="2024-11-08T16:18:00Z">
        <w:r>
          <w:t>and</w:t>
        </w:r>
      </w:ins>
      <w:ins w:id="133" w:author="Zaixing Zhou" w:date="2024-11-08T11:16:00Z" w16du:dateUtc="2024-11-08T16:16:00Z">
        <w:r w:rsidRPr="00C21129">
          <w:t xml:space="preserve"> distributed among cohorts. These new algorithms allow for the N uptake of individual cohorts to be regulated by total site level N availability, as well as relative biomass and N stress (or N demand) of each cohort.</w:t>
        </w:r>
      </w:ins>
    </w:p>
    <w:p w14:paraId="2EE20F7D" w14:textId="77777777" w:rsidR="002C07C2" w:rsidRDefault="00584938" w:rsidP="006540D4">
      <w:pPr>
        <w:pStyle w:val="Heading3"/>
        <w:tabs>
          <w:tab w:val="clear" w:pos="3600"/>
          <w:tab w:val="num" w:pos="1620"/>
        </w:tabs>
        <w:ind w:left="864" w:hanging="864"/>
        <w:pPrChange w:id="134" w:author="Zaixing Zhou" w:date="2024-11-08T11:04:00Z" w16du:dateUtc="2024-11-08T16:04:00Z">
          <w:pPr>
            <w:pStyle w:val="Heading3"/>
            <w:ind w:left="864" w:hanging="864"/>
          </w:pPr>
        </w:pPrChange>
      </w:pPr>
      <w:bookmarkStart w:id="135" w:name="_Toc393188773"/>
      <w:bookmarkStart w:id="136" w:name="_Toc503173248"/>
      <w:bookmarkStart w:id="137" w:name="_Toc144298489"/>
      <w:r>
        <w:lastRenderedPageBreak/>
        <w:t>Other factors</w:t>
      </w:r>
      <w:bookmarkEnd w:id="136"/>
      <w:bookmarkEnd w:id="137"/>
    </w:p>
    <w:p w14:paraId="155EC798" w14:textId="4F45575D" w:rsidR="00584938" w:rsidRDefault="002C07C2" w:rsidP="003C4A4E">
      <w:pPr>
        <w:pStyle w:val="Heading4"/>
        <w:ind w:left="864" w:hanging="864"/>
      </w:pPr>
      <w:del w:id="138" w:author="Zaixing Zhou" w:date="2024-11-08T11:23:00Z" w16du:dateUtc="2024-11-08T16:23:00Z">
        <w:r w:rsidDel="00730056">
          <w:delText>Temperature</w:delText>
        </w:r>
        <w:r w:rsidR="00584938" w:rsidDel="00730056">
          <w:delText xml:space="preserve"> </w:delText>
        </w:r>
      </w:del>
      <w:ins w:id="139" w:author="Zaixing Zhou" w:date="2024-11-08T11:23:00Z" w16du:dateUtc="2024-11-08T16:23:00Z">
        <w:r w:rsidR="00730056">
          <w:t>Climate</w:t>
        </w:r>
      </w:ins>
    </w:p>
    <w:p w14:paraId="01EFAFD8" w14:textId="3653152D" w:rsidR="00222A2B" w:rsidRDefault="00222A2B" w:rsidP="00C32903">
      <w:pPr>
        <w:pStyle w:val="textbody"/>
        <w:ind w:left="450" w:right="76"/>
      </w:pPr>
      <w:r w:rsidRPr="001D1FBF">
        <w:t xml:space="preserve">Vapor pressure deficit is </w:t>
      </w:r>
      <w:r w:rsidR="00E66F4A">
        <w:t xml:space="preserve">typically </w:t>
      </w:r>
      <w:r w:rsidRPr="001D1FBF">
        <w:t xml:space="preserve">calculated from </w:t>
      </w:r>
      <w:proofErr w:type="gramStart"/>
      <w:r w:rsidRPr="001D1FBF">
        <w:t>the temperature</w:t>
      </w:r>
      <w:proofErr w:type="gramEnd"/>
      <w:r w:rsidRPr="001D1FBF">
        <w:t xml:space="preserve"> fluctuations during the day, and accounts for the effect of </w:t>
      </w:r>
      <w:r>
        <w:t xml:space="preserve">elevated </w:t>
      </w:r>
      <w:r w:rsidRPr="001D1FBF">
        <w:t>atmospheric CO</w:t>
      </w:r>
      <w:r w:rsidRPr="001D1FBF">
        <w:rPr>
          <w:vertAlign w:val="subscript"/>
        </w:rPr>
        <w:t>2</w:t>
      </w:r>
      <w:r w:rsidRPr="001D1FBF">
        <w:t>.</w:t>
      </w:r>
      <w:r>
        <w:t xml:space="preserve">  CO</w:t>
      </w:r>
      <w:r w:rsidRPr="008F2C44">
        <w:rPr>
          <w:vertAlign w:val="subscript"/>
        </w:rPr>
        <w:t>2</w:t>
      </w:r>
      <w:r>
        <w:t xml:space="preserve">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214006">
        <w:t>7.22</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214006">
        <w:t>7.21</w:t>
      </w:r>
      <w:r w:rsidR="00DB266A">
        <w:fldChar w:fldCharType="end"/>
      </w:r>
      <w:r w:rsidR="00AD2983">
        <w:t>).</w:t>
      </w:r>
    </w:p>
    <w:p w14:paraId="1E59E3A9" w14:textId="1AB48D32" w:rsidR="002C07C2" w:rsidRDefault="002C07C2" w:rsidP="002C07C2">
      <w:pPr>
        <w:pStyle w:val="Heading4"/>
        <w:ind w:left="864" w:hanging="864"/>
      </w:pPr>
      <w:bookmarkStart w:id="140" w:name="_Ref502930867"/>
      <w:r>
        <w:t>Ozone</w:t>
      </w:r>
      <w:bookmarkEnd w:id="140"/>
      <w:r>
        <w:t xml:space="preserve"> </w:t>
      </w:r>
    </w:p>
    <w:p w14:paraId="75A4F049" w14:textId="6B783D27" w:rsidR="00015F15" w:rsidRDefault="002C07C2" w:rsidP="00C32903">
      <w:pPr>
        <w:pStyle w:val="textbody"/>
        <w:ind w:left="450" w:right="76"/>
      </w:pPr>
      <w:r>
        <w:t>Ozone can dramatically reduce photosynthesis rates by damaging photosynthetic tissues and inhibiting stomatal function.  The model simulate</w:t>
      </w:r>
      <w:r w:rsidR="00AB6427">
        <w:t>s</w:t>
      </w:r>
      <w:r>
        <w:t xml:space="preserv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w:t>
      </w:r>
      <w:r w:rsidR="00AB6427">
        <w:t xml:space="preserve">effects </w:t>
      </w:r>
      <w:r w:rsidR="00015F15">
        <w:t xml:space="preserve">will be </w:t>
      </w:r>
      <w:r w:rsidR="00AB6427">
        <w:t>simulated</w:t>
      </w:r>
      <w:r w:rsidR="00015F15">
        <w:t>.</w:t>
      </w:r>
    </w:p>
    <w:p w14:paraId="41F1D08B" w14:textId="7FF7F534" w:rsidR="00015F15" w:rsidRDefault="002C07C2" w:rsidP="00C32903">
      <w:pPr>
        <w:pStyle w:val="textbody"/>
        <w:ind w:left="450" w:right="76"/>
      </w:pPr>
      <w:r>
        <w:t xml:space="preserve">The stomatal sluggishness effects of ozone are simulated by </w:t>
      </w:r>
      <w:r w:rsidR="00970BB2">
        <w:t>altering (increasing)</w:t>
      </w:r>
      <w:r>
        <w:t xml:space="preserve"> </w:t>
      </w:r>
      <w:proofErr w:type="spellStart"/>
      <w:r w:rsidR="00970BB2">
        <w:t>CiModifier</w:t>
      </w:r>
      <w:proofErr w:type="spellEnd"/>
      <w:r w:rsidR="00015F15">
        <w:t xml:space="preserve"> (see </w:t>
      </w:r>
      <w:r w:rsidR="00015F15">
        <w:fldChar w:fldCharType="begin"/>
      </w:r>
      <w:r w:rsidR="00015F15">
        <w:instrText xml:space="preserve"> REF _Ref426377972 \r \h </w:instrText>
      </w:r>
      <w:r w:rsidR="00015F15">
        <w:fldChar w:fldCharType="separate"/>
      </w:r>
      <w:r w:rsidR="00214006">
        <w:t>2.2.2.3</w:t>
      </w:r>
      <w:r w:rsidR="00015F15">
        <w:fldChar w:fldCharType="end"/>
      </w:r>
      <w:r w:rsidR="00015F15">
        <w:t xml:space="preserve"> for water stress influence on CiModifier)</w:t>
      </w:r>
      <w:r>
        <w:t xml:space="preserve"> to reflect the </w:t>
      </w:r>
      <w:r w:rsidR="0098301B">
        <w:t xml:space="preserve">inhibited </w:t>
      </w:r>
      <w:r>
        <w:t>ability of stoma</w:t>
      </w:r>
      <w:r w:rsidR="00970BB2">
        <w:t>ta</w:t>
      </w:r>
      <w:r>
        <w:t xml:space="preserve"> to completely close</w:t>
      </w:r>
      <w:r w:rsidR="00015F15">
        <w:t>.</w:t>
      </w:r>
      <w:r>
        <w:t xml:space="preserve"> </w:t>
      </w:r>
      <w:r w:rsidR="00AD1006">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5216E53"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ozone capabilities can be found in Gustafson </w:t>
      </w:r>
      <w:r w:rsidR="00660FBA">
        <w:t>et al.</w:t>
      </w:r>
      <w:r w:rsidR="009B2E98">
        <w:t xml:space="preserve"> (</w:t>
      </w:r>
      <w:r w:rsidR="00AB6427">
        <w:t>2018</w:t>
      </w:r>
      <w:r w:rsidR="009B2E98">
        <w:t xml:space="preserve">).  </w:t>
      </w:r>
    </w:p>
    <w:p w14:paraId="618000C0" w14:textId="501AF7B7" w:rsidR="00EA31AB" w:rsidRDefault="00EA31AB" w:rsidP="000B24E0">
      <w:pPr>
        <w:pStyle w:val="Heading2"/>
        <w:tabs>
          <w:tab w:val="num" w:pos="0"/>
        </w:tabs>
        <w:ind w:left="648" w:hanging="648"/>
      </w:pPr>
      <w:bookmarkStart w:id="141" w:name="_Toc503173249"/>
      <w:bookmarkStart w:id="142" w:name="_Ref19109271"/>
      <w:bookmarkStart w:id="143" w:name="_Toc144298490"/>
      <w:r>
        <w:t>Cohort Growth and Ageing</w:t>
      </w:r>
      <w:bookmarkEnd w:id="135"/>
      <w:bookmarkEnd w:id="141"/>
      <w:bookmarkEnd w:id="142"/>
      <w:bookmarkEnd w:id="143"/>
    </w:p>
    <w:p w14:paraId="38643681" w14:textId="13605EED" w:rsidR="00742D9A" w:rsidRDefault="00292449" w:rsidP="00C32903">
      <w:pPr>
        <w:pStyle w:val="textbody"/>
        <w:ind w:left="450" w:right="76"/>
      </w:pPr>
      <w:r w:rsidRPr="00292449">
        <w:t xml:space="preserve">The model computes </w:t>
      </w:r>
      <w:r w:rsidR="00AB6427" w:rsidRPr="00292449">
        <w:t>gross photosynthesis</w:t>
      </w:r>
      <w:r w:rsidRPr="00292449">
        <w:t xml:space="preserve">, and </w:t>
      </w:r>
      <w:r w:rsidR="00AB6427" w:rsidRPr="00292449">
        <w:t>net photosynthesis</w:t>
      </w:r>
      <w:r w:rsidR="00AB6427" w:rsidRPr="00292449" w:rsidDel="00AB6427">
        <w:t xml:space="preserve"> </w:t>
      </w:r>
      <w:r w:rsidRPr="00292449">
        <w:t xml:space="preserve">is estimated by </w:t>
      </w:r>
      <w:r w:rsidR="00AB6427">
        <w:t>subtracting</w:t>
      </w:r>
      <w:r w:rsidR="00AB6427" w:rsidRPr="00292449">
        <w:t xml:space="preserve"> </w:t>
      </w:r>
      <w:r w:rsidR="00015F15">
        <w:t xml:space="preserve">foliar </w:t>
      </w:r>
      <w:r w:rsidRPr="00292449">
        <w:t xml:space="preserve">respiration </w:t>
      </w:r>
      <w:r w:rsidR="00AB6427">
        <w:t>from</w:t>
      </w:r>
      <w:r w:rsidR="00AB6427" w:rsidRPr="00292449">
        <w:t xml:space="preserve"> </w:t>
      </w:r>
      <w:r w:rsidR="00AB6427">
        <w:t>gross</w:t>
      </w:r>
      <w:r w:rsidR="00AB6427" w:rsidRPr="00292449">
        <w:t xml:space="preserve"> </w:t>
      </w:r>
      <w:r w:rsidRPr="00292449">
        <w:t>photosynthesis.  Gross photosynthesis is used to compute transpiration.  Net photosynthesis production is allocated to maintenance respiration and then to the root, foliage, wood and non-structural biomass pools, according to allocation ratios</w:t>
      </w:r>
      <w:r w:rsidR="002D2C4F">
        <w:t xml:space="preserve"> specified by the user</w:t>
      </w:r>
      <w:r w:rsidRPr="00292449">
        <w:t xml:space="preserve">.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 xml:space="preserve">Cohort ageing is simply the addition of the time step </w:t>
      </w:r>
      <w:r w:rsidR="00B82FF6">
        <w:t xml:space="preserve">length </w:t>
      </w:r>
      <w:r w:rsidR="00EA31AB" w:rsidRPr="00DA34CE">
        <w:t>to each existing cohort</w:t>
      </w:r>
      <w:r w:rsidR="00D86D50">
        <w:t xml:space="preserve"> age</w:t>
      </w:r>
      <w:r w:rsidR="00EA31AB" w:rsidRPr="00DA34CE">
        <w:t>.</w:t>
      </w:r>
    </w:p>
    <w:p w14:paraId="173DFFD7" w14:textId="20351569" w:rsidR="00EA31AB" w:rsidRPr="00DA34CE" w:rsidRDefault="00742D9A" w:rsidP="00C32903">
      <w:pPr>
        <w:pStyle w:val="textbody"/>
        <w:ind w:left="450" w:right="76"/>
      </w:pPr>
      <w:r>
        <w:lastRenderedPageBreak/>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007C7747">
        <w:t xml:space="preserve"> </w:t>
      </w:r>
      <w:r w:rsidR="006E3736">
        <w:t>if</w:t>
      </w:r>
      <w:r w:rsidR="007C7747">
        <w:t xml:space="preserve"> they have sufficient carbon reserves (NSC)</w:t>
      </w:r>
      <w:r w:rsidRPr="00742D9A">
        <w:t xml:space="preserve">.  Refoliation occurs at 70% of </w:t>
      </w:r>
      <w:r>
        <w:t xml:space="preserve">the calculated </w:t>
      </w:r>
      <w:r w:rsidRPr="00742D9A">
        <w:t>ideal foliage, for deciduous cohorts</w:t>
      </w:r>
      <w:r>
        <w:t xml:space="preserve"> </w:t>
      </w:r>
      <w:r w:rsidRPr="00742D9A">
        <w:t>(TOfol = 1) that experience &gt;60%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144" w:name="_Toc393188774"/>
      <w:bookmarkStart w:id="145" w:name="_Toc503173250"/>
      <w:bookmarkStart w:id="146" w:name="_Toc144298491"/>
      <w:r>
        <w:t>Cohort Senescence and Mortality</w:t>
      </w:r>
      <w:bookmarkStart w:id="147" w:name="_Toc24444889"/>
      <w:bookmarkStart w:id="148" w:name="_Toc24445117"/>
      <w:bookmarkEnd w:id="144"/>
      <w:bookmarkEnd w:id="145"/>
      <w:bookmarkEnd w:id="146"/>
      <w:bookmarkEnd w:id="147"/>
      <w:bookmarkEnd w:id="148"/>
    </w:p>
    <w:p w14:paraId="1656C396" w14:textId="6726D472" w:rsidR="00A55530" w:rsidRDefault="00A55530" w:rsidP="00C32903">
      <w:pPr>
        <w:pStyle w:val="textbody"/>
        <w:ind w:left="450" w:right="76"/>
      </w:pPr>
      <w:r w:rsidRPr="00A55530">
        <w:t xml:space="preserve">Senescence is implemented </w:t>
      </w:r>
      <w:r w:rsidR="00125EDC">
        <w:t xml:space="preserve">simplistically </w:t>
      </w:r>
      <w:r w:rsidRPr="00A55530">
        <w:t>as a reduction of gross photosynthetic rate with age such that respiration eventually exceeds production</w:t>
      </w:r>
      <w:r w:rsidR="00125EDC">
        <w:t>,</w:t>
      </w:r>
      <w:r w:rsidRPr="00A55530">
        <w:t xml:space="preserve"> </w:t>
      </w:r>
      <w:r w:rsidR="00125EDC">
        <w:t xml:space="preserve">ensuring that </w:t>
      </w:r>
      <w:r w:rsidRPr="00A55530">
        <w:t xml:space="preserve">cohorts </w:t>
      </w:r>
      <w:r w:rsidR="00125EDC">
        <w:t>will be dead by their longevity age</w:t>
      </w:r>
      <w:r w:rsidRPr="00A55530">
        <w:t xml:space="preserve">. </w:t>
      </w:r>
      <w:r w:rsidR="0098301B">
        <w:t xml:space="preserve"> </w:t>
      </w:r>
      <w:r w:rsidRPr="00A55530">
        <w:t>A cohort dies when non-structural carbon decreases to &lt;1% of the combined structural biomass pools.  The PsnAgeRed parameter controls the shape of the function used to calculate the age-related reduction factor</w:t>
      </w:r>
      <w:r w:rsidR="00243EE3">
        <w:t xml:space="preserve"> (fAge)</w:t>
      </w:r>
      <w:r w:rsidRPr="00A55530">
        <w:t xml:space="preserve">, which reaches zero at the longevity specified in the LANDIS-II species parameter file.  Cohorts are also </w:t>
      </w:r>
      <w:r w:rsidR="00023A02" w:rsidRPr="00A55530">
        <w:t xml:space="preserve">considered </w:t>
      </w:r>
      <w:r w:rsidR="00023A02">
        <w:t>inviable</w:t>
      </w:r>
      <w:r w:rsidR="00023A02" w:rsidRPr="00A55530">
        <w:t xml:space="preserve"> </w:t>
      </w:r>
      <w:r w:rsidRPr="00A55530">
        <w:t xml:space="preserve">and </w:t>
      </w:r>
      <w:r w:rsidR="00023A02" w:rsidRPr="00A55530">
        <w:t xml:space="preserve">removed </w:t>
      </w:r>
      <w:r w:rsidRPr="00A55530">
        <w:t xml:space="preserve">when their biomass falls below </w:t>
      </w:r>
      <w:r w:rsidR="00AB6427">
        <w:t>their initial biomass value</w:t>
      </w:r>
      <w:r w:rsidRPr="00A55530">
        <w:t>.</w:t>
      </w:r>
    </w:p>
    <w:p w14:paraId="6A4EA2D1" w14:textId="4A03D744" w:rsidR="00A55530" w:rsidRDefault="00A55530" w:rsidP="00A55530">
      <w:pPr>
        <w:pStyle w:val="Heading2"/>
        <w:tabs>
          <w:tab w:val="num" w:pos="0"/>
        </w:tabs>
        <w:ind w:left="648" w:hanging="648"/>
      </w:pPr>
      <w:bookmarkStart w:id="149" w:name="_Toc144298492"/>
      <w:r>
        <w:t>Dead Biomass Decay</w:t>
      </w:r>
      <w:bookmarkEnd w:id="149"/>
    </w:p>
    <w:p w14:paraId="1012F730" w14:textId="19E2CF8D" w:rsidR="00EA31AB" w:rsidRDefault="00EA31AB" w:rsidP="00C32903">
      <w:pPr>
        <w:pStyle w:val="textbody"/>
        <w:ind w:left="450" w:right="76"/>
        <w:rPr>
          <w:ins w:id="150" w:author="Zaixing Zhou" w:date="2024-11-08T14:44:00Z" w16du:dateUtc="2024-11-08T19:44:00Z"/>
        </w:rPr>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4A60AF">
        <w:t>species-specific</w:t>
      </w:r>
      <w:r w:rsidR="00073D60">
        <w:t xml:space="preserve">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w:t>
      </w:r>
      <w:r w:rsidR="00AB6427">
        <w:t>-</w:t>
      </w:r>
      <w:r w:rsidR="005F1C85">
        <w:t>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59CB2D7E" w14:textId="2FFE6A7E" w:rsidR="00297F4B" w:rsidRDefault="00297F4B" w:rsidP="00297F4B">
      <w:pPr>
        <w:pStyle w:val="textbody"/>
        <w:ind w:left="450" w:right="76"/>
        <w:rPr>
          <w:ins w:id="151" w:author="Zaixing Zhou" w:date="2024-11-08T14:44:00Z" w16du:dateUtc="2024-11-08T19:44:00Z"/>
        </w:rPr>
      </w:pPr>
      <w:ins w:id="152" w:author="Zaixing Zhou" w:date="2024-11-08T14:44:00Z" w16du:dateUtc="2024-11-08T19:44:00Z">
        <w:r>
          <w:t xml:space="preserve">In the version with N cycling, the fine litter (foliage, root, and decayed wood) are added into the soil organic matter (SOM) pool. </w:t>
        </w:r>
        <w:r>
          <w:t xml:space="preserve"> Along with </w:t>
        </w:r>
      </w:ins>
      <w:ins w:id="153" w:author="Zaixing Zhou" w:date="2024-11-08T14:45:00Z" w16du:dateUtc="2024-11-08T19:45:00Z">
        <w:r>
          <w:t>t</w:t>
        </w:r>
      </w:ins>
      <w:ins w:id="154" w:author="Zaixing Zhou" w:date="2024-11-08T14:44:00Z" w16du:dateUtc="2024-11-08T19:44:00Z">
        <w:r>
          <w:t>he decomposition of SOM,</w:t>
        </w:r>
      </w:ins>
      <w:ins w:id="155" w:author="Zaixing Zhou" w:date="2024-11-08T14:45:00Z" w16du:dateUtc="2024-11-08T19:45:00Z">
        <w:r>
          <w:t xml:space="preserve"> soil organic nitrogen is mineralized </w:t>
        </w:r>
      </w:ins>
      <w:ins w:id="156" w:author="Zaixing Zhou" w:date="2024-11-08T14:46:00Z" w16du:dateUtc="2024-11-08T19:46:00Z">
        <w:r>
          <w:t xml:space="preserve">as ammonium, which then </w:t>
        </w:r>
      </w:ins>
      <w:ins w:id="157" w:author="Zaixing Zhou" w:date="2024-11-08T14:47:00Z" w16du:dateUtc="2024-11-08T19:47:00Z">
        <w:r>
          <w:t>is nitrified as nitrate.</w:t>
        </w:r>
      </w:ins>
      <w:ins w:id="158" w:author="Zaixing Zhou" w:date="2024-11-08T14:48:00Z" w16du:dateUtc="2024-11-08T19:48:00Z">
        <w:r>
          <w:t xml:space="preserve"> Both ammonium and nitrate are subject to plant uptake </w:t>
        </w:r>
      </w:ins>
      <w:ins w:id="159" w:author="Zaixing Zhou" w:date="2024-11-08T14:49:00Z" w16du:dateUtc="2024-11-08T19:49:00Z">
        <w:r>
          <w:t>based on the plant nitrogen demand. In the me</w:t>
        </w:r>
      </w:ins>
      <w:ins w:id="160" w:author="Zaixing Zhou" w:date="2024-11-08T14:50:00Z" w16du:dateUtc="2024-11-08T19:50:00Z">
        <w:r>
          <w:t xml:space="preserve">anwhile, </w:t>
        </w:r>
      </w:ins>
      <w:ins w:id="161" w:author="Zaixing Zhou" w:date="2024-11-08T14:51:00Z" w16du:dateUtc="2024-11-08T19:51:00Z">
        <w:r>
          <w:t xml:space="preserve">the </w:t>
        </w:r>
      </w:ins>
      <w:ins w:id="162" w:author="Zaixing Zhou" w:date="2024-11-08T14:52:00Z" w16du:dateUtc="2024-11-08T19:52:00Z">
        <w:r>
          <w:t xml:space="preserve">soil </w:t>
        </w:r>
      </w:ins>
      <w:ins w:id="163" w:author="Zaixing Zhou" w:date="2024-11-08T14:50:00Z" w16du:dateUtc="2024-11-08T19:50:00Z">
        <w:r>
          <w:t xml:space="preserve">nitrate </w:t>
        </w:r>
      </w:ins>
      <w:ins w:id="164" w:author="Zaixing Zhou" w:date="2024-11-08T14:55:00Z" w16du:dateUtc="2024-11-08T19:55:00Z">
        <w:r>
          <w:t>leaches</w:t>
        </w:r>
      </w:ins>
      <w:ins w:id="165" w:author="Zaixing Zhou" w:date="2024-11-08T14:50:00Z" w16du:dateUtc="2024-11-08T19:50:00Z">
        <w:r>
          <w:t xml:space="preserve"> out </w:t>
        </w:r>
      </w:ins>
      <w:ins w:id="166" w:author="Zaixing Zhou" w:date="2024-11-08T14:53:00Z" w16du:dateUtc="2024-11-08T19:53:00Z">
        <w:r>
          <w:t>from the soil with the soil water</w:t>
        </w:r>
      </w:ins>
      <w:ins w:id="167" w:author="Zaixing Zhou" w:date="2024-11-08T14:54:00Z" w16du:dateUtc="2024-11-08T19:54:00Z">
        <w:r>
          <w:t xml:space="preserve">. </w:t>
        </w:r>
      </w:ins>
    </w:p>
    <w:p w14:paraId="6255629B" w14:textId="0CCF9533" w:rsidR="00297F4B" w:rsidDel="004F1FD9" w:rsidRDefault="00297F4B" w:rsidP="00C32903">
      <w:pPr>
        <w:pStyle w:val="textbody"/>
        <w:ind w:left="450" w:right="76"/>
        <w:rPr>
          <w:del w:id="168" w:author="Zaixing Zhou" w:date="2024-11-08T15:13:00Z" w16du:dateUtc="2024-11-08T20:13:00Z"/>
        </w:rPr>
      </w:pPr>
    </w:p>
    <w:p w14:paraId="71FDC48C" w14:textId="77777777" w:rsidR="00F85ACE" w:rsidRDefault="00F85ACE" w:rsidP="00F85ACE">
      <w:pPr>
        <w:pStyle w:val="Heading2"/>
        <w:tabs>
          <w:tab w:val="num" w:pos="0"/>
        </w:tabs>
        <w:ind w:left="648" w:hanging="648"/>
      </w:pPr>
      <w:bookmarkStart w:id="169" w:name="_Toc144298493"/>
      <w:r>
        <w:t>Cohort Reproduction and Establishment</w:t>
      </w:r>
      <w:bookmarkEnd w:id="169"/>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87272DE" w:rsidR="00F85ACE" w:rsidRDefault="00F85ACE" w:rsidP="00F85ACE">
      <w:pPr>
        <w:pStyle w:val="textbody"/>
        <w:ind w:left="450" w:right="76"/>
      </w:pPr>
      <w:r>
        <w:lastRenderedPageBreak/>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month each year is not used for establishment calculations, assuming </w:t>
      </w:r>
      <w:r w:rsidR="009A7BE7">
        <w:t xml:space="preserve">that </w:t>
      </w:r>
      <w:r>
        <w:t>trees put resources into leaf and stem growth in the first month, and seeds first become available in the second month.</w:t>
      </w:r>
    </w:p>
    <w:p w14:paraId="6816353D" w14:textId="5DDB4536" w:rsidR="00F85ACE" w:rsidRDefault="00F85ACE" w:rsidP="00F85ACE">
      <w:pPr>
        <w:pStyle w:val="textbody"/>
        <w:ind w:left="450" w:right="76"/>
      </w:pPr>
      <w:r>
        <w:t>Establishment probability for a give</w:t>
      </w:r>
      <w:r w:rsidR="008B6E1A">
        <w:t>n</w:t>
      </w:r>
      <w:r>
        <w:t xml:space="preserve"> timestep is generally calculated with the following equations:</w:t>
      </w:r>
    </w:p>
    <w:p w14:paraId="7B919B08" w14:textId="77D61180" w:rsidR="00B24AD0" w:rsidRPr="00023A02" w:rsidRDefault="00B24AD0" w:rsidP="00F85ACE">
      <w:pPr>
        <w:pStyle w:val="textbody"/>
        <w:ind w:left="450" w:right="76"/>
      </w:pPr>
      <m:oMathPara>
        <m:oMath>
          <m:r>
            <w:rPr>
              <w:rFonts w:ascii="Cambria Math" w:hAnsi="Cambria Math"/>
            </w:rPr>
            <m:t>fRad=</m:t>
          </m:r>
          <m:f>
            <m:fPr>
              <m:ctrlPr>
                <w:ins w:id="170" w:author="Gustafson, Eric - FS, WI" w:date="2024-05-23T07:15:00Z">
                  <w:rPr>
                    <w:rFonts w:ascii="Cambria Math" w:hAnsi="Cambria Math"/>
                    <w:i/>
                  </w:rPr>
                </w:ins>
              </m:ctrlPr>
            </m:fPr>
            <m:num>
              <m:r>
                <w:rPr>
                  <w:rFonts w:ascii="Cambria Math" w:hAnsi="Cambria Math"/>
                </w:rPr>
                <m:t>SubcanopyPAR</m:t>
              </m:r>
            </m:num>
            <m:den>
              <m:r>
                <w:rPr>
                  <w:rFonts w:ascii="Cambria Math" w:hAnsi="Cambria Math"/>
                </w:rPr>
                <m:t>SubcanopyPAR+HalfSat</m:t>
              </m:r>
            </m:den>
          </m:f>
        </m:oMath>
      </m:oMathPara>
    </w:p>
    <w:p w14:paraId="6A6A4FA3" w14:textId="6DF1D1B5" w:rsidR="00023A02" w:rsidRDefault="00023A02" w:rsidP="00023A02">
      <w:pPr>
        <w:pStyle w:val="textbody"/>
        <w:ind w:left="0" w:right="76" w:firstLine="360"/>
        <w:jc w:val="center"/>
      </w:pPr>
      <w:bookmarkStart w:id="171" w:name="_Hlk103938149"/>
      <m:oMathPara>
        <m:oMath>
          <m:r>
            <w:rPr>
              <w:rFonts w:ascii="Cambria Math" w:hAnsi="Cambria Math"/>
              <w:color w:val="000000"/>
              <w:lang w:eastAsia="de-DE" w:bidi="en-US"/>
            </w:rPr>
            <m:t>fRad</m:t>
          </m:r>
          <m:r>
            <m:rPr>
              <m:sty m:val="p"/>
            </m:rPr>
            <w:rPr>
              <w:rFonts w:ascii="Cambria Math" w:hAnsi="Cambria Math"/>
              <w:color w:val="000000"/>
              <w:lang w:eastAsia="de-DE" w:bidi="en-US"/>
            </w:rPr>
            <m:t>=1-</m:t>
          </m:r>
          <m:sSup>
            <m:sSupPr>
              <m:ctrlPr>
                <w:ins w:id="172" w:author="Gustafson, Eric - FS, WI" w:date="2024-05-23T07:15:00Z">
                  <w:rPr>
                    <w:rFonts w:ascii="Cambria Math" w:hAnsi="Cambria Math"/>
                    <w:color w:val="000000"/>
                    <w:lang w:eastAsia="de-DE" w:bidi="en-US"/>
                  </w:rPr>
                </w:ins>
              </m:ctrlPr>
            </m:sSupPr>
            <m:e>
              <m:r>
                <w:rPr>
                  <w:rFonts w:ascii="Cambria Math" w:hAnsi="Cambria Math"/>
                  <w:color w:val="000000"/>
                  <w:lang w:eastAsia="de-DE" w:bidi="en-US"/>
                </w:rPr>
                <m:t>e</m:t>
              </m:r>
            </m:e>
            <m:sup>
              <m:r>
                <m:rPr>
                  <m:sty m:val="p"/>
                </m:rPr>
                <w:rPr>
                  <w:rFonts w:ascii="Cambria Math" w:hAnsi="Cambria Math"/>
                  <w:color w:val="000000"/>
                  <w:lang w:eastAsia="de-DE" w:bidi="en-US"/>
                </w:rPr>
                <m:t>-</m:t>
              </m:r>
              <m:sSub>
                <m:sSubPr>
                  <m:ctrlPr>
                    <w:ins w:id="173" w:author="Gustafson, Eric - FS, WI" w:date="2024-05-23T07:15:00Z">
                      <w:rPr>
                        <w:rFonts w:ascii="Cambria Math" w:hAnsi="Cambria Math"/>
                        <w:color w:val="000000"/>
                        <w:lang w:eastAsia="de-DE" w:bidi="en-US"/>
                      </w:rPr>
                    </w:ins>
                  </m:ctrlPr>
                </m:sSubPr>
                <m:e>
                  <m:r>
                    <w:rPr>
                      <w:rFonts w:ascii="Cambria Math" w:hAnsi="Cambria Math"/>
                      <w:color w:val="000000"/>
                      <w:lang w:eastAsia="de-DE" w:bidi="en-US"/>
                    </w:rPr>
                    <m:t>PAR</m:t>
                  </m:r>
                </m:e>
                <m:sub>
                  <m:r>
                    <w:rPr>
                      <w:rFonts w:ascii="Cambria Math" w:hAnsi="Cambria Math"/>
                      <w:color w:val="000000"/>
                      <w:lang w:eastAsia="de-DE" w:bidi="en-US"/>
                    </w:rPr>
                    <m:t>i</m:t>
                  </m:r>
                </m:sub>
              </m:sSub>
              <m:f>
                <m:fPr>
                  <m:ctrlPr>
                    <w:ins w:id="174" w:author="Gustafson, Eric - FS, WI" w:date="2024-05-23T07:15:00Z">
                      <w:rPr>
                        <w:rFonts w:ascii="Cambria Math" w:hAnsi="Cambria Math"/>
                        <w:color w:val="000000"/>
                        <w:lang w:eastAsia="de-DE" w:bidi="en-US"/>
                      </w:rPr>
                    </w:ins>
                  </m:ctrlPr>
                </m:fPr>
                <m:num>
                  <m:r>
                    <m:rPr>
                      <m:sty m:val="p"/>
                    </m:rPr>
                    <w:rPr>
                      <w:rFonts w:ascii="Cambria Math" w:hAnsi="Cambria Math"/>
                      <w:color w:val="000000"/>
                      <w:lang w:eastAsia="de-DE" w:bidi="en-US"/>
                    </w:rPr>
                    <m:t>log⁡(2)</m:t>
                  </m:r>
                </m:num>
                <m:den>
                  <m:r>
                    <w:rPr>
                      <w:rFonts w:ascii="Cambria Math" w:hAnsi="Cambria Math"/>
                      <w:color w:val="000000"/>
                      <w:lang w:eastAsia="de-DE" w:bidi="en-US"/>
                    </w:rPr>
                    <m:t>halfSat</m:t>
                  </m:r>
                </m:den>
              </m:f>
            </m:sup>
          </m:sSup>
        </m:oMath>
      </m:oMathPara>
      <w:bookmarkEnd w:id="171"/>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ins w:id="175" w:author="Gustafson, Eric - FS, WI" w:date="2024-05-23T07:15:00Z">
                  <w:rPr>
                    <w:rFonts w:ascii="Cambria Math" w:hAnsi="Cambria Math"/>
                    <w:i/>
                  </w:rPr>
                </w:ins>
              </m:ctrlPr>
            </m:sSupPr>
            <m:e>
              <m:r>
                <w:rPr>
                  <w:rFonts w:ascii="Cambria Math" w:hAnsi="Cambria Math"/>
                </w:rPr>
                <m:t>fRad</m:t>
              </m:r>
            </m:e>
            <m:sup>
              <m:r>
                <w:rPr>
                  <w:rFonts w:ascii="Cambria Math" w:hAnsi="Cambria Math"/>
                </w:rPr>
                <m:t>2</m:t>
              </m:r>
            </m:sup>
          </m:sSup>
          <m:r>
            <w:rPr>
              <w:rFonts w:ascii="Cambria Math" w:hAnsi="Cambria Math"/>
            </w:rPr>
            <m:t>×</m:t>
          </m:r>
          <m:f>
            <m:fPr>
              <m:ctrlPr>
                <w:ins w:id="176" w:author="Gustafson, Eric - FS, WI" w:date="2024-05-23T07:15:00Z">
                  <w:rPr>
                    <w:rFonts w:ascii="Cambria Math" w:hAnsi="Cambria Math"/>
                    <w:i/>
                  </w:rPr>
                </w:ins>
              </m:ctrlPr>
            </m:fPr>
            <m:num>
              <m:r>
                <w:rPr>
                  <w:rFonts w:ascii="Cambria Math" w:hAnsi="Cambria Math"/>
                </w:rPr>
                <m:t>1</m:t>
              </m:r>
            </m:num>
            <m:den>
              <m:sSup>
                <m:sSupPr>
                  <m:ctrlPr>
                    <w:ins w:id="177" w:author="Gustafson, Eric - FS, WI" w:date="2024-05-23T07:15:00Z">
                      <w:rPr>
                        <w:rFonts w:ascii="Cambria Math" w:hAnsi="Cambria Math"/>
                        <w:i/>
                      </w:rPr>
                    </w:ins>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ins w:id="178" w:author="Gustafson, Eric - FS, WI" w:date="2024-05-23T07:15:00Z">
                  <w:rPr>
                    <w:rFonts w:ascii="Cambria Math" w:hAnsi="Cambria Math"/>
                    <w:i/>
                  </w:rPr>
                </w:ins>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ins w:id="179" w:author="Gustafson, Eric - FS, WI" w:date="2024-05-23T07:15:00Z">
                  <w:rPr>
                    <w:rFonts w:ascii="Cambria Math" w:hAnsi="Cambria Math"/>
                    <w:i/>
                  </w:rPr>
                </w:ins>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ins w:id="180" w:author="Gustafson, Eric - FS, WI" w:date="2024-05-23T07:15:00Z">
                  <w:rPr>
                    <w:rFonts w:ascii="Cambria Math" w:hAnsi="Cambria Math"/>
                    <w:i/>
                  </w:rPr>
                </w:ins>
              </m:ctrlPr>
            </m:sSupPr>
            <m:e>
              <m:r>
                <w:rPr>
                  <w:rFonts w:ascii="Cambria Math" w:hAnsi="Cambria Math"/>
                </w:rPr>
                <m:t>fWater</m:t>
              </m:r>
            </m:e>
            <m:sup>
              <m:r>
                <w:rPr>
                  <w:rFonts w:ascii="Cambria Math" w:hAnsi="Cambria Math"/>
                </w:rPr>
                <m:t>2</m:t>
              </m:r>
            </m:sup>
          </m:sSup>
          <m:r>
            <w:rPr>
              <w:rFonts w:ascii="Cambria Math" w:hAnsi="Cambria Math"/>
            </w:rPr>
            <m:t>×</m:t>
          </m:r>
          <m:f>
            <m:fPr>
              <m:ctrlPr>
                <w:ins w:id="181" w:author="Gustafson, Eric - FS, WI" w:date="2024-05-23T07:15:00Z">
                  <w:rPr>
                    <w:rFonts w:ascii="Cambria Math" w:hAnsi="Cambria Math"/>
                    <w:i/>
                  </w:rPr>
                </w:ins>
              </m:ctrlPr>
            </m:fPr>
            <m:num>
              <m:r>
                <w:rPr>
                  <w:rFonts w:ascii="Cambria Math" w:hAnsi="Cambria Math"/>
                </w:rPr>
                <m:t>1</m:t>
              </m:r>
            </m:num>
            <m:den>
              <m:sSup>
                <m:sSupPr>
                  <m:ctrlPr>
                    <w:ins w:id="182" w:author="Gustafson, Eric - FS, WI" w:date="2024-05-23T07:15:00Z">
                      <w:rPr>
                        <w:rFonts w:ascii="Cambria Math" w:hAnsi="Cambria Math"/>
                        <w:i/>
                      </w:rPr>
                    </w:ins>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000000" w:rsidP="000015D3">
      <w:pPr>
        <w:pStyle w:val="textbody"/>
        <w:ind w:left="450" w:right="76"/>
        <w:jc w:val="center"/>
      </w:pPr>
      <m:oMathPara>
        <m:oMath>
          <m:sSub>
            <m:sSubPr>
              <m:ctrlPr>
                <w:ins w:id="183" w:author="Gustafson, Eric - FS, WI" w:date="2024-05-23T07:15:00Z">
                  <w:rPr>
                    <w:rFonts w:ascii="Cambria Math" w:hAnsi="Cambria Math"/>
                    <w:i/>
                  </w:rPr>
                </w:ins>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862BB41" w:rsidR="00F85ACE" w:rsidRDefault="00B2675F" w:rsidP="00F85ACE">
      <w:pPr>
        <w:pStyle w:val="textbody"/>
        <w:ind w:left="450" w:right="76"/>
      </w:pPr>
      <w:r>
        <w:t xml:space="preserve">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rsidR="00214006">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184" w:name="_Toc503173252"/>
      <w:bookmarkStart w:id="185" w:name="_Toc144298494"/>
      <w:bookmarkStart w:id="186" w:name="_Toc393188777"/>
      <w:r>
        <w:t>References</w:t>
      </w:r>
      <w:bookmarkEnd w:id="184"/>
      <w:bookmarkEnd w:id="185"/>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3F985A80" w:rsidR="000267B0" w:rsidRPr="0074198E" w:rsidRDefault="000267B0" w:rsidP="00C32903">
      <w:pPr>
        <w:pStyle w:val="textbody"/>
        <w:ind w:left="900" w:right="76" w:hanging="450"/>
      </w:pPr>
      <w:r w:rsidRPr="0074198E">
        <w:rPr>
          <w:rStyle w:val="artauthors"/>
          <w:color w:val="000000"/>
          <w:shd w:val="clear" w:color="auto" w:fill="FFFFFF"/>
        </w:rPr>
        <w:lastRenderedPageBreak/>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24" w:history="1">
        <w:r w:rsidRPr="00A00441">
          <w:rPr>
            <w:rStyle w:val="Hyperlink"/>
          </w:rPr>
          <w:t>https://doi.org/10.1175/1520-0469(1951)008&lt;0367:TFITUS&gt;2.0.CO;2</w:t>
        </w:r>
      </w:hyperlink>
    </w:p>
    <w:p w14:paraId="38FD3401" w14:textId="4F58CCEF" w:rsidR="00E23B1B" w:rsidRDefault="00642396" w:rsidP="00C32903">
      <w:pPr>
        <w:pStyle w:val="textbody"/>
        <w:ind w:left="900" w:right="76" w:hanging="450"/>
      </w:pPr>
      <w:r>
        <w:t>d</w:t>
      </w:r>
      <w:r w:rsidR="006C3172" w:rsidRPr="00896CA9">
        <w:t>e Bruijn</w:t>
      </w:r>
      <w:r w:rsidR="006C3172">
        <w:t xml:space="preserve"> A</w:t>
      </w:r>
      <w:r w:rsidR="006C3172" w:rsidRPr="00896CA9">
        <w:t>.</w:t>
      </w:r>
      <w:r w:rsidR="006C3172">
        <w:t>,</w:t>
      </w:r>
      <w:r w:rsidR="006C3172" w:rsidRPr="00896CA9">
        <w:t xml:space="preserve"> </w:t>
      </w:r>
      <w:r w:rsidR="006C3172" w:rsidRPr="006C3172">
        <w:t>Gustafson E.J.,</w:t>
      </w:r>
      <w:r w:rsidR="006C3172">
        <w:t xml:space="preserve"> Sturtevant </w:t>
      </w:r>
      <w:r w:rsidR="006C3172" w:rsidRPr="00896CA9">
        <w:t>B</w:t>
      </w:r>
      <w:r w:rsidR="006C3172">
        <w:t>.R</w:t>
      </w:r>
      <w:r w:rsidR="006C3172" w:rsidRPr="00896CA9">
        <w:t>.</w:t>
      </w:r>
      <w:r w:rsidR="006C3172">
        <w:t>,</w:t>
      </w:r>
      <w:r w:rsidR="006C3172" w:rsidRPr="00897940">
        <w:t xml:space="preserve"> </w:t>
      </w:r>
      <w:r w:rsidR="006C3172" w:rsidRPr="0020409A">
        <w:t>Foster J.R., Miranda B.R., Lichti N.I.,</w:t>
      </w:r>
      <w:r w:rsidR="006C3172" w:rsidRPr="00165617">
        <w:t xml:space="preserve"> </w:t>
      </w:r>
      <w:r w:rsidR="006C3172" w:rsidRPr="00896CA9">
        <w:t>Jacobs</w:t>
      </w:r>
      <w:r w:rsidR="006C3172" w:rsidRPr="00FE0657">
        <w:t xml:space="preserve"> </w:t>
      </w:r>
      <w:r w:rsidR="006C3172" w:rsidRPr="00896CA9">
        <w:t>D.</w:t>
      </w:r>
      <w:r w:rsidR="006C3172">
        <w:t xml:space="preserve">F.  2014.  </w:t>
      </w:r>
      <w:r w:rsidR="006C3172" w:rsidRPr="0020409A">
        <w:t xml:space="preserve">Toward more robust projections of forest landscape dynamics under novel environmental conditions: </w:t>
      </w:r>
      <w:r w:rsidR="006C3172">
        <w:t xml:space="preserve">embedding PnET within LANDIS-II.  </w:t>
      </w:r>
      <w:r w:rsidR="006C3172" w:rsidRPr="00C40BAB">
        <w:t>Ecological Modelling 287:44–57.</w:t>
      </w:r>
    </w:p>
    <w:p w14:paraId="4127F0C6" w14:textId="67559596" w:rsidR="00F72522" w:rsidRDefault="00F72522" w:rsidP="00C32903">
      <w:pPr>
        <w:pStyle w:val="textbody"/>
        <w:ind w:left="900" w:right="76" w:hanging="450"/>
      </w:pPr>
      <w:bookmarkStart w:id="187" w:name="_Hlk65242498"/>
      <w:r w:rsidRPr="003B677D">
        <w:t>Feddes, R</w:t>
      </w:r>
      <w:r w:rsidR="00C126C7">
        <w:t>.A., P.</w:t>
      </w:r>
      <w:r w:rsidRPr="003B677D">
        <w:t>J. Kowalik, and H. Zaradny. 1978. Simulation of Field Water Use and Crop Yield. John Wiley &amp; Sons, New York, NY.</w:t>
      </w:r>
    </w:p>
    <w:bookmarkEnd w:id="187"/>
    <w:p w14:paraId="7D2D861C" w14:textId="7387B0E9"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25" w:history="1">
        <w:r w:rsidR="0074198E" w:rsidRPr="0074198E">
          <w:rPr>
            <w:rStyle w:val="Hyperlink"/>
          </w:rPr>
          <w:t>https://doi.org/10.1186/s13717-018-0142-8</w:t>
        </w:r>
      </w:hyperlink>
      <w:r w:rsidR="0074198E" w:rsidRPr="0074198E">
        <w:t>.</w:t>
      </w:r>
    </w:p>
    <w:p w14:paraId="146BF212" w14:textId="1A607F47" w:rsidR="00974C25" w:rsidRDefault="00974C25" w:rsidP="00FA4694">
      <w:pPr>
        <w:pStyle w:val="textbody"/>
        <w:ind w:left="900" w:right="76" w:hanging="450"/>
      </w:pPr>
      <w:r w:rsidRPr="00D33D73">
        <w:t>Gustafson, Eric J.,</w:t>
      </w:r>
      <w:r w:rsidRPr="0053726A">
        <w:t xml:space="preserve"> Brian R. Sturtevant, Brian R. Miranda</w:t>
      </w:r>
      <w:r w:rsidR="0060300F">
        <w:t>,</w:t>
      </w:r>
      <w:r w:rsidR="00987867">
        <w:t xml:space="preserve"> Zaixing Zhou</w:t>
      </w:r>
      <w:r>
        <w:t>.  202</w:t>
      </w:r>
      <w:r w:rsidR="00B06A5D">
        <w:t>3</w:t>
      </w:r>
      <w:r>
        <w:t xml:space="preserve">.  </w:t>
      </w:r>
      <w:r w:rsidRPr="00974C25">
        <w:t>PnET-</w:t>
      </w:r>
      <w:r w:rsidRPr="00F43C6A">
        <w:t>Succession v 5.</w:t>
      </w:r>
      <w:r w:rsidR="00C35973">
        <w:t>1</w:t>
      </w:r>
      <w:r w:rsidRPr="00F43C6A">
        <w:t>:  Comprehensive description of an ecophysiological succession extension within the LANDIS-II</w:t>
      </w:r>
      <w:r w:rsidRPr="00F43C6A" w:rsidDel="00C94C31">
        <w:t xml:space="preserve"> </w:t>
      </w:r>
      <w:r w:rsidRPr="00F43C6A">
        <w:t xml:space="preserve">forest landscape model. </w:t>
      </w:r>
      <w:r w:rsidRPr="00564FE1">
        <w:t xml:space="preserve"> Published on </w:t>
      </w:r>
      <w:r w:rsidRPr="00974C25">
        <w:t>the</w:t>
      </w:r>
      <w:r w:rsidRPr="00564FE1">
        <w:t xml:space="preserve"> Internet by the</w:t>
      </w:r>
      <w:r>
        <w:t xml:space="preserve"> LANDIS-II Foundation.  </w:t>
      </w:r>
      <w:r w:rsidRPr="004B5FAC">
        <w:t>URL:</w:t>
      </w:r>
      <w:r>
        <w:t xml:space="preserve"> </w:t>
      </w:r>
      <w:hyperlink r:id="rId26" w:history="1">
        <w:r w:rsidR="008D4ED8" w:rsidRPr="008D4ED8">
          <w:rPr>
            <w:rStyle w:val="Hyperlink"/>
          </w:rPr>
          <w:t>https://github.com/LANDIS-II-Foundation/Foundation-Publications/blob/main/Description%20of%20PnET-Succession%20v5.1.pdf</w:t>
        </w:r>
      </w:hyperlink>
      <w:r>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5E0B0BCA" w14:textId="6BDF5569" w:rsidR="00AF0AA1" w:rsidRDefault="00AF0AA1" w:rsidP="000A7F16">
      <w:pPr>
        <w:pStyle w:val="textbody"/>
        <w:ind w:left="900" w:right="76" w:hanging="450"/>
      </w:pPr>
      <w:r w:rsidRPr="00CA41EE">
        <w:t xml:space="preserve">Kattge, J., Bönisch, G., Diaz, S., Lavorel, S., Prentice, I. C., Leadley, P., … Wirth, C. 2019. TRY plant trait database – enhanced coverage and open access. Glob Change </w:t>
      </w:r>
      <w:r w:rsidR="00D2411E" w:rsidRPr="00CA41EE">
        <w:t>Biol. 26:119–188</w:t>
      </w:r>
      <w:r w:rsidRPr="00CA41EE">
        <w:t xml:space="preserve">.  </w:t>
      </w:r>
      <w:hyperlink r:id="rId27" w:history="1">
        <w:r w:rsidRPr="00CA41EE">
          <w:t>https://doi.org/10.1111/gcb.14904</w:t>
        </w:r>
      </w:hyperlink>
      <w:r w:rsidR="0043674B">
        <w:t>.</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5657388D" w14:textId="77777777" w:rsidR="000A7F16" w:rsidRPr="00CA41EE" w:rsidRDefault="000A7F16" w:rsidP="00CA41EE">
      <w:pPr>
        <w:pStyle w:val="textbody"/>
        <w:ind w:left="900" w:right="76" w:hanging="450"/>
      </w:pPr>
      <w:r w:rsidRPr="00CA41EE">
        <w:t>Niinemets, Ü., F. Valladares.  2006.  Tolerance to shade, drought, and waterlogging of temperate Northern Hemisphere trees and shrubs.  Ecological Monographs 76:521–547.</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379ADA06"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8" w:history="1">
        <w:r w:rsidRPr="001A0594">
          <w:rPr>
            <w:rStyle w:val="Hyperlink"/>
          </w:rPr>
          <w:t>http://dx.doi.org/10.1029/ WR012i004p00623</w:t>
        </w:r>
      </w:hyperlink>
      <w:r>
        <w:t xml:space="preserve"> </w:t>
      </w:r>
    </w:p>
    <w:p w14:paraId="359DF782" w14:textId="4AAAE9ED"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9"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lastRenderedPageBreak/>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88" w:name="_Toc503173253"/>
      <w:bookmarkStart w:id="189" w:name="_Toc144298495"/>
      <w:r>
        <w:lastRenderedPageBreak/>
        <w:t xml:space="preserve">Input File - </w:t>
      </w:r>
      <w:r w:rsidR="005106C3">
        <w:t>PnET-Succession</w:t>
      </w:r>
      <w:bookmarkEnd w:id="188"/>
      <w:bookmarkEnd w:id="189"/>
      <w:r w:rsidR="00DA34CE">
        <w:t xml:space="preserve"> </w:t>
      </w:r>
      <w:bookmarkEnd w:id="186"/>
    </w:p>
    <w:p w14:paraId="5BE2EBC9" w14:textId="4202E0E1"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 xml:space="preserve">species parameter input file used by </w:t>
      </w:r>
      <w:r w:rsidR="001D0A00">
        <w:t>the</w:t>
      </w:r>
      <w:r>
        <w:t xml:space="preserve"> LANDIS</w:t>
      </w:r>
      <w:r w:rsidR="001D0A00">
        <w:t>-II core</w:t>
      </w:r>
      <w:r>
        <w:t xml:space="preserve"> is also </w:t>
      </w:r>
      <w:r w:rsidR="004A60AF">
        <w:t>required 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90" w:name="_Toc112490864"/>
      <w:bookmarkStart w:id="191" w:name="_Toc393188778"/>
      <w:bookmarkStart w:id="192" w:name="_Toc503173254"/>
      <w:bookmarkStart w:id="193" w:name="_Toc144298496"/>
      <w:r>
        <w:t xml:space="preserve">Example </w:t>
      </w:r>
      <w:bookmarkEnd w:id="190"/>
      <w:r w:rsidR="005106C3">
        <w:t>PnET-Succession</w:t>
      </w:r>
      <w:r w:rsidR="00D86D50">
        <w:t xml:space="preserve"> input file</w:t>
      </w:r>
      <w:bookmarkEnd w:id="191"/>
      <w:bookmarkEnd w:id="192"/>
      <w:bookmarkEnd w:id="193"/>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88968C6" w:rsidR="00795310" w:rsidRPr="008166A4" w:rsidRDefault="00795310" w:rsidP="008166A4">
      <w:pPr>
        <w:pStyle w:val="textinputfile"/>
        <w:ind w:left="720"/>
      </w:pPr>
      <w:r w:rsidRPr="008166A4">
        <w:t xml:space="preserve">Timestep  </w:t>
      </w:r>
      <w:r w:rsidR="00E64AFE">
        <w:tab/>
      </w:r>
      <w:r w:rsidR="00E64AFE">
        <w:tab/>
      </w:r>
      <w:r w:rsidR="00E64AFE">
        <w:tab/>
      </w:r>
      <w:r w:rsidR="008A4E40">
        <w:t>5</w:t>
      </w:r>
      <w:r w:rsidRPr="008166A4">
        <w:t xml:space="preserve"> </w:t>
      </w:r>
    </w:p>
    <w:p w14:paraId="642E6C99" w14:textId="77A4CE28" w:rsidR="00795310" w:rsidRPr="008166A4" w:rsidRDefault="00795310" w:rsidP="008166A4">
      <w:pPr>
        <w:pStyle w:val="textinputfile"/>
        <w:ind w:left="720"/>
      </w:pPr>
      <w:r w:rsidRPr="008166A4">
        <w:t>StartYear</w:t>
      </w:r>
      <w:r w:rsidRPr="008166A4">
        <w:tab/>
      </w:r>
      <w:r w:rsidR="00E64AFE">
        <w:tab/>
      </w:r>
      <w:r w:rsidR="00E64AFE">
        <w:tab/>
      </w:r>
      <w:r w:rsidR="00A23DD4">
        <w:t>2011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1114E2BA" w14:textId="77777777" w:rsidR="008A4E40" w:rsidRDefault="008A4E40" w:rsidP="008166A4">
      <w:pPr>
        <w:pStyle w:val="textinputfile"/>
        <w:ind w:left="720"/>
      </w:pPr>
    </w:p>
    <w:p w14:paraId="703B78D5" w14:textId="7166D561" w:rsidR="008A2D02" w:rsidRDefault="008A2D02" w:rsidP="008166A4">
      <w:pPr>
        <w:pStyle w:val="textinputfile"/>
        <w:ind w:left="720"/>
      </w:pPr>
      <w:r>
        <w:t>DisturbanceReductions</w:t>
      </w:r>
      <w:r>
        <w:tab/>
        <w:t>disturbance_reductions.txt</w:t>
      </w:r>
    </w:p>
    <w:p w14:paraId="070C9C23" w14:textId="1DB23B11" w:rsidR="00E64AFE" w:rsidRDefault="00E64AFE" w:rsidP="008166A4">
      <w:pPr>
        <w:pStyle w:val="textinputfile"/>
        <w:ind w:left="720"/>
      </w:pPr>
      <w:r w:rsidRPr="00E64AFE">
        <w:t>ClimateConfigFile</w:t>
      </w:r>
      <w:r w:rsidRPr="00E64AFE">
        <w:tab/>
      </w:r>
      <w:r>
        <w:tab/>
      </w:r>
      <w:r w:rsidRPr="00E64AFE">
        <w:t>climate-generator.txt</w:t>
      </w:r>
    </w:p>
    <w:p w14:paraId="5990B5D8" w14:textId="4B6B60A1" w:rsidR="008A4E40" w:rsidRPr="008166A4" w:rsidRDefault="008A4E40" w:rsidP="008166A4">
      <w:pPr>
        <w:pStyle w:val="textinputfile"/>
        <w:ind w:left="720"/>
      </w:pPr>
      <w:r>
        <w:t>CohortBinSize</w:t>
      </w:r>
      <w:r>
        <w:tab/>
      </w:r>
      <w:r>
        <w:tab/>
        <w:t>10</w:t>
      </w:r>
    </w:p>
    <w:p w14:paraId="2600C70E" w14:textId="77777777" w:rsidR="00DA34CE" w:rsidRDefault="00DA34CE" w:rsidP="00720259">
      <w:pPr>
        <w:pStyle w:val="Heading2"/>
        <w:tabs>
          <w:tab w:val="num" w:pos="0"/>
        </w:tabs>
        <w:ind w:left="648" w:hanging="648"/>
      </w:pPr>
      <w:bookmarkStart w:id="194" w:name="_Toc112490865"/>
      <w:bookmarkStart w:id="195" w:name="_Toc393188779"/>
      <w:bookmarkStart w:id="196" w:name="_Toc503173255"/>
      <w:bookmarkStart w:id="197" w:name="_Toc144298497"/>
      <w:r>
        <w:t>LandisData</w:t>
      </w:r>
      <w:bookmarkEnd w:id="194"/>
      <w:bookmarkEnd w:id="195"/>
      <w:bookmarkEnd w:id="196"/>
      <w:bookmarkEnd w:id="19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98" w:name="_Toc112490866"/>
      <w:bookmarkStart w:id="199" w:name="_Toc393188780"/>
      <w:bookmarkStart w:id="200" w:name="_Toc503173256"/>
      <w:bookmarkStart w:id="201" w:name="_Toc144298498"/>
      <w:r>
        <w:t>Timestep</w:t>
      </w:r>
      <w:bookmarkEnd w:id="198"/>
      <w:bookmarkEnd w:id="199"/>
      <w:bookmarkEnd w:id="200"/>
      <w:bookmarkEnd w:id="201"/>
    </w:p>
    <w:p w14:paraId="7E22C46E" w14:textId="3FF64A87"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8A4E40">
        <w:rPr>
          <w:u w:val="single"/>
        </w:rPr>
        <w:t>&lt;</w:t>
      </w:r>
      <w:r w:rsidR="00A11BCB">
        <w:t>10</w:t>
      </w:r>
      <w:r w:rsidR="00F74E41" w:rsidRPr="00F74E41">
        <w:t xml:space="preserve"> </w:t>
      </w:r>
      <w:r w:rsidR="00F74E41">
        <w:t>is recommended</w:t>
      </w:r>
      <w:r w:rsidR="00C863B5">
        <w:t xml:space="preserve">.  Random shuffling of cohort foliage into sub-canopy layers for access to light </w:t>
      </w:r>
      <w:r w:rsidR="00A11BCB">
        <w:t xml:space="preserve">and water </w:t>
      </w:r>
      <w:r w:rsidR="00C863B5">
        <w:t xml:space="preserve">is done at each time step, so </w:t>
      </w:r>
      <w:r w:rsidR="00F74E41">
        <w:t>a poor random assignment in a long time step</w:t>
      </w:r>
      <w:r w:rsidR="00C863B5">
        <w:t xml:space="preserve"> may kill cohorts</w:t>
      </w:r>
      <w:r w:rsidR="00F74E41">
        <w:t xml:space="preserve"> that would survive with a shorter time step</w:t>
      </w:r>
      <w:r w:rsidR="00C863B5">
        <w:t xml:space="preserve">.  Longer time steps </w:t>
      </w:r>
      <w:r w:rsidR="00840DDF">
        <w:t xml:space="preserve">may </w:t>
      </w:r>
      <w:r w:rsidR="00C863B5">
        <w:t xml:space="preserve">not markedly speed up simulations </w:t>
      </w:r>
      <w:r w:rsidR="00F74E41">
        <w:t>because the internal time step of PnET-Succession is monthly</w:t>
      </w:r>
      <w:r w:rsidR="00015F15">
        <w:t xml:space="preserve">, but </w:t>
      </w:r>
      <w:r w:rsidR="00F253AB">
        <w:t xml:space="preserve">longer time steps </w:t>
      </w:r>
      <w:r w:rsidR="00015F15">
        <w:t>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202" w:name="_Toc393188781"/>
      <w:bookmarkStart w:id="203" w:name="_Toc503173257"/>
      <w:bookmarkStart w:id="204" w:name="_Toc144298499"/>
      <w:bookmarkStart w:id="205" w:name="_Toc107735767"/>
      <w:bookmarkStart w:id="206" w:name="_Toc112490867"/>
      <w:r>
        <w:t>StartYear</w:t>
      </w:r>
      <w:bookmarkEnd w:id="202"/>
      <w:bookmarkEnd w:id="203"/>
      <w:bookmarkEnd w:id="204"/>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207" w:name="_Toc393188782"/>
      <w:bookmarkStart w:id="208" w:name="_Toc503173258"/>
      <w:bookmarkStart w:id="209" w:name="_Toc144298500"/>
      <w:r>
        <w:lastRenderedPageBreak/>
        <w:t>SeedingAlgorithm</w:t>
      </w:r>
      <w:bookmarkEnd w:id="205"/>
      <w:bookmarkEnd w:id="206"/>
      <w:bookmarkEnd w:id="207"/>
      <w:bookmarkEnd w:id="208"/>
      <w:bookmarkEnd w:id="209"/>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210" w:name="_Toc382310145"/>
      <w:bookmarkStart w:id="211" w:name="_Toc382310146"/>
      <w:bookmarkStart w:id="212" w:name="_Toc393188787"/>
      <w:bookmarkStart w:id="213" w:name="_Toc503173261"/>
      <w:bookmarkStart w:id="214" w:name="_Toc144298501"/>
      <w:bookmarkStart w:id="215" w:name="_Toc107735770"/>
      <w:bookmarkEnd w:id="210"/>
      <w:bookmarkEnd w:id="211"/>
      <w:r w:rsidRPr="0097188E">
        <w:t>PNEToutputsites</w:t>
      </w:r>
      <w:bookmarkEnd w:id="212"/>
      <w:bookmarkEnd w:id="213"/>
      <w:bookmarkEnd w:id="214"/>
      <w:r w:rsidRPr="0097188E">
        <w:t xml:space="preserve"> </w:t>
      </w:r>
    </w:p>
    <w:p w14:paraId="25367175" w14:textId="3D1FACFE"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A11BCB">
        <w:fldChar w:fldCharType="begin"/>
      </w:r>
      <w:r w:rsidR="00A11BCB">
        <w:instrText xml:space="preserve"> REF _Ref74206234 \r \h </w:instrText>
      </w:r>
      <w:r w:rsidR="00A11BCB">
        <w:fldChar w:fldCharType="separate"/>
      </w:r>
      <w:r w:rsidR="00214006">
        <w:t>12</w:t>
      </w:r>
      <w:r w:rsidR="00A11BCB">
        <w:fldChar w:fldCharType="end"/>
      </w:r>
      <w:r w:rsidR="00F023FD">
        <w:t>)</w:t>
      </w:r>
      <w:r w:rsidR="003971EC">
        <w:t>.</w:t>
      </w:r>
    </w:p>
    <w:p w14:paraId="6CE40AC9" w14:textId="77777777" w:rsidR="00795310" w:rsidRDefault="00795310" w:rsidP="00795310">
      <w:pPr>
        <w:pStyle w:val="Heading2"/>
        <w:tabs>
          <w:tab w:val="num" w:pos="0"/>
        </w:tabs>
        <w:ind w:left="648" w:hanging="648"/>
      </w:pPr>
      <w:bookmarkStart w:id="216" w:name="_Toc393188783"/>
      <w:bookmarkStart w:id="217" w:name="_Toc503173262"/>
      <w:bookmarkStart w:id="218" w:name="_Toc144298502"/>
      <w:r>
        <w:t>InitialCommunities</w:t>
      </w:r>
      <w:bookmarkEnd w:id="216"/>
      <w:bookmarkEnd w:id="217"/>
      <w:bookmarkEnd w:id="218"/>
    </w:p>
    <w:p w14:paraId="037EB96F" w14:textId="3D65CC62" w:rsidR="00795310" w:rsidRDefault="00795310" w:rsidP="00C0517C">
      <w:pPr>
        <w:pStyle w:val="textbody"/>
        <w:ind w:left="450" w:right="76"/>
      </w:pPr>
      <w:r>
        <w:t xml:space="preserve">This parameter gives the name of the initial communities text file.  This file assigns species and cohorts to each value found in the initial </w:t>
      </w:r>
      <w:proofErr w:type="gramStart"/>
      <w:r>
        <w:t>communities</w:t>
      </w:r>
      <w:proofErr w:type="gramEnd"/>
      <w:r>
        <w:t xml:space="preserve"> map </w:t>
      </w:r>
      <w:r>
        <w:rPr>
          <w:sz w:val="23"/>
          <w:szCs w:val="23"/>
        </w:rPr>
        <w:t xml:space="preserve">(see </w:t>
      </w:r>
      <w:r w:rsidR="00292449" w:rsidRPr="00292449">
        <w:rPr>
          <w:sz w:val="23"/>
          <w:szCs w:val="23"/>
        </w:rPr>
        <w:t xml:space="preserve">section </w:t>
      </w:r>
      <w:r w:rsidR="00D1664D">
        <w:rPr>
          <w:sz w:val="23"/>
          <w:szCs w:val="23"/>
        </w:rPr>
        <w:fldChar w:fldCharType="begin"/>
      </w:r>
      <w:r w:rsidR="00D1664D">
        <w:rPr>
          <w:sz w:val="23"/>
          <w:szCs w:val="23"/>
        </w:rPr>
        <w:instrText xml:space="preserve"> REF _Ref74136407 \r \h </w:instrText>
      </w:r>
      <w:r w:rsidR="00D1664D">
        <w:rPr>
          <w:sz w:val="23"/>
          <w:szCs w:val="23"/>
        </w:rPr>
      </w:r>
      <w:r w:rsidR="00D1664D">
        <w:rPr>
          <w:sz w:val="23"/>
          <w:szCs w:val="23"/>
        </w:rPr>
        <w:fldChar w:fldCharType="separate"/>
      </w:r>
      <w:r w:rsidR="00214006">
        <w:rPr>
          <w:sz w:val="23"/>
          <w:szCs w:val="23"/>
        </w:rPr>
        <w:t>4</w:t>
      </w:r>
      <w:r w:rsidR="00D1664D">
        <w:rPr>
          <w:sz w:val="23"/>
          <w:szCs w:val="23"/>
        </w:rPr>
        <w:fldChar w:fldCharType="end"/>
      </w:r>
      <w:r>
        <w:rPr>
          <w:sz w:val="23"/>
          <w:szCs w:val="23"/>
        </w:rPr>
        <w:t>)</w:t>
      </w:r>
      <w:r>
        <w:t>.</w:t>
      </w:r>
    </w:p>
    <w:p w14:paraId="2F9C86E8" w14:textId="77777777" w:rsidR="00795310" w:rsidRDefault="00795310" w:rsidP="00795310">
      <w:pPr>
        <w:pStyle w:val="Heading2"/>
        <w:tabs>
          <w:tab w:val="num" w:pos="0"/>
        </w:tabs>
        <w:ind w:left="648" w:hanging="648"/>
      </w:pPr>
      <w:bookmarkStart w:id="219" w:name="_Toc393188784"/>
      <w:bookmarkStart w:id="220" w:name="_Toc503173263"/>
      <w:bookmarkStart w:id="221" w:name="_Toc144298503"/>
      <w:bookmarkStart w:id="222" w:name="_Toc112490874"/>
      <w:r>
        <w:t>InitialCommunitiesMap</w:t>
      </w:r>
      <w:bookmarkEnd w:id="219"/>
      <w:bookmarkEnd w:id="220"/>
      <w:bookmarkEnd w:id="221"/>
    </w:p>
    <w:p w14:paraId="22F032DF" w14:textId="1988198A"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D1664D">
        <w:rPr>
          <w:sz w:val="23"/>
          <w:szCs w:val="23"/>
        </w:rPr>
        <w:fldChar w:fldCharType="begin"/>
      </w:r>
      <w:r w:rsidR="00D1664D">
        <w:rPr>
          <w:sz w:val="23"/>
          <w:szCs w:val="23"/>
        </w:rPr>
        <w:instrText xml:space="preserve"> REF _Ref74136419 \r \h </w:instrText>
      </w:r>
      <w:r w:rsidR="00D1664D">
        <w:rPr>
          <w:sz w:val="23"/>
          <w:szCs w:val="23"/>
        </w:rPr>
      </w:r>
      <w:r w:rsidR="00D1664D">
        <w:rPr>
          <w:sz w:val="23"/>
          <w:szCs w:val="23"/>
        </w:rPr>
        <w:fldChar w:fldCharType="separate"/>
      </w:r>
      <w:r w:rsidR="00214006">
        <w:rPr>
          <w:sz w:val="23"/>
          <w:szCs w:val="23"/>
        </w:rPr>
        <w:t>5</w:t>
      </w:r>
      <w:r w:rsidR="00D1664D">
        <w:rPr>
          <w:sz w:val="23"/>
          <w:szCs w:val="23"/>
        </w:rPr>
        <w:fldChar w:fldCharType="end"/>
      </w:r>
      <w:r w:rsidR="005A2E23">
        <w:rPr>
          <w:sz w:val="23"/>
          <w:szCs w:val="23"/>
        </w:rPr>
        <w:t>)</w:t>
      </w:r>
      <w:r w:rsidR="003971EC">
        <w:rPr>
          <w:sz w:val="23"/>
          <w:szCs w:val="23"/>
        </w:rPr>
        <w:t>.</w:t>
      </w:r>
      <w:r w:rsidR="0096248A">
        <w:rPr>
          <w:sz w:val="23"/>
          <w:szCs w:val="23"/>
        </w:rPr>
        <w:t xml:space="preserve">  Note that all maps must have the same dimensions as the ecoregion map.</w:t>
      </w:r>
    </w:p>
    <w:p w14:paraId="0FFA7242" w14:textId="10BC09C3" w:rsidR="00A154B7" w:rsidRDefault="00A154B7" w:rsidP="00A154B7">
      <w:pPr>
        <w:pStyle w:val="Heading2"/>
        <w:tabs>
          <w:tab w:val="num" w:pos="0"/>
        </w:tabs>
        <w:ind w:left="648" w:hanging="648"/>
      </w:pPr>
      <w:bookmarkStart w:id="223" w:name="_Toc144298504"/>
      <w:r>
        <w:t>LitterMap (Optional)</w:t>
      </w:r>
      <w:bookmarkEnd w:id="223"/>
    </w:p>
    <w:p w14:paraId="15C30F8E" w14:textId="7B8BDFE0"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w:t>
      </w:r>
      <w:r w:rsidR="001D0A00">
        <w:t>t</w:t>
      </w:r>
      <w:r>
        <w:t xml:space="preserve"> provided (estimated </w:t>
      </w:r>
      <w:r w:rsidR="001D0A00">
        <w:t xml:space="preserve">by </w:t>
      </w:r>
      <w:r>
        <w:t>spin-up), then the litter quantity is also estimated during the spin-up phase.</w:t>
      </w:r>
    </w:p>
    <w:p w14:paraId="37BB070C" w14:textId="7270CBE4" w:rsidR="00A154B7" w:rsidRDefault="00A154B7" w:rsidP="00A154B7">
      <w:pPr>
        <w:pStyle w:val="Heading2"/>
        <w:tabs>
          <w:tab w:val="num" w:pos="0"/>
        </w:tabs>
        <w:ind w:left="648" w:hanging="648"/>
      </w:pPr>
      <w:bookmarkStart w:id="224" w:name="_Toc144298505"/>
      <w:r>
        <w:t>WoodyDebrisMap (Optional)</w:t>
      </w:r>
      <w:bookmarkEnd w:id="224"/>
      <w:r>
        <w:t xml:space="preserve"> </w:t>
      </w:r>
    </w:p>
    <w:p w14:paraId="4C70C7B3" w14:textId="4E753AEE"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w:t>
      </w:r>
      <w:r w:rsidR="00DF674A">
        <w:t>t</w:t>
      </w:r>
      <w:r>
        <w:t xml:space="preserve">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225" w:name="_Toc382310155"/>
      <w:bookmarkStart w:id="226" w:name="_Toc393188788"/>
      <w:bookmarkStart w:id="227" w:name="_Toc503173264"/>
      <w:bookmarkStart w:id="228" w:name="_Toc144298506"/>
      <w:bookmarkStart w:id="229" w:name="_Ref140061162"/>
      <w:bookmarkEnd w:id="215"/>
      <w:bookmarkEnd w:id="222"/>
      <w:bookmarkEnd w:id="225"/>
      <w:r>
        <w:t>PnET</w:t>
      </w:r>
      <w:r w:rsidR="00037252">
        <w:t>Generic</w:t>
      </w:r>
      <w:r w:rsidR="003B2C57">
        <w:t>Parameter</w:t>
      </w:r>
      <w:r>
        <w:t>s</w:t>
      </w:r>
      <w:bookmarkEnd w:id="226"/>
      <w:bookmarkEnd w:id="227"/>
      <w:bookmarkEnd w:id="228"/>
      <w:r w:rsidR="003B2C57">
        <w:t xml:space="preserve"> </w:t>
      </w:r>
      <w:bookmarkEnd w:id="229"/>
    </w:p>
    <w:p w14:paraId="076666C8" w14:textId="6A4AA87A"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w:t>
      </w:r>
      <w:r w:rsidR="0033138C">
        <w:t>Any parameter that is not species-specific, or is typically specified in the PnETSpeciesParameter file (Chapter 8) but is identical for all species can be supplied either in the default generic parameter file installed in C:\Program Files\LANDIS-II-v7\extensions\Defaults\</w:t>
      </w:r>
      <w:r w:rsidR="0033138C" w:rsidRPr="0056102B">
        <w:t>PnET</w:t>
      </w:r>
      <w:r w:rsidR="0033138C">
        <w:t>GenericDefault</w:t>
      </w:r>
      <w:r w:rsidR="0033138C" w:rsidRPr="0056102B">
        <w:t>Parameters.txt</w:t>
      </w:r>
      <w:r w:rsidR="0033138C">
        <w:t xml:space="preserve"> with the rest of the model, or in a custom generic parameter </w:t>
      </w:r>
      <w:r w:rsidR="0033138C" w:rsidRPr="0056102B">
        <w:t>file</w:t>
      </w:r>
      <w:r w:rsidR="0033138C">
        <w:t xml:space="preserve"> specified here.  </w:t>
      </w:r>
      <w:r w:rsidR="001C7548">
        <w:t xml:space="preserve">Any parameters not specified in </w:t>
      </w:r>
      <w:r w:rsidR="001C7548">
        <w:lastRenderedPageBreak/>
        <w:t xml:space="preserve">the PnETSpeciesParameter file will be read from the custom </w:t>
      </w:r>
      <w:r w:rsidR="003B5A81">
        <w:t xml:space="preserve">PnETGenericParameters </w:t>
      </w:r>
      <w:r w:rsidR="001C7548">
        <w:t xml:space="preserve">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xml:space="preserve">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214006">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230" w:name="_Toc503173265"/>
      <w:bookmarkStart w:id="231" w:name="_Toc144298507"/>
      <w:r>
        <w:t>PnETSpeciesParameters</w:t>
      </w:r>
      <w:bookmarkEnd w:id="230"/>
      <w:bookmarkEnd w:id="231"/>
      <w:r>
        <w:t xml:space="preserve"> </w:t>
      </w:r>
    </w:p>
    <w:p w14:paraId="4D96DFC7" w14:textId="0210D62B"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214006">
        <w:t>7.33</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232" w:name="_Toc393188789"/>
      <w:bookmarkStart w:id="233" w:name="_Toc503173266"/>
      <w:bookmarkStart w:id="234" w:name="_Toc144298508"/>
      <w:bookmarkStart w:id="235" w:name="_Ref140059391"/>
      <w:r>
        <w:t>EcoregionParameters</w:t>
      </w:r>
      <w:bookmarkEnd w:id="232"/>
      <w:bookmarkEnd w:id="233"/>
      <w:bookmarkEnd w:id="234"/>
      <w:r>
        <w:t xml:space="preserve"> </w:t>
      </w:r>
    </w:p>
    <w:p w14:paraId="1E218687" w14:textId="021A6C58"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14006">
        <w:t>9</w:t>
      </w:r>
      <w:r w:rsidR="002A667F">
        <w:fldChar w:fldCharType="end"/>
      </w:r>
      <w:r>
        <w:t>.</w:t>
      </w:r>
    </w:p>
    <w:p w14:paraId="3C599504" w14:textId="4869089E" w:rsidR="002A667F" w:rsidRDefault="002A667F" w:rsidP="002A667F">
      <w:pPr>
        <w:pStyle w:val="Heading2"/>
        <w:tabs>
          <w:tab w:val="num" w:pos="0"/>
        </w:tabs>
        <w:ind w:left="648" w:hanging="648"/>
      </w:pPr>
      <w:bookmarkStart w:id="236" w:name="_Toc144298509"/>
      <w:r>
        <w:t xml:space="preserve">DisturbanceReductions </w:t>
      </w:r>
      <w:r w:rsidR="00B211B0">
        <w:t>(Optional)</w:t>
      </w:r>
      <w:bookmarkEnd w:id="236"/>
    </w:p>
    <w:p w14:paraId="537AC8C1" w14:textId="06A11661"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214006">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237" w:name="_Ref74136024"/>
      <w:bookmarkStart w:id="238" w:name="_Toc144298510"/>
      <w:r>
        <w:t>ClimateConfigFile</w:t>
      </w:r>
      <w:r w:rsidR="00154BC0">
        <w:t xml:space="preserve"> (Optional)</w:t>
      </w:r>
      <w:bookmarkEnd w:id="237"/>
      <w:bookmarkEnd w:id="238"/>
    </w:p>
    <w:p w14:paraId="1B8F73E8" w14:textId="097C9DDD"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214006">
        <w:t>9.15</w:t>
      </w:r>
      <w:r w:rsidR="007C098B">
        <w:fldChar w:fldCharType="end"/>
      </w:r>
      <w:r w:rsidR="00E64AFE">
        <w:t>.</w:t>
      </w:r>
    </w:p>
    <w:p w14:paraId="6B062C1E" w14:textId="77777777" w:rsidR="00C60CB8" w:rsidRDefault="00C60CB8" w:rsidP="00C60CB8">
      <w:pPr>
        <w:pStyle w:val="Heading2"/>
        <w:tabs>
          <w:tab w:val="num" w:pos="0"/>
          <w:tab w:val="num" w:pos="1296"/>
        </w:tabs>
        <w:ind w:left="648" w:hanging="648"/>
      </w:pPr>
      <w:bookmarkStart w:id="239" w:name="_Toc6575169"/>
      <w:bookmarkStart w:id="240" w:name="_Toc144298511"/>
      <w:r>
        <w:t>SaxtonAndRawlsParameters (Optional)</w:t>
      </w:r>
      <w:bookmarkEnd w:id="239"/>
      <w:bookmarkEnd w:id="240"/>
    </w:p>
    <w:p w14:paraId="66D76A9D" w14:textId="40CD016D" w:rsidR="00C60CB8" w:rsidRDefault="00C60CB8" w:rsidP="00A85206">
      <w:pPr>
        <w:pStyle w:val="textbody"/>
        <w:ind w:left="450" w:right="76"/>
      </w:pPr>
      <w:r>
        <w:t xml:space="preserve">This </w:t>
      </w:r>
      <w:r w:rsidR="00A85206">
        <w:t xml:space="preserve">optional </w:t>
      </w:r>
      <w:r>
        <w:t xml:space="preserve">parameter gives the name of the soil parameter file should the user wish to use a file other than the default provided </w:t>
      </w:r>
      <w:r w:rsidR="00E31E5A">
        <w:t xml:space="preserve">and </w:t>
      </w:r>
      <w:r>
        <w:t>installed with PnET-Succession.</w:t>
      </w:r>
    </w:p>
    <w:p w14:paraId="0066224D" w14:textId="4E1625BD" w:rsidR="00A85206" w:rsidRDefault="00A85206" w:rsidP="00A85206">
      <w:pPr>
        <w:pStyle w:val="Heading2"/>
        <w:tabs>
          <w:tab w:val="num" w:pos="0"/>
          <w:tab w:val="num" w:pos="1296"/>
        </w:tabs>
        <w:ind w:left="648" w:hanging="648"/>
      </w:pPr>
      <w:bookmarkStart w:id="241" w:name="_Toc144298512"/>
      <w:r>
        <w:t>CohortBinSize (Optional)</w:t>
      </w:r>
      <w:bookmarkEnd w:id="241"/>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242" w:name="_Toc393188797"/>
      <w:bookmarkStart w:id="243" w:name="_Toc503173267"/>
      <w:bookmarkStart w:id="244" w:name="_Ref74136407"/>
      <w:bookmarkStart w:id="245" w:name="_Toc144298513"/>
      <w:r>
        <w:lastRenderedPageBreak/>
        <w:t xml:space="preserve">Input File – </w:t>
      </w:r>
      <w:r w:rsidR="000F375C">
        <w:t xml:space="preserve">Initial </w:t>
      </w:r>
      <w:r>
        <w:t xml:space="preserve">community </w:t>
      </w:r>
      <w:bookmarkEnd w:id="242"/>
      <w:r w:rsidR="000F375C">
        <w:t>classes</w:t>
      </w:r>
      <w:bookmarkEnd w:id="243"/>
      <w:bookmarkEnd w:id="244"/>
      <w:bookmarkEnd w:id="245"/>
    </w:p>
    <w:p w14:paraId="47F9BC67" w14:textId="31F578A9"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w:t>
      </w:r>
      <w:r w:rsidR="005B5F49">
        <w:rPr>
          <w:sz w:val="23"/>
          <w:szCs w:val="23"/>
        </w:rPr>
        <w:t xml:space="preserve">directly </w:t>
      </w:r>
      <w:r w:rsidR="00E46300">
        <w:rPr>
          <w:sz w:val="23"/>
          <w:szCs w:val="23"/>
        </w:rPr>
        <w:t>competing with each other.</w:t>
      </w:r>
    </w:p>
    <w:p w14:paraId="3C1D204B" w14:textId="7C46441E" w:rsidR="002A192D" w:rsidRDefault="002A192D" w:rsidP="00C0517C">
      <w:pPr>
        <w:pStyle w:val="textbody"/>
        <w:ind w:left="450" w:right="76"/>
        <w:rPr>
          <w:sz w:val="23"/>
          <w:szCs w:val="23"/>
        </w:rPr>
      </w:pPr>
      <w:r>
        <w:rPr>
          <w:sz w:val="23"/>
          <w:szCs w:val="23"/>
        </w:rPr>
        <w:t>Note: The format of the text file produced by the Biomass Community Output extension is compatible as an input initial community file.</w:t>
      </w:r>
    </w:p>
    <w:p w14:paraId="52BD87C5" w14:textId="77777777" w:rsidR="00CF0F80" w:rsidRDefault="00CF0F80" w:rsidP="000B24E0">
      <w:pPr>
        <w:pStyle w:val="Heading2"/>
        <w:tabs>
          <w:tab w:val="num" w:pos="0"/>
        </w:tabs>
        <w:ind w:left="648" w:hanging="648"/>
      </w:pPr>
      <w:bookmarkStart w:id="246" w:name="_Toc393188798"/>
      <w:bookmarkStart w:id="247" w:name="_Toc503173268"/>
      <w:bookmarkStart w:id="248" w:name="_Toc144298514"/>
      <w:r>
        <w:t>Example File</w:t>
      </w:r>
      <w:bookmarkEnd w:id="246"/>
      <w:bookmarkEnd w:id="247"/>
      <w:bookmarkEnd w:id="248"/>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2A24B70"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249" w:name="_Toc393188799"/>
      <w:bookmarkStart w:id="250" w:name="_Toc503173269"/>
      <w:bookmarkStart w:id="251" w:name="_Toc144298515"/>
      <w:r>
        <w:t>LandisData</w:t>
      </w:r>
      <w:bookmarkEnd w:id="249"/>
      <w:bookmarkEnd w:id="250"/>
      <w:bookmarkEnd w:id="251"/>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252" w:name="_Toc393188800"/>
      <w:bookmarkStart w:id="253" w:name="_Toc503173270"/>
      <w:bookmarkStart w:id="254" w:name="_Toc144298516"/>
      <w:r>
        <w:lastRenderedPageBreak/>
        <w:t>Initial Community Class Definitions</w:t>
      </w:r>
      <w:bookmarkEnd w:id="252"/>
      <w:bookmarkEnd w:id="253"/>
      <w:bookmarkEnd w:id="254"/>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255" w:name="_Toc393188801"/>
      <w:bookmarkStart w:id="256" w:name="_Toc503173271"/>
      <w:bookmarkStart w:id="257" w:name="_Toc144298517"/>
      <w:r>
        <w:t>MapCode</w:t>
      </w:r>
      <w:bookmarkEnd w:id="255"/>
      <w:bookmarkEnd w:id="256"/>
      <w:bookmarkEnd w:id="257"/>
      <w:r>
        <w:t xml:space="preserve"> </w:t>
      </w:r>
    </w:p>
    <w:p w14:paraId="10AF4E83" w14:textId="5FBD23AE" w:rsidR="00061C32" w:rsidRPr="00061C32" w:rsidRDefault="00061C32" w:rsidP="00C0517C">
      <w:pPr>
        <w:pStyle w:val="textbody"/>
        <w:ind w:left="720" w:right="76"/>
      </w:pPr>
      <w:r>
        <w:rPr>
          <w:sz w:val="23"/>
          <w:szCs w:val="23"/>
        </w:rPr>
        <w:t xml:space="preserve">This parameter is the code used for the class in the input map (see </w:t>
      </w:r>
      <w:r w:rsidR="00A11BCB">
        <w:rPr>
          <w:sz w:val="23"/>
          <w:szCs w:val="23"/>
        </w:rPr>
        <w:t xml:space="preserve">section </w:t>
      </w:r>
      <w:r w:rsidR="00A11BCB">
        <w:rPr>
          <w:sz w:val="23"/>
          <w:szCs w:val="23"/>
        </w:rPr>
        <w:fldChar w:fldCharType="begin"/>
      </w:r>
      <w:r w:rsidR="00A11BCB">
        <w:rPr>
          <w:sz w:val="23"/>
          <w:szCs w:val="23"/>
        </w:rPr>
        <w:instrText xml:space="preserve"> REF _Ref74206452 \r \h </w:instrText>
      </w:r>
      <w:r w:rsidR="00A11BCB">
        <w:rPr>
          <w:sz w:val="23"/>
          <w:szCs w:val="23"/>
        </w:rPr>
      </w:r>
      <w:r w:rsidR="00A11BCB">
        <w:rPr>
          <w:sz w:val="23"/>
          <w:szCs w:val="23"/>
        </w:rPr>
        <w:fldChar w:fldCharType="separate"/>
      </w:r>
      <w:r w:rsidR="00214006">
        <w:rPr>
          <w:sz w:val="23"/>
          <w:szCs w:val="23"/>
        </w:rPr>
        <w:t>5</w:t>
      </w:r>
      <w:r w:rsidR="00A11BCB">
        <w:rPr>
          <w:sz w:val="23"/>
          <w:szCs w:val="23"/>
        </w:rPr>
        <w:fldChar w:fldCharType="end"/>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258" w:name="_Toc393188802"/>
      <w:bookmarkStart w:id="259" w:name="_Toc503173272"/>
      <w:bookmarkStart w:id="260" w:name="_Toc144298518"/>
      <w:r w:rsidRPr="00612621">
        <w:t>Species Present</w:t>
      </w:r>
      <w:bookmarkEnd w:id="258"/>
      <w:bookmarkEnd w:id="259"/>
      <w:bookmarkEnd w:id="260"/>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45F11F2C"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w:t>
      </w:r>
      <w:r w:rsidR="0041684F">
        <w:rPr>
          <w:color w:val="000000"/>
          <w:sz w:val="23"/>
          <w:szCs w:val="23"/>
        </w:rPr>
        <w:t xml:space="preserve"> density</w:t>
      </w:r>
      <w:r>
        <w:rPr>
          <w:color w:val="000000"/>
          <w:sz w:val="23"/>
          <w:szCs w:val="23"/>
        </w:rPr>
        <w:t xml:space="preserve"> (g/m</w:t>
      </w:r>
      <w:r>
        <w:rPr>
          <w:color w:val="000000"/>
          <w:sz w:val="23"/>
          <w:szCs w:val="23"/>
          <w:vertAlign w:val="superscript"/>
        </w:rPr>
        <w:t>2</w:t>
      </w:r>
      <w:r>
        <w:rPr>
          <w:color w:val="000000"/>
          <w:sz w:val="23"/>
          <w:szCs w:val="23"/>
        </w:rPr>
        <w:t>)</w:t>
      </w:r>
      <w:r w:rsidR="0041684F">
        <w:rPr>
          <w:color w:val="000000"/>
          <w:sz w:val="23"/>
          <w:szCs w:val="23"/>
        </w:rPr>
        <w:t xml:space="preserve"> of the cohort</w:t>
      </w:r>
      <w:r w:rsidR="0031699F">
        <w:rPr>
          <w:color w:val="000000"/>
          <w:sz w:val="23"/>
          <w:szCs w:val="23"/>
        </w:rPr>
        <w:t>, and should be provided in parentheses following the age</w:t>
      </w:r>
      <w:r w:rsidR="00325E79">
        <w:rPr>
          <w:color w:val="000000"/>
          <w:sz w:val="23"/>
          <w:szCs w:val="23"/>
        </w:rPr>
        <w:t>.</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77894882" w14:textId="77777777" w:rsidR="008E7C7C" w:rsidRDefault="00973733" w:rsidP="00C0517C">
      <w:pPr>
        <w:pStyle w:val="textbody"/>
        <w:ind w:left="720" w:right="76"/>
        <w:rPr>
          <w:color w:val="000000"/>
          <w:sz w:val="23"/>
          <w:szCs w:val="23"/>
        </w:rPr>
      </w:pPr>
      <w:r>
        <w:rPr>
          <w:color w:val="000000"/>
          <w:sz w:val="23"/>
          <w:szCs w:val="23"/>
        </w:rPr>
        <w:t xml:space="preserve">Biomass values should be greater than 0.  A cohort assigned a biomass of 0 will be treated as if no biomass value was </w:t>
      </w:r>
      <w:r w:rsidR="00B962EF">
        <w:rPr>
          <w:color w:val="000000"/>
          <w:sz w:val="23"/>
          <w:szCs w:val="23"/>
        </w:rPr>
        <w:t>provided and</w:t>
      </w:r>
      <w:r>
        <w:rPr>
          <w:color w:val="000000"/>
          <w:sz w:val="23"/>
          <w:szCs w:val="23"/>
        </w:rPr>
        <w:t xml:space="preserve"> will have its biomass estimated through</w:t>
      </w:r>
      <w:r w:rsidR="002911B6">
        <w:rPr>
          <w:color w:val="000000"/>
          <w:sz w:val="23"/>
          <w:szCs w:val="23"/>
        </w:rPr>
        <w:t xml:space="preserve"> </w:t>
      </w:r>
      <w:r>
        <w:rPr>
          <w:color w:val="000000"/>
          <w:sz w:val="23"/>
          <w:szCs w:val="23"/>
        </w:rPr>
        <w:t>the spin-up process.</w:t>
      </w:r>
      <w:r w:rsidR="007C1C2A">
        <w:rPr>
          <w:color w:val="000000"/>
          <w:sz w:val="23"/>
          <w:szCs w:val="23"/>
        </w:rPr>
        <w:t xml:space="preserve">  </w:t>
      </w:r>
    </w:p>
    <w:p w14:paraId="401334E6" w14:textId="2CCF0057" w:rsidR="00BA7253" w:rsidRPr="00C60CB8" w:rsidRDefault="00BA7253" w:rsidP="00BA7253">
      <w:pPr>
        <w:pStyle w:val="textbody"/>
        <w:ind w:left="720" w:right="76"/>
        <w:rPr>
          <w:color w:val="000000"/>
          <w:sz w:val="23"/>
          <w:szCs w:val="23"/>
        </w:rPr>
      </w:pPr>
      <w:r>
        <w:rPr>
          <w:color w:val="000000"/>
          <w:sz w:val="23"/>
          <w:szCs w:val="23"/>
        </w:rPr>
        <w:t xml:space="preserve">Note: There are multiple options to determine how PnET-Succession estimates the appropriate canopy layer of a cohort when given an initial biomass (see section </w:t>
      </w:r>
      <w:r>
        <w:rPr>
          <w:color w:val="000000"/>
          <w:sz w:val="23"/>
          <w:szCs w:val="23"/>
        </w:rPr>
        <w:fldChar w:fldCharType="begin"/>
      </w:r>
      <w:r>
        <w:rPr>
          <w:color w:val="000000"/>
          <w:sz w:val="23"/>
          <w:szCs w:val="23"/>
        </w:rPr>
        <w:instrText xml:space="preserve"> REF _Ref101775887 \r \h </w:instrText>
      </w:r>
      <w:r>
        <w:rPr>
          <w:color w:val="000000"/>
          <w:sz w:val="23"/>
          <w:szCs w:val="23"/>
        </w:rPr>
      </w:r>
      <w:r>
        <w:rPr>
          <w:color w:val="000000"/>
          <w:sz w:val="23"/>
          <w:szCs w:val="23"/>
        </w:rPr>
        <w:fldChar w:fldCharType="separate"/>
      </w:r>
      <w:r w:rsidR="00214006">
        <w:rPr>
          <w:color w:val="000000"/>
          <w:sz w:val="23"/>
          <w:szCs w:val="23"/>
        </w:rPr>
        <w:t>7.29</w:t>
      </w:r>
      <w:r>
        <w:rPr>
          <w:color w:val="000000"/>
          <w:sz w:val="23"/>
          <w:szCs w:val="23"/>
        </w:rPr>
        <w:fldChar w:fldCharType="end"/>
      </w:r>
      <w:r>
        <w:rPr>
          <w:color w:val="000000"/>
          <w:sz w:val="23"/>
          <w:szCs w:val="23"/>
        </w:rPr>
        <w:t>).</w:t>
      </w:r>
    </w:p>
    <w:p w14:paraId="0D66F30F" w14:textId="77777777" w:rsidR="00061C32" w:rsidRDefault="00061C32" w:rsidP="00C0517C">
      <w:pPr>
        <w:pStyle w:val="Heading3"/>
        <w:ind w:left="864" w:right="76" w:hanging="864"/>
      </w:pPr>
      <w:bookmarkStart w:id="261" w:name="_Toc393188803"/>
      <w:bookmarkStart w:id="262" w:name="_Toc503173273"/>
      <w:bookmarkStart w:id="263" w:name="_Toc144298519"/>
      <w:r w:rsidRPr="00612621">
        <w:t>Grouping Species Ages into Cohorts</w:t>
      </w:r>
      <w:bookmarkEnd w:id="261"/>
      <w:bookmarkEnd w:id="262"/>
      <w:bookmarkEnd w:id="263"/>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8738049"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 xml:space="preserve">acersacc </w:t>
      </w:r>
      <w:r w:rsidR="003371F8" w:rsidRPr="00061C32">
        <w:rPr>
          <w:rFonts w:ascii="Courier New" w:hAnsi="Courier New" w:cs="Courier New"/>
          <w:sz w:val="23"/>
          <w:szCs w:val="23"/>
        </w:rPr>
        <w:t xml:space="preserve">10 30 40 190 </w:t>
      </w:r>
      <w:r w:rsidRPr="00061C32">
        <w:rPr>
          <w:rFonts w:ascii="Courier New" w:hAnsi="Courier New" w:cs="Courier New"/>
          <w:sz w:val="23"/>
          <w:szCs w:val="23"/>
        </w:rPr>
        <w:t>200</w:t>
      </w:r>
    </w:p>
    <w:p w14:paraId="151CE7BB" w14:textId="018C50F7" w:rsidR="00CF0F80" w:rsidRDefault="00CF0F80" w:rsidP="00CF0F80">
      <w:pPr>
        <w:pStyle w:val="Heading1"/>
      </w:pPr>
      <w:bookmarkStart w:id="264" w:name="_Toc393188804"/>
      <w:bookmarkStart w:id="265" w:name="_Toc503173274"/>
      <w:bookmarkStart w:id="266" w:name="_Ref74136419"/>
      <w:bookmarkStart w:id="267" w:name="_Ref74206452"/>
      <w:bookmarkStart w:id="268" w:name="_Toc144298520"/>
      <w:r>
        <w:lastRenderedPageBreak/>
        <w:t xml:space="preserve">Input File – </w:t>
      </w:r>
      <w:r w:rsidR="000F375C">
        <w:t xml:space="preserve">Initial </w:t>
      </w:r>
      <w:r>
        <w:t xml:space="preserve">community </w:t>
      </w:r>
      <w:r w:rsidR="00061C32">
        <w:t>map</w:t>
      </w:r>
      <w:bookmarkEnd w:id="264"/>
      <w:bookmarkEnd w:id="265"/>
      <w:bookmarkEnd w:id="266"/>
      <w:bookmarkEnd w:id="267"/>
      <w:bookmarkEnd w:id="268"/>
    </w:p>
    <w:p w14:paraId="10F2B798" w14:textId="50A34428"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w:t>
      </w:r>
      <w:r w:rsidR="008E7C7C">
        <w:rPr>
          <w:sz w:val="23"/>
          <w:szCs w:val="23"/>
        </w:rPr>
        <w:t>raster map</w:t>
      </w:r>
      <w:r>
        <w:rPr>
          <w:sz w:val="23"/>
          <w:szCs w:val="23"/>
        </w:rPr>
        <w:t xml:space="preserv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777CF3DB" w:rsidR="002A192D" w:rsidRDefault="002A192D" w:rsidP="00C0517C">
      <w:pPr>
        <w:pStyle w:val="textbody"/>
        <w:ind w:left="450" w:right="76"/>
        <w:rPr>
          <w:sz w:val="23"/>
          <w:szCs w:val="23"/>
        </w:rPr>
      </w:pPr>
      <w:r>
        <w:rPr>
          <w:sz w:val="23"/>
          <w:szCs w:val="23"/>
        </w:rPr>
        <w:t>Note: The format of the map file produced by the Biomass Community Output extension is compatible as an input initial community map file.</w:t>
      </w:r>
    </w:p>
    <w:p w14:paraId="4A7A00B5" w14:textId="77777777" w:rsidR="002C5A79" w:rsidRDefault="002C5A79" w:rsidP="00A85C15">
      <w:pPr>
        <w:pStyle w:val="Heading1"/>
        <w:pageBreakBefore w:val="0"/>
      </w:pPr>
      <w:bookmarkStart w:id="269" w:name="_Toc393188805"/>
      <w:bookmarkStart w:id="270" w:name="_Toc503173275"/>
      <w:bookmarkStart w:id="271" w:name="_Toc144298521"/>
      <w:r>
        <w:t xml:space="preserve">Input File – </w:t>
      </w:r>
      <w:bookmarkEnd w:id="235"/>
      <w:r w:rsidR="00CF0F80">
        <w:t>Climate</w:t>
      </w:r>
      <w:bookmarkEnd w:id="269"/>
      <w:bookmarkEnd w:id="270"/>
      <w:bookmarkEnd w:id="271"/>
    </w:p>
    <w:p w14:paraId="457A0C53" w14:textId="7CBA3B0B" w:rsidR="0045325A" w:rsidRDefault="0045325A" w:rsidP="008166A4">
      <w:pPr>
        <w:pStyle w:val="textbody"/>
        <w:ind w:left="450"/>
      </w:pPr>
      <w:r>
        <w:t xml:space="preserve">This </w:t>
      </w:r>
      <w:r w:rsidR="00CF0F80">
        <w:t xml:space="preserve">file contains weather </w:t>
      </w:r>
      <w:r w:rsidR="006E528E">
        <w:t>(and atmospheric</w:t>
      </w:r>
      <w:r w:rsidR="004738AF">
        <w:t xml:space="preserve">) </w:t>
      </w:r>
      <w:r w:rsidR="00CF0F80">
        <w:t>records</w:t>
      </w:r>
      <w:r w:rsidR="006C49A3">
        <w:t xml:space="preserve"> of monthly parameter values</w:t>
      </w:r>
      <w:r w:rsidR="00827A7F">
        <w:t>.</w:t>
      </w:r>
      <w:r w:rsidR="0057632C">
        <w:t xml:space="preserve">  </w:t>
      </w:r>
      <w:r w:rsidR="00840DDF">
        <w:t>The user</w:t>
      </w:r>
      <w:r w:rsidR="0057632C">
        <w:t xml:space="preserve"> </w:t>
      </w:r>
      <w:r w:rsidR="00840DDF">
        <w:t xml:space="preserve">may </w:t>
      </w:r>
      <w:r w:rsidR="0057632C">
        <w:t>optionally access the LANDIS-II climate library</w:t>
      </w:r>
      <w:r w:rsidR="00840DDF">
        <w:t xml:space="preserve"> instead</w:t>
      </w:r>
      <w:r w:rsidR="0057632C">
        <w:t>.</w:t>
      </w:r>
    </w:p>
    <w:p w14:paraId="7637AD8E" w14:textId="77777777" w:rsidR="0055017F" w:rsidRDefault="00E70173" w:rsidP="00D926D4">
      <w:pPr>
        <w:pStyle w:val="Heading3"/>
        <w:ind w:left="864" w:hanging="864"/>
      </w:pPr>
      <w:bookmarkStart w:id="272" w:name="_Toc393188806"/>
      <w:bookmarkStart w:id="273" w:name="_Toc503173276"/>
      <w:bookmarkStart w:id="274" w:name="_Ref74136288"/>
      <w:bookmarkStart w:id="275" w:name="_Toc144298522"/>
      <w:r>
        <w:t>Example File</w:t>
      </w:r>
      <w:r w:rsidR="001E15ED">
        <w:t xml:space="preserve"> #1</w:t>
      </w:r>
      <w:bookmarkEnd w:id="272"/>
      <w:bookmarkEnd w:id="273"/>
      <w:bookmarkEnd w:id="274"/>
      <w:bookmarkEnd w:id="275"/>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276" w:name="_Toc393188807"/>
      <w:bookmarkStart w:id="277" w:name="_Toc503173277"/>
      <w:bookmarkStart w:id="278" w:name="_Toc144298523"/>
      <w:r>
        <w:lastRenderedPageBreak/>
        <w:t>Example File</w:t>
      </w:r>
      <w:r w:rsidR="001E15ED">
        <w:t xml:space="preserve"> #2</w:t>
      </w:r>
      <w:bookmarkEnd w:id="276"/>
      <w:bookmarkEnd w:id="277"/>
      <w:bookmarkEnd w:id="278"/>
    </w:p>
    <w:tbl>
      <w:tblPr>
        <w:tblW w:w="8160" w:type="dxa"/>
        <w:tblLook w:val="04A0" w:firstRow="1" w:lastRow="0" w:firstColumn="1" w:lastColumn="0" w:noHBand="0" w:noVBand="1"/>
      </w:tblPr>
      <w:tblGrid>
        <w:gridCol w:w="680"/>
        <w:gridCol w:w="775"/>
        <w:gridCol w:w="681"/>
        <w:gridCol w:w="960"/>
        <w:gridCol w:w="1040"/>
        <w:gridCol w:w="960"/>
        <w:gridCol w:w="960"/>
        <w:gridCol w:w="475"/>
        <w:gridCol w:w="940"/>
        <w:gridCol w:w="880"/>
      </w:tblGrid>
      <w:tr w:rsidR="00494B4B" w14:paraId="5C36CB6F" w14:textId="77777777" w:rsidTr="00494B4B">
        <w:trPr>
          <w:trHeight w:val="288"/>
        </w:trPr>
        <w:tc>
          <w:tcPr>
            <w:tcW w:w="680" w:type="dxa"/>
            <w:tcBorders>
              <w:top w:val="nil"/>
              <w:left w:val="nil"/>
              <w:bottom w:val="nil"/>
              <w:right w:val="nil"/>
            </w:tcBorders>
            <w:shd w:val="clear" w:color="auto" w:fill="auto"/>
            <w:noWrap/>
            <w:vAlign w:val="bottom"/>
            <w:hideMark/>
          </w:tcPr>
          <w:p w14:paraId="170EC9E3" w14:textId="77777777" w:rsidR="00494B4B" w:rsidRDefault="00494B4B">
            <w:pPr>
              <w:rPr>
                <w:rFonts w:ascii="Aptos Narrow" w:hAnsi="Aptos Narrow"/>
                <w:color w:val="000000"/>
                <w:sz w:val="22"/>
                <w:szCs w:val="22"/>
              </w:rPr>
            </w:pPr>
            <w:r>
              <w:rPr>
                <w:rFonts w:ascii="Aptos Narrow" w:hAnsi="Aptos Narrow"/>
                <w:color w:val="000000"/>
                <w:sz w:val="22"/>
                <w:szCs w:val="22"/>
              </w:rPr>
              <w:t>Year</w:t>
            </w:r>
          </w:p>
        </w:tc>
        <w:tc>
          <w:tcPr>
            <w:tcW w:w="640" w:type="dxa"/>
            <w:tcBorders>
              <w:top w:val="nil"/>
              <w:left w:val="nil"/>
              <w:bottom w:val="nil"/>
              <w:right w:val="nil"/>
            </w:tcBorders>
            <w:shd w:val="clear" w:color="auto" w:fill="auto"/>
            <w:noWrap/>
            <w:vAlign w:val="bottom"/>
            <w:hideMark/>
          </w:tcPr>
          <w:p w14:paraId="2D63D2BF" w14:textId="77777777" w:rsidR="00494B4B" w:rsidRDefault="00494B4B">
            <w:pPr>
              <w:rPr>
                <w:rFonts w:ascii="Aptos Narrow" w:hAnsi="Aptos Narrow"/>
                <w:color w:val="000000"/>
                <w:sz w:val="22"/>
                <w:szCs w:val="22"/>
              </w:rPr>
            </w:pPr>
            <w:r>
              <w:rPr>
                <w:rFonts w:ascii="Aptos Narrow" w:hAnsi="Aptos Narrow"/>
                <w:color w:val="000000"/>
                <w:sz w:val="22"/>
                <w:szCs w:val="22"/>
              </w:rPr>
              <w:t>Month</w:t>
            </w:r>
          </w:p>
        </w:tc>
        <w:tc>
          <w:tcPr>
            <w:tcW w:w="640" w:type="dxa"/>
            <w:tcBorders>
              <w:top w:val="nil"/>
              <w:left w:val="nil"/>
              <w:bottom w:val="nil"/>
              <w:right w:val="nil"/>
            </w:tcBorders>
            <w:shd w:val="clear" w:color="auto" w:fill="auto"/>
            <w:noWrap/>
            <w:vAlign w:val="bottom"/>
            <w:hideMark/>
          </w:tcPr>
          <w:p w14:paraId="6998B596" w14:textId="77777777" w:rsidR="00494B4B" w:rsidRDefault="00494B4B">
            <w:pPr>
              <w:rPr>
                <w:rFonts w:ascii="Aptos Narrow" w:hAnsi="Aptos Narrow"/>
                <w:color w:val="000000"/>
                <w:sz w:val="22"/>
                <w:szCs w:val="22"/>
              </w:rPr>
            </w:pPr>
            <w:proofErr w:type="spellStart"/>
            <w:r>
              <w:rPr>
                <w:rFonts w:ascii="Aptos Narrow" w:hAnsi="Aptos Narrow"/>
                <w:color w:val="000000"/>
                <w:sz w:val="22"/>
                <w:szCs w:val="22"/>
              </w:rPr>
              <w:t>Tmax</w:t>
            </w:r>
            <w:proofErr w:type="spellEnd"/>
          </w:p>
        </w:tc>
        <w:tc>
          <w:tcPr>
            <w:tcW w:w="960" w:type="dxa"/>
            <w:tcBorders>
              <w:top w:val="nil"/>
              <w:left w:val="nil"/>
              <w:bottom w:val="nil"/>
              <w:right w:val="nil"/>
            </w:tcBorders>
            <w:shd w:val="clear" w:color="auto" w:fill="auto"/>
            <w:noWrap/>
            <w:vAlign w:val="bottom"/>
            <w:hideMark/>
          </w:tcPr>
          <w:p w14:paraId="227B3148" w14:textId="77777777" w:rsidR="00494B4B" w:rsidRDefault="00494B4B">
            <w:pPr>
              <w:rPr>
                <w:rFonts w:ascii="Aptos Narrow" w:hAnsi="Aptos Narrow"/>
                <w:color w:val="000000"/>
                <w:sz w:val="22"/>
                <w:szCs w:val="22"/>
              </w:rPr>
            </w:pPr>
            <w:proofErr w:type="spellStart"/>
            <w:r>
              <w:rPr>
                <w:rFonts w:ascii="Aptos Narrow" w:hAnsi="Aptos Narrow"/>
                <w:color w:val="000000"/>
                <w:sz w:val="22"/>
                <w:szCs w:val="22"/>
              </w:rPr>
              <w:t>Tmin</w:t>
            </w:r>
            <w:proofErr w:type="spellEnd"/>
          </w:p>
        </w:tc>
        <w:tc>
          <w:tcPr>
            <w:tcW w:w="1040" w:type="dxa"/>
            <w:tcBorders>
              <w:top w:val="nil"/>
              <w:left w:val="nil"/>
              <w:bottom w:val="nil"/>
              <w:right w:val="nil"/>
            </w:tcBorders>
            <w:shd w:val="clear" w:color="auto" w:fill="auto"/>
            <w:noWrap/>
            <w:vAlign w:val="bottom"/>
            <w:hideMark/>
          </w:tcPr>
          <w:p w14:paraId="6B1E5F4F" w14:textId="77777777" w:rsidR="00494B4B" w:rsidRDefault="00494B4B">
            <w:pPr>
              <w:rPr>
                <w:rFonts w:ascii="Aptos Narrow" w:hAnsi="Aptos Narrow"/>
                <w:color w:val="000000"/>
                <w:sz w:val="22"/>
                <w:szCs w:val="22"/>
              </w:rPr>
            </w:pPr>
            <w:r>
              <w:rPr>
                <w:rFonts w:ascii="Aptos Narrow" w:hAnsi="Aptos Narrow"/>
                <w:color w:val="000000"/>
                <w:sz w:val="22"/>
                <w:szCs w:val="22"/>
              </w:rPr>
              <w:t>PAR</w:t>
            </w:r>
          </w:p>
        </w:tc>
        <w:tc>
          <w:tcPr>
            <w:tcW w:w="960" w:type="dxa"/>
            <w:tcBorders>
              <w:top w:val="nil"/>
              <w:left w:val="nil"/>
              <w:bottom w:val="nil"/>
              <w:right w:val="nil"/>
            </w:tcBorders>
            <w:shd w:val="clear" w:color="auto" w:fill="auto"/>
            <w:noWrap/>
            <w:vAlign w:val="bottom"/>
            <w:hideMark/>
          </w:tcPr>
          <w:p w14:paraId="073B56D5" w14:textId="77777777" w:rsidR="00494B4B" w:rsidRDefault="00494B4B">
            <w:pPr>
              <w:rPr>
                <w:rFonts w:ascii="Aptos Narrow" w:hAnsi="Aptos Narrow"/>
                <w:color w:val="000000"/>
                <w:sz w:val="22"/>
                <w:szCs w:val="22"/>
              </w:rPr>
            </w:pPr>
            <w:proofErr w:type="spellStart"/>
            <w:r>
              <w:rPr>
                <w:rFonts w:ascii="Aptos Narrow" w:hAnsi="Aptos Narrow"/>
                <w:color w:val="000000"/>
                <w:sz w:val="22"/>
                <w:szCs w:val="22"/>
              </w:rPr>
              <w:t>Prec</w:t>
            </w:r>
            <w:proofErr w:type="spellEnd"/>
          </w:p>
        </w:tc>
        <w:tc>
          <w:tcPr>
            <w:tcW w:w="960" w:type="dxa"/>
            <w:tcBorders>
              <w:top w:val="nil"/>
              <w:left w:val="nil"/>
              <w:bottom w:val="nil"/>
              <w:right w:val="nil"/>
            </w:tcBorders>
            <w:shd w:val="clear" w:color="auto" w:fill="auto"/>
            <w:noWrap/>
            <w:vAlign w:val="bottom"/>
            <w:hideMark/>
          </w:tcPr>
          <w:p w14:paraId="0A7EEA0C" w14:textId="77777777" w:rsidR="00494B4B" w:rsidRDefault="00494B4B">
            <w:pPr>
              <w:rPr>
                <w:rFonts w:ascii="Aptos Narrow" w:hAnsi="Aptos Narrow"/>
                <w:color w:val="000000"/>
                <w:sz w:val="22"/>
                <w:szCs w:val="22"/>
              </w:rPr>
            </w:pPr>
            <w:r>
              <w:rPr>
                <w:rFonts w:ascii="Aptos Narrow" w:hAnsi="Aptos Narrow"/>
                <w:color w:val="000000"/>
                <w:sz w:val="22"/>
                <w:szCs w:val="22"/>
              </w:rPr>
              <w:t>CO2</w:t>
            </w:r>
          </w:p>
        </w:tc>
        <w:tc>
          <w:tcPr>
            <w:tcW w:w="460" w:type="dxa"/>
            <w:tcBorders>
              <w:top w:val="nil"/>
              <w:left w:val="nil"/>
              <w:bottom w:val="nil"/>
              <w:right w:val="nil"/>
            </w:tcBorders>
            <w:shd w:val="clear" w:color="auto" w:fill="auto"/>
            <w:noWrap/>
            <w:vAlign w:val="bottom"/>
            <w:hideMark/>
          </w:tcPr>
          <w:p w14:paraId="41E57878" w14:textId="77777777" w:rsidR="00494B4B" w:rsidRDefault="00494B4B">
            <w:pPr>
              <w:rPr>
                <w:rFonts w:ascii="Aptos Narrow" w:hAnsi="Aptos Narrow"/>
                <w:color w:val="000000"/>
                <w:sz w:val="22"/>
                <w:szCs w:val="22"/>
              </w:rPr>
            </w:pPr>
            <w:r>
              <w:rPr>
                <w:rFonts w:ascii="Aptos Narrow" w:hAnsi="Aptos Narrow"/>
                <w:color w:val="000000"/>
                <w:sz w:val="22"/>
                <w:szCs w:val="22"/>
              </w:rPr>
              <w:t>O3</w:t>
            </w:r>
          </w:p>
        </w:tc>
        <w:tc>
          <w:tcPr>
            <w:tcW w:w="940" w:type="dxa"/>
            <w:tcBorders>
              <w:top w:val="nil"/>
              <w:left w:val="nil"/>
              <w:bottom w:val="nil"/>
              <w:right w:val="nil"/>
            </w:tcBorders>
            <w:shd w:val="clear" w:color="auto" w:fill="auto"/>
            <w:noWrap/>
            <w:vAlign w:val="bottom"/>
            <w:hideMark/>
          </w:tcPr>
          <w:p w14:paraId="1B4B7095" w14:textId="77777777" w:rsidR="00494B4B" w:rsidRDefault="00494B4B">
            <w:pPr>
              <w:rPr>
                <w:rFonts w:ascii="Aptos Narrow" w:hAnsi="Aptos Narrow"/>
                <w:color w:val="000000"/>
                <w:sz w:val="22"/>
                <w:szCs w:val="22"/>
              </w:rPr>
            </w:pPr>
            <w:r>
              <w:rPr>
                <w:rFonts w:ascii="Aptos Narrow" w:hAnsi="Aptos Narrow"/>
                <w:color w:val="000000"/>
                <w:sz w:val="22"/>
                <w:szCs w:val="22"/>
              </w:rPr>
              <w:t>NH4</w:t>
            </w:r>
          </w:p>
        </w:tc>
        <w:tc>
          <w:tcPr>
            <w:tcW w:w="880" w:type="dxa"/>
            <w:tcBorders>
              <w:top w:val="nil"/>
              <w:left w:val="nil"/>
              <w:bottom w:val="nil"/>
              <w:right w:val="nil"/>
            </w:tcBorders>
            <w:shd w:val="clear" w:color="auto" w:fill="auto"/>
            <w:noWrap/>
            <w:vAlign w:val="bottom"/>
            <w:hideMark/>
          </w:tcPr>
          <w:p w14:paraId="382AC791" w14:textId="77777777" w:rsidR="00494B4B" w:rsidRDefault="00494B4B">
            <w:pPr>
              <w:rPr>
                <w:rFonts w:ascii="Aptos Narrow" w:hAnsi="Aptos Narrow"/>
                <w:color w:val="000000"/>
                <w:sz w:val="22"/>
                <w:szCs w:val="22"/>
              </w:rPr>
            </w:pPr>
            <w:r>
              <w:rPr>
                <w:rFonts w:ascii="Aptos Narrow" w:hAnsi="Aptos Narrow"/>
                <w:color w:val="000000"/>
                <w:sz w:val="22"/>
                <w:szCs w:val="22"/>
              </w:rPr>
              <w:t>NO3</w:t>
            </w:r>
          </w:p>
        </w:tc>
      </w:tr>
      <w:tr w:rsidR="00494B4B" w14:paraId="3CF32C6D" w14:textId="77777777" w:rsidTr="00494B4B">
        <w:trPr>
          <w:trHeight w:val="288"/>
        </w:trPr>
        <w:tc>
          <w:tcPr>
            <w:tcW w:w="680" w:type="dxa"/>
            <w:tcBorders>
              <w:top w:val="nil"/>
              <w:left w:val="nil"/>
              <w:bottom w:val="nil"/>
              <w:right w:val="nil"/>
            </w:tcBorders>
            <w:shd w:val="clear" w:color="auto" w:fill="auto"/>
            <w:noWrap/>
            <w:vAlign w:val="bottom"/>
            <w:hideMark/>
          </w:tcPr>
          <w:p w14:paraId="3D273F4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25B3A4D2"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w:t>
            </w:r>
          </w:p>
        </w:tc>
        <w:tc>
          <w:tcPr>
            <w:tcW w:w="640" w:type="dxa"/>
            <w:tcBorders>
              <w:top w:val="nil"/>
              <w:left w:val="nil"/>
              <w:bottom w:val="nil"/>
              <w:right w:val="nil"/>
            </w:tcBorders>
            <w:shd w:val="clear" w:color="auto" w:fill="auto"/>
            <w:noWrap/>
            <w:vAlign w:val="bottom"/>
            <w:hideMark/>
          </w:tcPr>
          <w:p w14:paraId="77C6C2D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F2D6E9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-5.5</w:t>
            </w:r>
          </w:p>
        </w:tc>
        <w:tc>
          <w:tcPr>
            <w:tcW w:w="1040" w:type="dxa"/>
            <w:tcBorders>
              <w:top w:val="nil"/>
              <w:left w:val="nil"/>
              <w:bottom w:val="nil"/>
              <w:right w:val="nil"/>
            </w:tcBorders>
            <w:shd w:val="clear" w:color="auto" w:fill="auto"/>
            <w:noWrap/>
            <w:vAlign w:val="bottom"/>
            <w:hideMark/>
          </w:tcPr>
          <w:p w14:paraId="2CF7C75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260</w:t>
            </w:r>
          </w:p>
        </w:tc>
        <w:tc>
          <w:tcPr>
            <w:tcW w:w="960" w:type="dxa"/>
            <w:tcBorders>
              <w:top w:val="nil"/>
              <w:left w:val="nil"/>
              <w:bottom w:val="nil"/>
              <w:right w:val="nil"/>
            </w:tcBorders>
            <w:shd w:val="clear" w:color="auto" w:fill="auto"/>
            <w:noWrap/>
            <w:vAlign w:val="bottom"/>
            <w:hideMark/>
          </w:tcPr>
          <w:p w14:paraId="38A7D29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90</w:t>
            </w:r>
          </w:p>
        </w:tc>
        <w:tc>
          <w:tcPr>
            <w:tcW w:w="960" w:type="dxa"/>
            <w:tcBorders>
              <w:top w:val="nil"/>
              <w:left w:val="nil"/>
              <w:bottom w:val="nil"/>
              <w:right w:val="nil"/>
            </w:tcBorders>
            <w:shd w:val="clear" w:color="auto" w:fill="auto"/>
            <w:noWrap/>
            <w:vAlign w:val="bottom"/>
            <w:hideMark/>
          </w:tcPr>
          <w:p w14:paraId="1947A1B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6C1474D2"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67D2A01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1654595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05132CD6" w14:textId="77777777" w:rsidTr="00494B4B">
        <w:trPr>
          <w:trHeight w:val="288"/>
        </w:trPr>
        <w:tc>
          <w:tcPr>
            <w:tcW w:w="680" w:type="dxa"/>
            <w:tcBorders>
              <w:top w:val="nil"/>
              <w:left w:val="nil"/>
              <w:bottom w:val="nil"/>
              <w:right w:val="nil"/>
            </w:tcBorders>
            <w:shd w:val="clear" w:color="auto" w:fill="auto"/>
            <w:noWrap/>
            <w:vAlign w:val="bottom"/>
            <w:hideMark/>
          </w:tcPr>
          <w:p w14:paraId="57FC2DA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0071757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w:t>
            </w:r>
          </w:p>
        </w:tc>
        <w:tc>
          <w:tcPr>
            <w:tcW w:w="640" w:type="dxa"/>
            <w:tcBorders>
              <w:top w:val="nil"/>
              <w:left w:val="nil"/>
              <w:bottom w:val="nil"/>
              <w:right w:val="nil"/>
            </w:tcBorders>
            <w:shd w:val="clear" w:color="auto" w:fill="auto"/>
            <w:noWrap/>
            <w:vAlign w:val="bottom"/>
            <w:hideMark/>
          </w:tcPr>
          <w:p w14:paraId="1BB4C08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-0.9</w:t>
            </w:r>
          </w:p>
        </w:tc>
        <w:tc>
          <w:tcPr>
            <w:tcW w:w="960" w:type="dxa"/>
            <w:tcBorders>
              <w:top w:val="nil"/>
              <w:left w:val="nil"/>
              <w:bottom w:val="nil"/>
              <w:right w:val="nil"/>
            </w:tcBorders>
            <w:shd w:val="clear" w:color="auto" w:fill="auto"/>
            <w:noWrap/>
            <w:vAlign w:val="bottom"/>
            <w:hideMark/>
          </w:tcPr>
          <w:p w14:paraId="004AFAE0"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-9.8</w:t>
            </w:r>
          </w:p>
        </w:tc>
        <w:tc>
          <w:tcPr>
            <w:tcW w:w="1040" w:type="dxa"/>
            <w:tcBorders>
              <w:top w:val="nil"/>
              <w:left w:val="nil"/>
              <w:bottom w:val="nil"/>
              <w:right w:val="nil"/>
            </w:tcBorders>
            <w:shd w:val="clear" w:color="auto" w:fill="auto"/>
            <w:noWrap/>
            <w:vAlign w:val="bottom"/>
            <w:hideMark/>
          </w:tcPr>
          <w:p w14:paraId="57871DB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477</w:t>
            </w:r>
          </w:p>
        </w:tc>
        <w:tc>
          <w:tcPr>
            <w:tcW w:w="960" w:type="dxa"/>
            <w:tcBorders>
              <w:top w:val="nil"/>
              <w:left w:val="nil"/>
              <w:bottom w:val="nil"/>
              <w:right w:val="nil"/>
            </w:tcBorders>
            <w:shd w:val="clear" w:color="auto" w:fill="auto"/>
            <w:noWrap/>
            <w:vAlign w:val="bottom"/>
            <w:hideMark/>
          </w:tcPr>
          <w:p w14:paraId="758B7F08"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39</w:t>
            </w:r>
          </w:p>
        </w:tc>
        <w:tc>
          <w:tcPr>
            <w:tcW w:w="960" w:type="dxa"/>
            <w:tcBorders>
              <w:top w:val="nil"/>
              <w:left w:val="nil"/>
              <w:bottom w:val="nil"/>
              <w:right w:val="nil"/>
            </w:tcBorders>
            <w:shd w:val="clear" w:color="auto" w:fill="auto"/>
            <w:noWrap/>
            <w:vAlign w:val="bottom"/>
            <w:hideMark/>
          </w:tcPr>
          <w:p w14:paraId="0395576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13461FA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0438DD0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14831D9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030097C8" w14:textId="77777777" w:rsidTr="00494B4B">
        <w:trPr>
          <w:trHeight w:val="288"/>
        </w:trPr>
        <w:tc>
          <w:tcPr>
            <w:tcW w:w="680" w:type="dxa"/>
            <w:tcBorders>
              <w:top w:val="nil"/>
              <w:left w:val="nil"/>
              <w:bottom w:val="nil"/>
              <w:right w:val="nil"/>
            </w:tcBorders>
            <w:shd w:val="clear" w:color="auto" w:fill="auto"/>
            <w:noWrap/>
            <w:vAlign w:val="bottom"/>
            <w:hideMark/>
          </w:tcPr>
          <w:p w14:paraId="4BABAE5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144BF39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w:t>
            </w:r>
          </w:p>
        </w:tc>
        <w:tc>
          <w:tcPr>
            <w:tcW w:w="640" w:type="dxa"/>
            <w:tcBorders>
              <w:top w:val="nil"/>
              <w:left w:val="nil"/>
              <w:bottom w:val="nil"/>
              <w:right w:val="nil"/>
            </w:tcBorders>
            <w:shd w:val="clear" w:color="auto" w:fill="auto"/>
            <w:noWrap/>
            <w:vAlign w:val="bottom"/>
            <w:hideMark/>
          </w:tcPr>
          <w:p w14:paraId="40CD5D6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6.8</w:t>
            </w:r>
          </w:p>
        </w:tc>
        <w:tc>
          <w:tcPr>
            <w:tcW w:w="960" w:type="dxa"/>
            <w:tcBorders>
              <w:top w:val="nil"/>
              <w:left w:val="nil"/>
              <w:bottom w:val="nil"/>
              <w:right w:val="nil"/>
            </w:tcBorders>
            <w:shd w:val="clear" w:color="auto" w:fill="auto"/>
            <w:noWrap/>
            <w:vAlign w:val="bottom"/>
            <w:hideMark/>
          </w:tcPr>
          <w:p w14:paraId="2184CE9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-2.1</w:t>
            </w:r>
          </w:p>
        </w:tc>
        <w:tc>
          <w:tcPr>
            <w:tcW w:w="1040" w:type="dxa"/>
            <w:tcBorders>
              <w:top w:val="nil"/>
              <w:left w:val="nil"/>
              <w:bottom w:val="nil"/>
              <w:right w:val="nil"/>
            </w:tcBorders>
            <w:shd w:val="clear" w:color="auto" w:fill="auto"/>
            <w:noWrap/>
            <w:vAlign w:val="bottom"/>
            <w:hideMark/>
          </w:tcPr>
          <w:p w14:paraId="7EF6946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528</w:t>
            </w:r>
          </w:p>
        </w:tc>
        <w:tc>
          <w:tcPr>
            <w:tcW w:w="960" w:type="dxa"/>
            <w:tcBorders>
              <w:top w:val="nil"/>
              <w:left w:val="nil"/>
              <w:bottom w:val="nil"/>
              <w:right w:val="nil"/>
            </w:tcBorders>
            <w:shd w:val="clear" w:color="auto" w:fill="auto"/>
            <w:noWrap/>
            <w:vAlign w:val="bottom"/>
            <w:hideMark/>
          </w:tcPr>
          <w:p w14:paraId="54A9196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46</w:t>
            </w:r>
          </w:p>
        </w:tc>
        <w:tc>
          <w:tcPr>
            <w:tcW w:w="960" w:type="dxa"/>
            <w:tcBorders>
              <w:top w:val="nil"/>
              <w:left w:val="nil"/>
              <w:bottom w:val="nil"/>
              <w:right w:val="nil"/>
            </w:tcBorders>
            <w:shd w:val="clear" w:color="auto" w:fill="auto"/>
            <w:noWrap/>
            <w:vAlign w:val="bottom"/>
            <w:hideMark/>
          </w:tcPr>
          <w:p w14:paraId="76413FF0"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403ED61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45A9278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055E055E"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7123F1AA" w14:textId="77777777" w:rsidTr="00494B4B">
        <w:trPr>
          <w:trHeight w:val="288"/>
        </w:trPr>
        <w:tc>
          <w:tcPr>
            <w:tcW w:w="680" w:type="dxa"/>
            <w:tcBorders>
              <w:top w:val="nil"/>
              <w:left w:val="nil"/>
              <w:bottom w:val="nil"/>
              <w:right w:val="nil"/>
            </w:tcBorders>
            <w:shd w:val="clear" w:color="auto" w:fill="auto"/>
            <w:noWrap/>
            <w:vAlign w:val="bottom"/>
            <w:hideMark/>
          </w:tcPr>
          <w:p w14:paraId="48CB82B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42625CA8"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w:t>
            </w:r>
          </w:p>
        </w:tc>
        <w:tc>
          <w:tcPr>
            <w:tcW w:w="640" w:type="dxa"/>
            <w:tcBorders>
              <w:top w:val="nil"/>
              <w:left w:val="nil"/>
              <w:bottom w:val="nil"/>
              <w:right w:val="nil"/>
            </w:tcBorders>
            <w:shd w:val="clear" w:color="auto" w:fill="auto"/>
            <w:noWrap/>
            <w:vAlign w:val="bottom"/>
            <w:hideMark/>
          </w:tcPr>
          <w:p w14:paraId="5289700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10.7</w:t>
            </w:r>
          </w:p>
        </w:tc>
        <w:tc>
          <w:tcPr>
            <w:tcW w:w="960" w:type="dxa"/>
            <w:tcBorders>
              <w:top w:val="nil"/>
              <w:left w:val="nil"/>
              <w:bottom w:val="nil"/>
              <w:right w:val="nil"/>
            </w:tcBorders>
            <w:shd w:val="clear" w:color="auto" w:fill="auto"/>
            <w:noWrap/>
            <w:vAlign w:val="bottom"/>
            <w:hideMark/>
          </w:tcPr>
          <w:p w14:paraId="7D9B6B98"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-0.4</w:t>
            </w:r>
          </w:p>
        </w:tc>
        <w:tc>
          <w:tcPr>
            <w:tcW w:w="1040" w:type="dxa"/>
            <w:tcBorders>
              <w:top w:val="nil"/>
              <w:left w:val="nil"/>
              <w:bottom w:val="nil"/>
              <w:right w:val="nil"/>
            </w:tcBorders>
            <w:shd w:val="clear" w:color="auto" w:fill="auto"/>
            <w:noWrap/>
            <w:vAlign w:val="bottom"/>
            <w:hideMark/>
          </w:tcPr>
          <w:p w14:paraId="4E7BA91E"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628</w:t>
            </w:r>
          </w:p>
        </w:tc>
        <w:tc>
          <w:tcPr>
            <w:tcW w:w="960" w:type="dxa"/>
            <w:tcBorders>
              <w:top w:val="nil"/>
              <w:left w:val="nil"/>
              <w:bottom w:val="nil"/>
              <w:right w:val="nil"/>
            </w:tcBorders>
            <w:shd w:val="clear" w:color="auto" w:fill="auto"/>
            <w:noWrap/>
            <w:vAlign w:val="bottom"/>
            <w:hideMark/>
          </w:tcPr>
          <w:p w14:paraId="7913CA52"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40</w:t>
            </w:r>
          </w:p>
        </w:tc>
        <w:tc>
          <w:tcPr>
            <w:tcW w:w="960" w:type="dxa"/>
            <w:tcBorders>
              <w:top w:val="nil"/>
              <w:left w:val="nil"/>
              <w:bottom w:val="nil"/>
              <w:right w:val="nil"/>
            </w:tcBorders>
            <w:shd w:val="clear" w:color="auto" w:fill="auto"/>
            <w:noWrap/>
            <w:vAlign w:val="bottom"/>
            <w:hideMark/>
          </w:tcPr>
          <w:p w14:paraId="0745B79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18A18D0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08ACFA1A"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6F036AC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2E7B24BA" w14:textId="77777777" w:rsidTr="00494B4B">
        <w:trPr>
          <w:trHeight w:val="288"/>
        </w:trPr>
        <w:tc>
          <w:tcPr>
            <w:tcW w:w="680" w:type="dxa"/>
            <w:tcBorders>
              <w:top w:val="nil"/>
              <w:left w:val="nil"/>
              <w:bottom w:val="nil"/>
              <w:right w:val="nil"/>
            </w:tcBorders>
            <w:shd w:val="clear" w:color="auto" w:fill="auto"/>
            <w:noWrap/>
            <w:vAlign w:val="bottom"/>
            <w:hideMark/>
          </w:tcPr>
          <w:p w14:paraId="0AFAE86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56B211E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5</w:t>
            </w:r>
          </w:p>
        </w:tc>
        <w:tc>
          <w:tcPr>
            <w:tcW w:w="640" w:type="dxa"/>
            <w:tcBorders>
              <w:top w:val="nil"/>
              <w:left w:val="nil"/>
              <w:bottom w:val="nil"/>
              <w:right w:val="nil"/>
            </w:tcBorders>
            <w:shd w:val="clear" w:color="auto" w:fill="auto"/>
            <w:noWrap/>
            <w:vAlign w:val="bottom"/>
            <w:hideMark/>
          </w:tcPr>
          <w:p w14:paraId="0864BE82"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17.6</w:t>
            </w:r>
          </w:p>
        </w:tc>
        <w:tc>
          <w:tcPr>
            <w:tcW w:w="960" w:type="dxa"/>
            <w:tcBorders>
              <w:top w:val="nil"/>
              <w:left w:val="nil"/>
              <w:bottom w:val="nil"/>
              <w:right w:val="nil"/>
            </w:tcBorders>
            <w:shd w:val="clear" w:color="auto" w:fill="auto"/>
            <w:noWrap/>
            <w:vAlign w:val="bottom"/>
            <w:hideMark/>
          </w:tcPr>
          <w:p w14:paraId="1BED2592"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6.4</w:t>
            </w:r>
          </w:p>
        </w:tc>
        <w:tc>
          <w:tcPr>
            <w:tcW w:w="1040" w:type="dxa"/>
            <w:tcBorders>
              <w:top w:val="nil"/>
              <w:left w:val="nil"/>
              <w:bottom w:val="nil"/>
              <w:right w:val="nil"/>
            </w:tcBorders>
            <w:shd w:val="clear" w:color="auto" w:fill="auto"/>
            <w:noWrap/>
            <w:vAlign w:val="bottom"/>
            <w:hideMark/>
          </w:tcPr>
          <w:p w14:paraId="73C7092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625</w:t>
            </w:r>
          </w:p>
        </w:tc>
        <w:tc>
          <w:tcPr>
            <w:tcW w:w="960" w:type="dxa"/>
            <w:tcBorders>
              <w:top w:val="nil"/>
              <w:left w:val="nil"/>
              <w:bottom w:val="nil"/>
              <w:right w:val="nil"/>
            </w:tcBorders>
            <w:shd w:val="clear" w:color="auto" w:fill="auto"/>
            <w:noWrap/>
            <w:vAlign w:val="bottom"/>
            <w:hideMark/>
          </w:tcPr>
          <w:p w14:paraId="35B8444A"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27</w:t>
            </w:r>
          </w:p>
        </w:tc>
        <w:tc>
          <w:tcPr>
            <w:tcW w:w="960" w:type="dxa"/>
            <w:tcBorders>
              <w:top w:val="nil"/>
              <w:left w:val="nil"/>
              <w:bottom w:val="nil"/>
              <w:right w:val="nil"/>
            </w:tcBorders>
            <w:shd w:val="clear" w:color="auto" w:fill="auto"/>
            <w:noWrap/>
            <w:vAlign w:val="bottom"/>
            <w:hideMark/>
          </w:tcPr>
          <w:p w14:paraId="79209A3B"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72C9B0FB"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3E978E9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5745DEA4"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16D3031B" w14:textId="77777777" w:rsidTr="00494B4B">
        <w:trPr>
          <w:trHeight w:val="288"/>
        </w:trPr>
        <w:tc>
          <w:tcPr>
            <w:tcW w:w="680" w:type="dxa"/>
            <w:tcBorders>
              <w:top w:val="nil"/>
              <w:left w:val="nil"/>
              <w:bottom w:val="nil"/>
              <w:right w:val="nil"/>
            </w:tcBorders>
            <w:shd w:val="clear" w:color="auto" w:fill="auto"/>
            <w:noWrap/>
            <w:vAlign w:val="bottom"/>
            <w:hideMark/>
          </w:tcPr>
          <w:p w14:paraId="453CC3AB"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472B57A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6</w:t>
            </w:r>
          </w:p>
        </w:tc>
        <w:tc>
          <w:tcPr>
            <w:tcW w:w="640" w:type="dxa"/>
            <w:tcBorders>
              <w:top w:val="nil"/>
              <w:left w:val="nil"/>
              <w:bottom w:val="nil"/>
              <w:right w:val="nil"/>
            </w:tcBorders>
            <w:shd w:val="clear" w:color="auto" w:fill="auto"/>
            <w:noWrap/>
            <w:vAlign w:val="bottom"/>
            <w:hideMark/>
          </w:tcPr>
          <w:p w14:paraId="64CD9387"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20.2</w:t>
            </w:r>
          </w:p>
        </w:tc>
        <w:tc>
          <w:tcPr>
            <w:tcW w:w="960" w:type="dxa"/>
            <w:tcBorders>
              <w:top w:val="nil"/>
              <w:left w:val="nil"/>
              <w:bottom w:val="nil"/>
              <w:right w:val="nil"/>
            </w:tcBorders>
            <w:shd w:val="clear" w:color="auto" w:fill="auto"/>
            <w:noWrap/>
            <w:vAlign w:val="bottom"/>
            <w:hideMark/>
          </w:tcPr>
          <w:p w14:paraId="3DA18C4B"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10.2</w:t>
            </w:r>
          </w:p>
        </w:tc>
        <w:tc>
          <w:tcPr>
            <w:tcW w:w="1040" w:type="dxa"/>
            <w:tcBorders>
              <w:top w:val="nil"/>
              <w:left w:val="nil"/>
              <w:bottom w:val="nil"/>
              <w:right w:val="nil"/>
            </w:tcBorders>
            <w:shd w:val="clear" w:color="auto" w:fill="auto"/>
            <w:noWrap/>
            <w:vAlign w:val="bottom"/>
            <w:hideMark/>
          </w:tcPr>
          <w:p w14:paraId="798FE27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714</w:t>
            </w:r>
          </w:p>
        </w:tc>
        <w:tc>
          <w:tcPr>
            <w:tcW w:w="960" w:type="dxa"/>
            <w:tcBorders>
              <w:top w:val="nil"/>
              <w:left w:val="nil"/>
              <w:bottom w:val="nil"/>
              <w:right w:val="nil"/>
            </w:tcBorders>
            <w:shd w:val="clear" w:color="auto" w:fill="auto"/>
            <w:noWrap/>
            <w:vAlign w:val="bottom"/>
            <w:hideMark/>
          </w:tcPr>
          <w:p w14:paraId="1FEF4160"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49</w:t>
            </w:r>
          </w:p>
        </w:tc>
        <w:tc>
          <w:tcPr>
            <w:tcW w:w="960" w:type="dxa"/>
            <w:tcBorders>
              <w:top w:val="nil"/>
              <w:left w:val="nil"/>
              <w:bottom w:val="nil"/>
              <w:right w:val="nil"/>
            </w:tcBorders>
            <w:shd w:val="clear" w:color="auto" w:fill="auto"/>
            <w:noWrap/>
            <w:vAlign w:val="bottom"/>
            <w:hideMark/>
          </w:tcPr>
          <w:p w14:paraId="38ABD36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32DA9E04"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07ECD9B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246A232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45310B6B" w14:textId="77777777" w:rsidTr="00494B4B">
        <w:trPr>
          <w:trHeight w:val="288"/>
        </w:trPr>
        <w:tc>
          <w:tcPr>
            <w:tcW w:w="680" w:type="dxa"/>
            <w:tcBorders>
              <w:top w:val="nil"/>
              <w:left w:val="nil"/>
              <w:bottom w:val="nil"/>
              <w:right w:val="nil"/>
            </w:tcBorders>
            <w:shd w:val="clear" w:color="auto" w:fill="auto"/>
            <w:noWrap/>
            <w:vAlign w:val="bottom"/>
            <w:hideMark/>
          </w:tcPr>
          <w:p w14:paraId="382AF348"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62C3EE24"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7</w:t>
            </w:r>
          </w:p>
        </w:tc>
        <w:tc>
          <w:tcPr>
            <w:tcW w:w="640" w:type="dxa"/>
            <w:tcBorders>
              <w:top w:val="nil"/>
              <w:left w:val="nil"/>
              <w:bottom w:val="nil"/>
              <w:right w:val="nil"/>
            </w:tcBorders>
            <w:shd w:val="clear" w:color="auto" w:fill="auto"/>
            <w:noWrap/>
            <w:vAlign w:val="bottom"/>
            <w:hideMark/>
          </w:tcPr>
          <w:p w14:paraId="1193C4E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25.7</w:t>
            </w:r>
          </w:p>
        </w:tc>
        <w:tc>
          <w:tcPr>
            <w:tcW w:w="960" w:type="dxa"/>
            <w:tcBorders>
              <w:top w:val="nil"/>
              <w:left w:val="nil"/>
              <w:bottom w:val="nil"/>
              <w:right w:val="nil"/>
            </w:tcBorders>
            <w:shd w:val="clear" w:color="auto" w:fill="auto"/>
            <w:noWrap/>
            <w:vAlign w:val="bottom"/>
            <w:hideMark/>
          </w:tcPr>
          <w:p w14:paraId="6CF4B17E"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12.7</w:t>
            </w:r>
          </w:p>
        </w:tc>
        <w:tc>
          <w:tcPr>
            <w:tcW w:w="1040" w:type="dxa"/>
            <w:tcBorders>
              <w:top w:val="nil"/>
              <w:left w:val="nil"/>
              <w:bottom w:val="nil"/>
              <w:right w:val="nil"/>
            </w:tcBorders>
            <w:shd w:val="clear" w:color="auto" w:fill="auto"/>
            <w:noWrap/>
            <w:vAlign w:val="bottom"/>
            <w:hideMark/>
          </w:tcPr>
          <w:p w14:paraId="024A331A"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706</w:t>
            </w:r>
          </w:p>
        </w:tc>
        <w:tc>
          <w:tcPr>
            <w:tcW w:w="960" w:type="dxa"/>
            <w:tcBorders>
              <w:top w:val="nil"/>
              <w:left w:val="nil"/>
              <w:bottom w:val="nil"/>
              <w:right w:val="nil"/>
            </w:tcBorders>
            <w:shd w:val="clear" w:color="auto" w:fill="auto"/>
            <w:noWrap/>
            <w:vAlign w:val="bottom"/>
            <w:hideMark/>
          </w:tcPr>
          <w:p w14:paraId="73971787"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210</w:t>
            </w:r>
          </w:p>
        </w:tc>
        <w:tc>
          <w:tcPr>
            <w:tcW w:w="960" w:type="dxa"/>
            <w:tcBorders>
              <w:top w:val="nil"/>
              <w:left w:val="nil"/>
              <w:bottom w:val="nil"/>
              <w:right w:val="nil"/>
            </w:tcBorders>
            <w:shd w:val="clear" w:color="auto" w:fill="auto"/>
            <w:noWrap/>
            <w:vAlign w:val="bottom"/>
            <w:hideMark/>
          </w:tcPr>
          <w:p w14:paraId="066E80E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58539C7E"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1AA77CAB"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26667F5E"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3C5AEC4C" w14:textId="77777777" w:rsidTr="00494B4B">
        <w:trPr>
          <w:trHeight w:val="288"/>
        </w:trPr>
        <w:tc>
          <w:tcPr>
            <w:tcW w:w="680" w:type="dxa"/>
            <w:tcBorders>
              <w:top w:val="nil"/>
              <w:left w:val="nil"/>
              <w:bottom w:val="nil"/>
              <w:right w:val="nil"/>
            </w:tcBorders>
            <w:shd w:val="clear" w:color="auto" w:fill="auto"/>
            <w:noWrap/>
            <w:vAlign w:val="bottom"/>
            <w:hideMark/>
          </w:tcPr>
          <w:p w14:paraId="058FF2A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7E5C778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8</w:t>
            </w:r>
          </w:p>
        </w:tc>
        <w:tc>
          <w:tcPr>
            <w:tcW w:w="640" w:type="dxa"/>
            <w:tcBorders>
              <w:top w:val="nil"/>
              <w:left w:val="nil"/>
              <w:bottom w:val="nil"/>
              <w:right w:val="nil"/>
            </w:tcBorders>
            <w:shd w:val="clear" w:color="auto" w:fill="auto"/>
            <w:noWrap/>
            <w:vAlign w:val="bottom"/>
            <w:hideMark/>
          </w:tcPr>
          <w:p w14:paraId="3C639E10"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26.6</w:t>
            </w:r>
          </w:p>
        </w:tc>
        <w:tc>
          <w:tcPr>
            <w:tcW w:w="960" w:type="dxa"/>
            <w:tcBorders>
              <w:top w:val="nil"/>
              <w:left w:val="nil"/>
              <w:bottom w:val="nil"/>
              <w:right w:val="nil"/>
            </w:tcBorders>
            <w:shd w:val="clear" w:color="auto" w:fill="auto"/>
            <w:noWrap/>
            <w:vAlign w:val="bottom"/>
            <w:hideMark/>
          </w:tcPr>
          <w:p w14:paraId="54B3A20E"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12.1</w:t>
            </w:r>
          </w:p>
        </w:tc>
        <w:tc>
          <w:tcPr>
            <w:tcW w:w="1040" w:type="dxa"/>
            <w:tcBorders>
              <w:top w:val="nil"/>
              <w:left w:val="nil"/>
              <w:bottom w:val="nil"/>
              <w:right w:val="nil"/>
            </w:tcBorders>
            <w:shd w:val="clear" w:color="auto" w:fill="auto"/>
            <w:noWrap/>
            <w:vAlign w:val="bottom"/>
            <w:hideMark/>
          </w:tcPr>
          <w:p w14:paraId="0A5CCF8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784</w:t>
            </w:r>
          </w:p>
        </w:tc>
        <w:tc>
          <w:tcPr>
            <w:tcW w:w="960" w:type="dxa"/>
            <w:tcBorders>
              <w:top w:val="nil"/>
              <w:left w:val="nil"/>
              <w:bottom w:val="nil"/>
              <w:right w:val="nil"/>
            </w:tcBorders>
            <w:shd w:val="clear" w:color="auto" w:fill="auto"/>
            <w:noWrap/>
            <w:vAlign w:val="bottom"/>
            <w:hideMark/>
          </w:tcPr>
          <w:p w14:paraId="25930D3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45</w:t>
            </w:r>
          </w:p>
        </w:tc>
        <w:tc>
          <w:tcPr>
            <w:tcW w:w="960" w:type="dxa"/>
            <w:tcBorders>
              <w:top w:val="nil"/>
              <w:left w:val="nil"/>
              <w:bottom w:val="nil"/>
              <w:right w:val="nil"/>
            </w:tcBorders>
            <w:shd w:val="clear" w:color="auto" w:fill="auto"/>
            <w:noWrap/>
            <w:vAlign w:val="bottom"/>
            <w:hideMark/>
          </w:tcPr>
          <w:p w14:paraId="156FE622"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00DC5B54"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20A8691A"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77D4DE2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258CC092" w14:textId="77777777" w:rsidTr="00494B4B">
        <w:trPr>
          <w:trHeight w:val="288"/>
        </w:trPr>
        <w:tc>
          <w:tcPr>
            <w:tcW w:w="680" w:type="dxa"/>
            <w:tcBorders>
              <w:top w:val="nil"/>
              <w:left w:val="nil"/>
              <w:bottom w:val="nil"/>
              <w:right w:val="nil"/>
            </w:tcBorders>
            <w:shd w:val="clear" w:color="auto" w:fill="auto"/>
            <w:noWrap/>
            <w:vAlign w:val="bottom"/>
            <w:hideMark/>
          </w:tcPr>
          <w:p w14:paraId="07280058"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24A1F68E"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9</w:t>
            </w:r>
          </w:p>
        </w:tc>
        <w:tc>
          <w:tcPr>
            <w:tcW w:w="640" w:type="dxa"/>
            <w:tcBorders>
              <w:top w:val="nil"/>
              <w:left w:val="nil"/>
              <w:bottom w:val="nil"/>
              <w:right w:val="nil"/>
            </w:tcBorders>
            <w:shd w:val="clear" w:color="auto" w:fill="auto"/>
            <w:noWrap/>
            <w:vAlign w:val="bottom"/>
            <w:hideMark/>
          </w:tcPr>
          <w:p w14:paraId="747C5D1B"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20.4</w:t>
            </w:r>
          </w:p>
        </w:tc>
        <w:tc>
          <w:tcPr>
            <w:tcW w:w="960" w:type="dxa"/>
            <w:tcBorders>
              <w:top w:val="nil"/>
              <w:left w:val="nil"/>
              <w:bottom w:val="nil"/>
              <w:right w:val="nil"/>
            </w:tcBorders>
            <w:shd w:val="clear" w:color="auto" w:fill="auto"/>
            <w:noWrap/>
            <w:vAlign w:val="bottom"/>
            <w:hideMark/>
          </w:tcPr>
          <w:p w14:paraId="620CC580"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6</w:t>
            </w:r>
          </w:p>
        </w:tc>
        <w:tc>
          <w:tcPr>
            <w:tcW w:w="1040" w:type="dxa"/>
            <w:tcBorders>
              <w:top w:val="nil"/>
              <w:left w:val="nil"/>
              <w:bottom w:val="nil"/>
              <w:right w:val="nil"/>
            </w:tcBorders>
            <w:shd w:val="clear" w:color="auto" w:fill="auto"/>
            <w:noWrap/>
            <w:vAlign w:val="bottom"/>
            <w:hideMark/>
          </w:tcPr>
          <w:p w14:paraId="1F01A08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626</w:t>
            </w:r>
          </w:p>
        </w:tc>
        <w:tc>
          <w:tcPr>
            <w:tcW w:w="960" w:type="dxa"/>
            <w:tcBorders>
              <w:top w:val="nil"/>
              <w:left w:val="nil"/>
              <w:bottom w:val="nil"/>
              <w:right w:val="nil"/>
            </w:tcBorders>
            <w:shd w:val="clear" w:color="auto" w:fill="auto"/>
            <w:noWrap/>
            <w:vAlign w:val="bottom"/>
            <w:hideMark/>
          </w:tcPr>
          <w:p w14:paraId="1C7863D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75</w:t>
            </w:r>
          </w:p>
        </w:tc>
        <w:tc>
          <w:tcPr>
            <w:tcW w:w="960" w:type="dxa"/>
            <w:tcBorders>
              <w:top w:val="nil"/>
              <w:left w:val="nil"/>
              <w:bottom w:val="nil"/>
              <w:right w:val="nil"/>
            </w:tcBorders>
            <w:shd w:val="clear" w:color="auto" w:fill="auto"/>
            <w:noWrap/>
            <w:vAlign w:val="bottom"/>
            <w:hideMark/>
          </w:tcPr>
          <w:p w14:paraId="519BE2A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645445C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10054327"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34EDE59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7E12DE60" w14:textId="77777777" w:rsidTr="00494B4B">
        <w:trPr>
          <w:trHeight w:val="288"/>
        </w:trPr>
        <w:tc>
          <w:tcPr>
            <w:tcW w:w="680" w:type="dxa"/>
            <w:tcBorders>
              <w:top w:val="nil"/>
              <w:left w:val="nil"/>
              <w:bottom w:val="nil"/>
              <w:right w:val="nil"/>
            </w:tcBorders>
            <w:shd w:val="clear" w:color="auto" w:fill="auto"/>
            <w:noWrap/>
            <w:vAlign w:val="bottom"/>
            <w:hideMark/>
          </w:tcPr>
          <w:p w14:paraId="23C4732A"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4282C8BB"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10</w:t>
            </w:r>
          </w:p>
        </w:tc>
        <w:tc>
          <w:tcPr>
            <w:tcW w:w="640" w:type="dxa"/>
            <w:tcBorders>
              <w:top w:val="nil"/>
              <w:left w:val="nil"/>
              <w:bottom w:val="nil"/>
              <w:right w:val="nil"/>
            </w:tcBorders>
            <w:shd w:val="clear" w:color="auto" w:fill="auto"/>
            <w:noWrap/>
            <w:vAlign w:val="bottom"/>
            <w:hideMark/>
          </w:tcPr>
          <w:p w14:paraId="2E5B89C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17.1</w:t>
            </w:r>
          </w:p>
        </w:tc>
        <w:tc>
          <w:tcPr>
            <w:tcW w:w="960" w:type="dxa"/>
            <w:tcBorders>
              <w:top w:val="nil"/>
              <w:left w:val="nil"/>
              <w:bottom w:val="nil"/>
              <w:right w:val="nil"/>
            </w:tcBorders>
            <w:shd w:val="clear" w:color="auto" w:fill="auto"/>
            <w:noWrap/>
            <w:vAlign w:val="bottom"/>
            <w:hideMark/>
          </w:tcPr>
          <w:p w14:paraId="08C2251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4.4</w:t>
            </w:r>
          </w:p>
        </w:tc>
        <w:tc>
          <w:tcPr>
            <w:tcW w:w="1040" w:type="dxa"/>
            <w:tcBorders>
              <w:top w:val="nil"/>
              <w:left w:val="nil"/>
              <w:bottom w:val="nil"/>
              <w:right w:val="nil"/>
            </w:tcBorders>
            <w:shd w:val="clear" w:color="auto" w:fill="auto"/>
            <w:noWrap/>
            <w:vAlign w:val="bottom"/>
            <w:hideMark/>
          </w:tcPr>
          <w:p w14:paraId="1B16806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488</w:t>
            </w:r>
          </w:p>
        </w:tc>
        <w:tc>
          <w:tcPr>
            <w:tcW w:w="960" w:type="dxa"/>
            <w:tcBorders>
              <w:top w:val="nil"/>
              <w:left w:val="nil"/>
              <w:bottom w:val="nil"/>
              <w:right w:val="nil"/>
            </w:tcBorders>
            <w:shd w:val="clear" w:color="auto" w:fill="auto"/>
            <w:noWrap/>
            <w:vAlign w:val="bottom"/>
            <w:hideMark/>
          </w:tcPr>
          <w:p w14:paraId="494807F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246</w:t>
            </w:r>
          </w:p>
        </w:tc>
        <w:tc>
          <w:tcPr>
            <w:tcW w:w="960" w:type="dxa"/>
            <w:tcBorders>
              <w:top w:val="nil"/>
              <w:left w:val="nil"/>
              <w:bottom w:val="nil"/>
              <w:right w:val="nil"/>
            </w:tcBorders>
            <w:shd w:val="clear" w:color="auto" w:fill="auto"/>
            <w:noWrap/>
            <w:vAlign w:val="bottom"/>
            <w:hideMark/>
          </w:tcPr>
          <w:p w14:paraId="6B65884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312B1DC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5E226ED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6A02877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34BB080B" w14:textId="77777777" w:rsidTr="00494B4B">
        <w:trPr>
          <w:trHeight w:val="288"/>
        </w:trPr>
        <w:tc>
          <w:tcPr>
            <w:tcW w:w="680" w:type="dxa"/>
            <w:tcBorders>
              <w:top w:val="nil"/>
              <w:left w:val="nil"/>
              <w:bottom w:val="nil"/>
              <w:right w:val="nil"/>
            </w:tcBorders>
            <w:shd w:val="clear" w:color="auto" w:fill="auto"/>
            <w:noWrap/>
            <w:vAlign w:val="bottom"/>
            <w:hideMark/>
          </w:tcPr>
          <w:p w14:paraId="34EA1165"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12AA27B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11</w:t>
            </w:r>
          </w:p>
        </w:tc>
        <w:tc>
          <w:tcPr>
            <w:tcW w:w="640" w:type="dxa"/>
            <w:tcBorders>
              <w:top w:val="nil"/>
              <w:left w:val="nil"/>
              <w:bottom w:val="nil"/>
              <w:right w:val="nil"/>
            </w:tcBorders>
            <w:shd w:val="clear" w:color="auto" w:fill="auto"/>
            <w:noWrap/>
            <w:vAlign w:val="bottom"/>
            <w:hideMark/>
          </w:tcPr>
          <w:p w14:paraId="24C31B2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5.1</w:t>
            </w:r>
          </w:p>
        </w:tc>
        <w:tc>
          <w:tcPr>
            <w:tcW w:w="960" w:type="dxa"/>
            <w:tcBorders>
              <w:top w:val="nil"/>
              <w:left w:val="nil"/>
              <w:bottom w:val="nil"/>
              <w:right w:val="nil"/>
            </w:tcBorders>
            <w:shd w:val="clear" w:color="auto" w:fill="auto"/>
            <w:noWrap/>
            <w:vAlign w:val="bottom"/>
            <w:hideMark/>
          </w:tcPr>
          <w:p w14:paraId="6BF6A347"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-2.7</w:t>
            </w:r>
          </w:p>
        </w:tc>
        <w:tc>
          <w:tcPr>
            <w:tcW w:w="1040" w:type="dxa"/>
            <w:tcBorders>
              <w:top w:val="nil"/>
              <w:left w:val="nil"/>
              <w:bottom w:val="nil"/>
              <w:right w:val="nil"/>
            </w:tcBorders>
            <w:shd w:val="clear" w:color="auto" w:fill="auto"/>
            <w:noWrap/>
            <w:vAlign w:val="bottom"/>
            <w:hideMark/>
          </w:tcPr>
          <w:p w14:paraId="6FE2C663"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264</w:t>
            </w:r>
          </w:p>
        </w:tc>
        <w:tc>
          <w:tcPr>
            <w:tcW w:w="960" w:type="dxa"/>
            <w:tcBorders>
              <w:top w:val="nil"/>
              <w:left w:val="nil"/>
              <w:bottom w:val="nil"/>
              <w:right w:val="nil"/>
            </w:tcBorders>
            <w:shd w:val="clear" w:color="auto" w:fill="auto"/>
            <w:noWrap/>
            <w:vAlign w:val="bottom"/>
            <w:hideMark/>
          </w:tcPr>
          <w:p w14:paraId="69E1BDD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119</w:t>
            </w:r>
          </w:p>
        </w:tc>
        <w:tc>
          <w:tcPr>
            <w:tcW w:w="960" w:type="dxa"/>
            <w:tcBorders>
              <w:top w:val="nil"/>
              <w:left w:val="nil"/>
              <w:bottom w:val="nil"/>
              <w:right w:val="nil"/>
            </w:tcBorders>
            <w:shd w:val="clear" w:color="auto" w:fill="auto"/>
            <w:noWrap/>
            <w:vAlign w:val="bottom"/>
            <w:hideMark/>
          </w:tcPr>
          <w:p w14:paraId="143E023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29E872B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5584C14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60F86802"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r w:rsidR="00494B4B" w14:paraId="4C62012E" w14:textId="77777777" w:rsidTr="00494B4B">
        <w:trPr>
          <w:trHeight w:val="288"/>
        </w:trPr>
        <w:tc>
          <w:tcPr>
            <w:tcW w:w="680" w:type="dxa"/>
            <w:tcBorders>
              <w:top w:val="nil"/>
              <w:left w:val="nil"/>
              <w:bottom w:val="nil"/>
              <w:right w:val="nil"/>
            </w:tcBorders>
            <w:shd w:val="clear" w:color="auto" w:fill="auto"/>
            <w:noWrap/>
            <w:vAlign w:val="bottom"/>
            <w:hideMark/>
          </w:tcPr>
          <w:p w14:paraId="0630566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1995</w:t>
            </w:r>
          </w:p>
        </w:tc>
        <w:tc>
          <w:tcPr>
            <w:tcW w:w="640" w:type="dxa"/>
            <w:tcBorders>
              <w:top w:val="nil"/>
              <w:left w:val="nil"/>
              <w:bottom w:val="nil"/>
              <w:right w:val="nil"/>
            </w:tcBorders>
            <w:shd w:val="clear" w:color="auto" w:fill="auto"/>
            <w:noWrap/>
            <w:vAlign w:val="bottom"/>
            <w:hideMark/>
          </w:tcPr>
          <w:p w14:paraId="076E8C8D"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12</w:t>
            </w:r>
          </w:p>
        </w:tc>
        <w:tc>
          <w:tcPr>
            <w:tcW w:w="640" w:type="dxa"/>
            <w:tcBorders>
              <w:top w:val="nil"/>
              <w:left w:val="nil"/>
              <w:bottom w:val="nil"/>
              <w:right w:val="nil"/>
            </w:tcBorders>
            <w:shd w:val="clear" w:color="auto" w:fill="auto"/>
            <w:noWrap/>
            <w:vAlign w:val="bottom"/>
            <w:hideMark/>
          </w:tcPr>
          <w:p w14:paraId="3712B160"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-1.9</w:t>
            </w:r>
          </w:p>
        </w:tc>
        <w:tc>
          <w:tcPr>
            <w:tcW w:w="960" w:type="dxa"/>
            <w:tcBorders>
              <w:top w:val="nil"/>
              <w:left w:val="nil"/>
              <w:bottom w:val="nil"/>
              <w:right w:val="nil"/>
            </w:tcBorders>
            <w:shd w:val="clear" w:color="auto" w:fill="auto"/>
            <w:noWrap/>
            <w:vAlign w:val="bottom"/>
            <w:hideMark/>
          </w:tcPr>
          <w:p w14:paraId="632B738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-9.5</w:t>
            </w:r>
          </w:p>
        </w:tc>
        <w:tc>
          <w:tcPr>
            <w:tcW w:w="1040" w:type="dxa"/>
            <w:tcBorders>
              <w:top w:val="nil"/>
              <w:left w:val="nil"/>
              <w:bottom w:val="nil"/>
              <w:right w:val="nil"/>
            </w:tcBorders>
            <w:shd w:val="clear" w:color="auto" w:fill="auto"/>
            <w:noWrap/>
            <w:vAlign w:val="bottom"/>
            <w:hideMark/>
          </w:tcPr>
          <w:p w14:paraId="14FC2970"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289</w:t>
            </w:r>
          </w:p>
        </w:tc>
        <w:tc>
          <w:tcPr>
            <w:tcW w:w="960" w:type="dxa"/>
            <w:tcBorders>
              <w:top w:val="nil"/>
              <w:left w:val="nil"/>
              <w:bottom w:val="nil"/>
              <w:right w:val="nil"/>
            </w:tcBorders>
            <w:shd w:val="clear" w:color="auto" w:fill="auto"/>
            <w:noWrap/>
            <w:vAlign w:val="bottom"/>
            <w:hideMark/>
          </w:tcPr>
          <w:p w14:paraId="28CE58EC"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49</w:t>
            </w:r>
          </w:p>
        </w:tc>
        <w:tc>
          <w:tcPr>
            <w:tcW w:w="960" w:type="dxa"/>
            <w:tcBorders>
              <w:top w:val="nil"/>
              <w:left w:val="nil"/>
              <w:bottom w:val="nil"/>
              <w:right w:val="nil"/>
            </w:tcBorders>
            <w:shd w:val="clear" w:color="auto" w:fill="auto"/>
            <w:noWrap/>
            <w:vAlign w:val="bottom"/>
            <w:hideMark/>
          </w:tcPr>
          <w:p w14:paraId="0F362829"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359</w:t>
            </w:r>
          </w:p>
        </w:tc>
        <w:tc>
          <w:tcPr>
            <w:tcW w:w="460" w:type="dxa"/>
            <w:tcBorders>
              <w:top w:val="nil"/>
              <w:left w:val="nil"/>
              <w:bottom w:val="nil"/>
              <w:right w:val="nil"/>
            </w:tcBorders>
            <w:shd w:val="clear" w:color="auto" w:fill="auto"/>
            <w:noWrap/>
            <w:vAlign w:val="bottom"/>
            <w:hideMark/>
          </w:tcPr>
          <w:p w14:paraId="2BAF58E1"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w:t>
            </w:r>
          </w:p>
        </w:tc>
        <w:tc>
          <w:tcPr>
            <w:tcW w:w="940" w:type="dxa"/>
            <w:tcBorders>
              <w:top w:val="nil"/>
              <w:left w:val="nil"/>
              <w:bottom w:val="nil"/>
              <w:right w:val="nil"/>
            </w:tcBorders>
            <w:shd w:val="clear" w:color="auto" w:fill="auto"/>
            <w:noWrap/>
            <w:vAlign w:val="bottom"/>
            <w:hideMark/>
          </w:tcPr>
          <w:p w14:paraId="00F17B1F"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0.017</w:t>
            </w:r>
          </w:p>
        </w:tc>
        <w:tc>
          <w:tcPr>
            <w:tcW w:w="880" w:type="dxa"/>
            <w:tcBorders>
              <w:top w:val="nil"/>
              <w:left w:val="nil"/>
              <w:bottom w:val="nil"/>
              <w:right w:val="nil"/>
            </w:tcBorders>
            <w:shd w:val="clear" w:color="auto" w:fill="auto"/>
            <w:noWrap/>
            <w:vAlign w:val="bottom"/>
            <w:hideMark/>
          </w:tcPr>
          <w:p w14:paraId="4B0CFD66" w14:textId="77777777" w:rsidR="00494B4B" w:rsidRDefault="00494B4B">
            <w:pPr>
              <w:jc w:val="right"/>
              <w:rPr>
                <w:rFonts w:ascii="Aptos Narrow" w:hAnsi="Aptos Narrow"/>
                <w:color w:val="000000"/>
                <w:sz w:val="22"/>
                <w:szCs w:val="22"/>
              </w:rPr>
            </w:pPr>
            <w:r>
              <w:rPr>
                <w:rFonts w:ascii="Aptos Narrow" w:hAnsi="Aptos Narrow"/>
                <w:color w:val="000000"/>
                <w:sz w:val="22"/>
                <w:szCs w:val="22"/>
              </w:rPr>
              <w:t>0.027</w:t>
            </w:r>
          </w:p>
        </w:tc>
      </w:tr>
    </w:tbl>
    <w:p w14:paraId="14F6521A" w14:textId="3B6DC042" w:rsidR="00E70173" w:rsidRDefault="00E70173" w:rsidP="000B24E0">
      <w:pPr>
        <w:pStyle w:val="Heading2"/>
        <w:tabs>
          <w:tab w:val="num" w:pos="0"/>
        </w:tabs>
        <w:ind w:left="648" w:hanging="648"/>
      </w:pPr>
      <w:bookmarkStart w:id="279" w:name="_Toc393188808"/>
      <w:bookmarkStart w:id="280" w:name="_Toc503173278"/>
      <w:bookmarkStart w:id="281" w:name="_Toc144298524"/>
      <w:r>
        <w:t>Header Information</w:t>
      </w:r>
      <w:bookmarkEnd w:id="279"/>
      <w:bookmarkEnd w:id="280"/>
      <w:bookmarkEnd w:id="281"/>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2E0FDCAD"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 xml:space="preserve">O3 </w:t>
      </w:r>
      <w:r w:rsidR="007975F1">
        <w:rPr>
          <w:rFonts w:ascii="Courier New" w:hAnsi="Courier New" w:cs="Courier New"/>
          <w:sz w:val="18"/>
          <w:szCs w:val="18"/>
        </w:rPr>
        <w:t>NH4 NO3</w:t>
      </w:r>
      <w:r w:rsidR="00545058">
        <w:rPr>
          <w:rFonts w:ascii="Courier New" w:hAnsi="Courier New" w:cs="Courier New"/>
          <w:sz w:val="18"/>
          <w:szCs w:val="18"/>
        </w:rPr>
        <w:t>&lt;</w:t>
      </w:r>
      <w:r w:rsidR="00A14AE8">
        <w:rPr>
          <w:rFonts w:ascii="Courier New" w:hAnsi="Courier New" w:cs="Courier New"/>
          <w:sz w:val="18"/>
          <w:szCs w:val="18"/>
        </w:rPr>
        <w:t>&lt;</w:t>
      </w:r>
      <w:r w:rsidR="008A4E40">
        <w:rPr>
          <w:rFonts w:ascii="Courier New" w:hAnsi="Courier New" w:cs="Courier New"/>
          <w:sz w:val="18"/>
          <w:szCs w:val="18"/>
        </w:rPr>
        <w:t xml:space="preserve">O3 </w:t>
      </w:r>
      <w:r w:rsidR="00A14AE8">
        <w:rPr>
          <w:rFonts w:ascii="Courier New" w:hAnsi="Courier New" w:cs="Courier New"/>
          <w:sz w:val="18"/>
          <w:szCs w:val="18"/>
        </w:rPr>
        <w:t>optional</w:t>
      </w:r>
    </w:p>
    <w:p w14:paraId="26EA4EED" w14:textId="77777777" w:rsidR="00534564" w:rsidRDefault="00534564" w:rsidP="00C0517C">
      <w:pPr>
        <w:pStyle w:val="Heading2"/>
        <w:tabs>
          <w:tab w:val="num" w:pos="0"/>
        </w:tabs>
        <w:ind w:left="648" w:right="76" w:hanging="648"/>
      </w:pPr>
      <w:bookmarkStart w:id="282" w:name="_Toc393188809"/>
      <w:bookmarkStart w:id="283" w:name="_Toc503173279"/>
      <w:bookmarkStart w:id="284" w:name="_Toc144298525"/>
      <w:r>
        <w:t>Observations</w:t>
      </w:r>
      <w:bookmarkEnd w:id="282"/>
      <w:bookmarkEnd w:id="283"/>
      <w:bookmarkEnd w:id="284"/>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285" w:name="_Toc393188810"/>
      <w:bookmarkStart w:id="286" w:name="_Toc503173280"/>
      <w:bookmarkStart w:id="287" w:name="_Toc144298526"/>
      <w:r>
        <w:t>Year</w:t>
      </w:r>
      <w:bookmarkEnd w:id="285"/>
      <w:bookmarkEnd w:id="286"/>
      <w:bookmarkEnd w:id="287"/>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288" w:name="_Toc393188811"/>
      <w:bookmarkStart w:id="289" w:name="_Toc503173281"/>
      <w:bookmarkStart w:id="290" w:name="_Toc144298527"/>
      <w:r>
        <w:t>Month</w:t>
      </w:r>
      <w:bookmarkEnd w:id="288"/>
      <w:bookmarkEnd w:id="289"/>
      <w:bookmarkEnd w:id="290"/>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291" w:name="_Toc393188812"/>
      <w:bookmarkStart w:id="292" w:name="_Toc503173282"/>
      <w:bookmarkStart w:id="293" w:name="_Toc144298528"/>
      <w:r>
        <w:t>TMax</w:t>
      </w:r>
      <w:bookmarkEnd w:id="291"/>
      <w:bookmarkEnd w:id="292"/>
      <w:bookmarkEnd w:id="293"/>
      <w:r>
        <w:t xml:space="preserve"> </w:t>
      </w:r>
    </w:p>
    <w:p w14:paraId="613D18BA" w14:textId="0CDD8179" w:rsidR="006C49A3" w:rsidRPr="006C49A3" w:rsidRDefault="006C49A3" w:rsidP="00C0517C">
      <w:pPr>
        <w:pStyle w:val="textbody"/>
        <w:ind w:left="720" w:right="76"/>
      </w:pPr>
      <w:r>
        <w:t xml:space="preserve">The </w:t>
      </w:r>
      <w:r w:rsidR="007F54F1">
        <w:t xml:space="preserve">mean daily </w:t>
      </w:r>
      <w:r>
        <w:t xml:space="preserve">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294" w:name="_Toc393188813"/>
      <w:bookmarkStart w:id="295" w:name="_Toc503173283"/>
      <w:bookmarkStart w:id="296" w:name="_Toc144298529"/>
      <w:r>
        <w:t>TMin</w:t>
      </w:r>
      <w:bookmarkEnd w:id="294"/>
      <w:bookmarkEnd w:id="295"/>
      <w:bookmarkEnd w:id="296"/>
      <w:r>
        <w:t xml:space="preserve"> </w:t>
      </w:r>
    </w:p>
    <w:p w14:paraId="64ED22B0" w14:textId="372323C9" w:rsidR="006C49A3" w:rsidRPr="006C49A3" w:rsidRDefault="006C49A3" w:rsidP="00C0517C">
      <w:pPr>
        <w:pStyle w:val="textbody"/>
        <w:ind w:left="720" w:right="76"/>
      </w:pPr>
      <w:r>
        <w:t xml:space="preserve">The </w:t>
      </w:r>
      <w:r w:rsidR="007F54F1">
        <w:t xml:space="preserve">mean daily </w:t>
      </w:r>
      <w:r>
        <w:t xml:space="preserve">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297" w:name="_Toc393188814"/>
      <w:bookmarkStart w:id="298" w:name="_Toc503173284"/>
      <w:bookmarkStart w:id="299" w:name="_Ref74224036"/>
      <w:bookmarkStart w:id="300" w:name="_Ref74224058"/>
      <w:bookmarkStart w:id="301" w:name="_Toc144298530"/>
      <w:r>
        <w:t>PAR</w:t>
      </w:r>
      <w:bookmarkEnd w:id="297"/>
      <w:bookmarkEnd w:id="298"/>
      <w:bookmarkEnd w:id="299"/>
      <w:bookmarkEnd w:id="300"/>
      <w:bookmarkEnd w:id="301"/>
      <w:r>
        <w:t xml:space="preserve"> </w:t>
      </w:r>
    </w:p>
    <w:p w14:paraId="7B4672A6" w14:textId="3B5CB756" w:rsid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w:t>
      </w:r>
      <w:r w:rsidR="009A304F">
        <w:t xml:space="preserve">PAR is used as a measure of average instantaneous light intensity during the day, not a cumulative quantity of light over the day or month.  </w:t>
      </w:r>
      <w:r w:rsidRPr="0097188E">
        <w:t xml:space="preserve">Value: decimal </w:t>
      </w:r>
      <w:r w:rsidRPr="0097188E">
        <w:rPr>
          <w:u w:val="single"/>
        </w:rPr>
        <w:t>&gt;</w:t>
      </w:r>
      <w:r w:rsidR="0097188E" w:rsidRPr="0097188E">
        <w:rPr>
          <w:u w:val="single"/>
        </w:rPr>
        <w:t xml:space="preserve"> </w:t>
      </w:r>
      <w:r w:rsidRPr="0097188E">
        <w:t xml:space="preserve">0.0.  Units: </w:t>
      </w:r>
      <w:r w:rsidR="00B93DBF">
        <w:t xml:space="preserve">User choice.  </w:t>
      </w:r>
      <w:r w:rsidR="00ED5F6A">
        <w:t xml:space="preserve">Must be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w:t>
      </w:r>
      <w:r w:rsidR="00B93DBF">
        <w:lastRenderedPageBreak/>
        <w:t xml:space="preserve">constant </w:t>
      </w:r>
      <w:r w:rsidR="008C51CF">
        <w:t xml:space="preserve">(SpeciesParameter file) </w:t>
      </w:r>
      <w:r w:rsidR="00B93DBF">
        <w:t xml:space="preserve">must be the same as PAR.  </w:t>
      </w:r>
      <w:bookmarkStart w:id="302" w:name="_Hlk76109834"/>
      <w:r w:rsidR="00ED5F6A">
        <w:t>Default units is</w:t>
      </w:r>
      <w:r w:rsidR="00ED5F6A" w:rsidRPr="00ED5F6A">
        <w:t xml:space="preserve"> </w:t>
      </w:r>
      <w:r w:rsidR="00462CA4" w:rsidRPr="00F36BA8">
        <w:rPr>
          <w:rFonts w:ascii="Symbol" w:hAnsi="Symbol"/>
        </w:rPr>
        <w:t>m</w:t>
      </w:r>
      <w:r w:rsidR="00ED5F6A">
        <w:t xml:space="preserve">mol/m2/sec; if </w:t>
      </w:r>
      <w:r w:rsidR="00ED5F6A" w:rsidRPr="0097188E">
        <w:t>W/m</w:t>
      </w:r>
      <w:r w:rsidR="00ED5F6A" w:rsidRPr="0097188E">
        <w:rPr>
          <w:vertAlign w:val="superscript"/>
        </w:rPr>
        <w:t>2</w:t>
      </w:r>
      <w:r w:rsidR="00ED5F6A" w:rsidRPr="00462CA4">
        <w:t xml:space="preserve"> </w:t>
      </w:r>
      <w:r w:rsidR="00ED5F6A">
        <w:t xml:space="preserve">is used then the PARUnits parameter in the Generic PnET Species Parameters file must be set to </w:t>
      </w:r>
      <w:r w:rsidR="004A4457">
        <w:rPr>
          <w:sz w:val="23"/>
          <w:szCs w:val="23"/>
        </w:rPr>
        <w:t>W/m2</w:t>
      </w:r>
      <w:r w:rsidR="00257BDB">
        <w:t>.</w:t>
      </w:r>
      <w:bookmarkEnd w:id="302"/>
    </w:p>
    <w:p w14:paraId="77141E16" w14:textId="4AE45D9C" w:rsidR="00462CA4" w:rsidRDefault="0070416D" w:rsidP="00462CA4">
      <w:pPr>
        <w:pStyle w:val="textbody"/>
        <w:ind w:left="720" w:right="76"/>
      </w:pPr>
      <w:bookmarkStart w:id="303" w:name="_Hlk76109898"/>
      <w:r>
        <w:t xml:space="preserve">PAR data </w:t>
      </w:r>
      <w:r w:rsidR="000F0598">
        <w:t xml:space="preserve">is usually called (downwelling) shortwave radiation in data that </w:t>
      </w:r>
      <w:r>
        <w:t xml:space="preserve">can be accessed from various sources, such as : </w:t>
      </w:r>
      <w:hyperlink r:id="rId30" w:history="1">
        <w:r>
          <w:rPr>
            <w:rStyle w:val="Hyperlink"/>
          </w:rPr>
          <w:t>https://cida.usgs.gov/thredds/catalog.html?dataset=cida.usgs.gov/macav2metdata_monthly_historical</w:t>
        </w:r>
      </w:hyperlink>
      <w:r w:rsidR="004A4457">
        <w:t xml:space="preserve"> and</w:t>
      </w:r>
      <w:r w:rsidR="000F0598">
        <w:t xml:space="preserve"> outputs from many GCM</w:t>
      </w:r>
      <w:r w:rsidR="004A4457">
        <w:t xml:space="preserve">s. </w:t>
      </w:r>
      <w:r w:rsidR="000F0598">
        <w:t xml:space="preserve"> </w:t>
      </w:r>
      <w:r w:rsidR="00462CA4" w:rsidRPr="009F652B">
        <w:t>To convert instantaneous global solar radiation (W/m2) data to PAR (</w:t>
      </w:r>
      <w:r w:rsidR="00462CA4" w:rsidRPr="00F36BA8">
        <w:rPr>
          <w:rFonts w:ascii="Symbol" w:hAnsi="Symbol"/>
        </w:rPr>
        <w:t>m</w:t>
      </w:r>
      <w:r w:rsidR="00462CA4" w:rsidRPr="009F652B">
        <w:t>mol/m2/s), multiply by 2</w:t>
      </w:r>
      <w:r w:rsidR="00462CA4">
        <w:t>.</w:t>
      </w:r>
      <w:r>
        <w:t>02</w:t>
      </w:r>
      <w:r w:rsidR="00462CA4" w:rsidRPr="009F652B">
        <w:t xml:space="preserve">.  If the measurement is daily solar radiation, it likely </w:t>
      </w:r>
      <w:r w:rsidR="00462CA4">
        <w:t>includes all</w:t>
      </w:r>
      <w:r w:rsidR="00462CA4" w:rsidRPr="009F652B">
        <w:t xml:space="preserve"> 24 hours</w:t>
      </w:r>
      <w:r w:rsidR="00462CA4" w:rsidRPr="009F652B">
        <w:rPr>
          <w:color w:val="000000"/>
        </w:rPr>
        <w:t>.  To</w:t>
      </w:r>
      <w:r w:rsidR="00462CA4" w:rsidRPr="009F652B">
        <w:t xml:space="preserve"> convert to daily PAR (PAR</w:t>
      </w:r>
      <w:r w:rsidR="00462CA4" w:rsidRPr="009F652B">
        <w:rPr>
          <w:vertAlign w:val="subscript"/>
        </w:rPr>
        <w:t>diel</w:t>
      </w:r>
      <w:r w:rsidR="00462CA4" w:rsidRPr="009F652B">
        <w:t xml:space="preserve">) </w:t>
      </w:r>
      <w:r w:rsidR="005031A4">
        <w:t xml:space="preserve">and then </w:t>
      </w:r>
      <w:r w:rsidR="00462CA4" w:rsidRPr="009F652B">
        <w:t>to daytime average PAR (PAR</w:t>
      </w:r>
      <w:r w:rsidR="00462CA4" w:rsidRPr="009F652B">
        <w:rPr>
          <w:vertAlign w:val="subscript"/>
        </w:rPr>
        <w:t>daytime</w:t>
      </w:r>
      <w:r w:rsidR="00462CA4" w:rsidRPr="009F652B">
        <w:t>), use PAR</w:t>
      </w:r>
      <w:r w:rsidR="00462CA4" w:rsidRPr="009F652B">
        <w:rPr>
          <w:vertAlign w:val="subscript"/>
        </w:rPr>
        <w:t>daytime</w:t>
      </w:r>
      <w:r w:rsidR="00462CA4" w:rsidRPr="009F652B">
        <w:t xml:space="preserve"> = PAR</w:t>
      </w:r>
      <w:r w:rsidR="00462CA4" w:rsidRPr="009F652B">
        <w:rPr>
          <w:vertAlign w:val="subscript"/>
        </w:rPr>
        <w:t>diel</w:t>
      </w:r>
      <w:r w:rsidR="00462CA4" w:rsidRPr="009F652B">
        <w:rPr>
          <w:color w:val="000000"/>
        </w:rPr>
        <w:t xml:space="preserve"> *24*3600/daylength, where day length is the </w:t>
      </w:r>
      <w:r w:rsidR="002470C4">
        <w:rPr>
          <w:color w:val="000000"/>
        </w:rPr>
        <w:t xml:space="preserve">average </w:t>
      </w:r>
      <w:r w:rsidR="00462CA4" w:rsidRPr="009F652B">
        <w:rPr>
          <w:color w:val="000000"/>
        </w:rPr>
        <w:t>daylight time in seconds</w:t>
      </w:r>
      <w:r w:rsidR="002470C4">
        <w:rPr>
          <w:color w:val="000000"/>
        </w:rPr>
        <w:t xml:space="preserve"> for the month</w:t>
      </w:r>
      <w:r w:rsidR="00462CA4" w:rsidRPr="009F652B">
        <w:rPr>
          <w:color w:val="000000"/>
        </w:rPr>
        <w:t>.</w:t>
      </w:r>
      <w:r w:rsidR="00462CA4">
        <w:rPr>
          <w:color w:val="000000"/>
        </w:rPr>
        <w:t xml:space="preserve"> </w:t>
      </w:r>
      <w:r w:rsidR="00462CA4" w:rsidRPr="009F652B">
        <w:rPr>
          <w:color w:val="000000"/>
        </w:rPr>
        <w:t xml:space="preserve"> Monthly </w:t>
      </w:r>
      <w:r w:rsidR="00462CA4" w:rsidRPr="009F652B">
        <w:t>PAR</w:t>
      </w:r>
      <w:r w:rsidR="00462CA4" w:rsidRPr="009F652B">
        <w:rPr>
          <w:vertAlign w:val="subscript"/>
        </w:rPr>
        <w:t>daytime</w:t>
      </w:r>
      <w:r w:rsidR="00462CA4" w:rsidRPr="009F652B">
        <w:t xml:space="preserve"> </w:t>
      </w:r>
      <w:r w:rsidR="00462CA4" w:rsidRPr="009F652B">
        <w:rPr>
          <w:color w:val="000000"/>
        </w:rPr>
        <w:t xml:space="preserve">is </w:t>
      </w:r>
      <w:r w:rsidR="00462CA4">
        <w:rPr>
          <w:color w:val="000000"/>
        </w:rPr>
        <w:t>simply</w:t>
      </w:r>
      <w:r w:rsidR="00462CA4" w:rsidRPr="009F652B">
        <w:rPr>
          <w:color w:val="000000"/>
        </w:rPr>
        <w:t xml:space="preserve"> an average of daily </w:t>
      </w:r>
      <w:r w:rsidR="00462CA4" w:rsidRPr="009F652B">
        <w:t>PAR</w:t>
      </w:r>
      <w:r w:rsidR="00462CA4" w:rsidRPr="009F652B">
        <w:rPr>
          <w:vertAlign w:val="subscript"/>
        </w:rPr>
        <w:t>daytime</w:t>
      </w:r>
      <w:r w:rsidR="00462CA4" w:rsidRPr="009F652B">
        <w:t>.</w:t>
      </w:r>
    </w:p>
    <w:bookmarkEnd w:id="303"/>
    <w:p w14:paraId="1EB88332" w14:textId="7BA573F7" w:rsidR="0070416D" w:rsidRPr="00777DAF" w:rsidRDefault="0070416D" w:rsidP="00777DAF">
      <w:pPr>
        <w:pStyle w:val="textbody"/>
        <w:ind w:left="720" w:right="76"/>
      </w:pPr>
      <w:r>
        <w:t xml:space="preserve">There is some confusion about conversion constants.  The following is from </w:t>
      </w:r>
      <w:hyperlink r:id="rId31" w:history="1">
        <w:r w:rsidRPr="00777DAF">
          <w:t>https://www.researchgate.net/post/Can-I-convert-PAR-photo-active-radiation-value-of-micro-mole-M2-S-to-Solar-radiation-in-Watt-m2</w:t>
        </w:r>
      </w:hyperlink>
      <w:r>
        <w:t>.  “</w:t>
      </w:r>
      <w:r w:rsidRPr="00777DAF">
        <w:t>The approximation 1</w:t>
      </w:r>
      <w:r>
        <w:t xml:space="preserve"> </w:t>
      </w:r>
      <w:r w:rsidRPr="00777DAF">
        <w:t>W/m2</w:t>
      </w:r>
      <w:r>
        <w:t xml:space="preserve"> </w:t>
      </w:r>
      <w:r w:rsidRPr="00777DAF">
        <w:t>≈ 4.6 μmole.m2/s comes from the Plant Growth Chamber Handbook. Note that the value of 4.57 converts Watts/m2 to</w:t>
      </w:r>
      <w:r>
        <w:t xml:space="preserve"> </w:t>
      </w:r>
      <w:r w:rsidRPr="00777DAF">
        <w:t>μmole.m2/s, assuming that the W/m2 is for</w:t>
      </w:r>
      <w:r>
        <w:t xml:space="preserve"> </w:t>
      </w:r>
      <w:r w:rsidRPr="00777DAF">
        <w:t>radiation from 400 to 700 nm. However, I don't know that anyone ever measures solar radiation in W/m2 in the 400 - 700 nm range. Pyranometers measure TOTAL solar radiation. Since only about 45% of the energy of solar radiation is actually in the 400 - 700 nm range. the conversion of TOTAL solar radiation to PAR is ~2.1, rather than 4.57. As mentioned by others, that is an approximation, but a pretty good one.</w:t>
      </w:r>
      <w:r>
        <w:t>”  Another solid and recent source is p</w:t>
      </w:r>
      <w:r w:rsidR="00067CD4">
        <w:t xml:space="preserve">. </w:t>
      </w:r>
      <w:r>
        <w:t>233 in</w:t>
      </w:r>
      <w:r w:rsidRPr="00777DAF">
        <w:t xml:space="preserve"> Mariana Gonçalves dos Reis and Aristides Ribeiro1 </w:t>
      </w:r>
      <w:r>
        <w:t xml:space="preserve">(2020, </w:t>
      </w:r>
      <w:r w:rsidRPr="00777DAF">
        <w:t xml:space="preserve">DOI: </w:t>
      </w:r>
      <w:hyperlink r:id="rId32" w:history="1">
        <w:r w:rsidRPr="00777DAF">
          <w:t>http://dx.doi.org/10.31062/agrom.v27i2.26527</w:t>
        </w:r>
      </w:hyperlink>
      <w:r w:rsidRPr="00777DAF">
        <w:t>), who state that the conversion constant is 2.02.</w:t>
      </w:r>
      <w:r w:rsidR="00170BF7">
        <w:t xml:space="preserve">  Note that if you choose to use the W/m2 unit, the conversion to the </w:t>
      </w:r>
      <w:r w:rsidR="00170BF7" w:rsidRPr="008509B3">
        <w:t>400 - 700 nm range</w:t>
      </w:r>
      <w:r w:rsidR="00170BF7">
        <w:t xml:space="preserve"> (W/m2*0.45) may still be required.</w:t>
      </w:r>
    </w:p>
    <w:p w14:paraId="58A942B7" w14:textId="77777777" w:rsidR="006C49A3" w:rsidRDefault="006C49A3" w:rsidP="00612621">
      <w:pPr>
        <w:pStyle w:val="Heading3"/>
        <w:ind w:left="864" w:hanging="864"/>
      </w:pPr>
      <w:bookmarkStart w:id="304" w:name="_Toc393188815"/>
      <w:bookmarkStart w:id="305" w:name="_Toc503173285"/>
      <w:bookmarkStart w:id="306" w:name="_Toc144298531"/>
      <w:r>
        <w:t>Prec</w:t>
      </w:r>
      <w:bookmarkEnd w:id="304"/>
      <w:bookmarkEnd w:id="305"/>
      <w:bookmarkEnd w:id="306"/>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307" w:name="_Toc393188816"/>
      <w:bookmarkStart w:id="308" w:name="_Toc503173286"/>
      <w:bookmarkStart w:id="309" w:name="_Toc144298532"/>
      <w:r>
        <w:t>CO2</w:t>
      </w:r>
      <w:bookmarkEnd w:id="307"/>
      <w:bookmarkEnd w:id="308"/>
      <w:bookmarkEnd w:id="309"/>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310" w:name="_Toc502824549"/>
      <w:bookmarkStart w:id="311" w:name="_Ref503159258"/>
      <w:bookmarkStart w:id="312" w:name="_Toc503173287"/>
      <w:bookmarkStart w:id="313" w:name="_Toc144298533"/>
      <w:r>
        <w:t>O3 (Optional)</w:t>
      </w:r>
      <w:bookmarkEnd w:id="310"/>
      <w:bookmarkEnd w:id="311"/>
      <w:bookmarkEnd w:id="312"/>
      <w:bookmarkEnd w:id="313"/>
    </w:p>
    <w:p w14:paraId="590F3039" w14:textId="76E2304E"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r w:rsidR="004574F0">
        <w:t xml:space="preserve">  </w:t>
      </w:r>
      <w:r w:rsidR="007602F3">
        <w:t>I</w:t>
      </w:r>
      <w:r w:rsidR="004574F0">
        <w:t>f O3 is omitted</w:t>
      </w:r>
      <w:r w:rsidR="007513CA">
        <w:t xml:space="preserve"> from this file, ozone effects will not be modeled.</w:t>
      </w:r>
    </w:p>
    <w:p w14:paraId="0CD5491C" w14:textId="3CAFE317" w:rsidR="00516801" w:rsidRDefault="00516801" w:rsidP="00516801">
      <w:pPr>
        <w:pStyle w:val="Heading3"/>
        <w:ind w:left="864" w:right="76" w:hanging="864"/>
        <w:rPr>
          <w:ins w:id="314" w:author="Zaixing Zhou" w:date="2024-11-08T15:34:00Z" w16du:dateUtc="2024-11-08T20:34:00Z"/>
        </w:rPr>
      </w:pPr>
      <w:ins w:id="315" w:author="Zaixing Zhou" w:date="2024-11-08T15:34:00Z" w16du:dateUtc="2024-11-08T20:34:00Z">
        <w:r>
          <w:t>NH4</w:t>
        </w:r>
        <w:r>
          <w:t xml:space="preserve"> </w:t>
        </w:r>
      </w:ins>
    </w:p>
    <w:p w14:paraId="0A607413" w14:textId="669F3C03" w:rsidR="00516801" w:rsidRDefault="00516801" w:rsidP="00516801">
      <w:pPr>
        <w:pStyle w:val="textbody"/>
        <w:ind w:left="720" w:right="76"/>
        <w:rPr>
          <w:ins w:id="316" w:author="Zaixing Zhou" w:date="2024-11-08T15:36:00Z" w16du:dateUtc="2024-11-08T20:36:00Z"/>
        </w:rPr>
      </w:pPr>
      <w:ins w:id="317" w:author="Zaixing Zhou" w:date="2024-11-08T15:34:00Z" w16du:dateUtc="2024-11-08T20:34:00Z">
        <w:r>
          <w:t>Monthly</w:t>
        </w:r>
        <w:r>
          <w:t xml:space="preserve"> atmospheric </w:t>
        </w:r>
      </w:ins>
      <w:ins w:id="318" w:author="Zaixing Zhou" w:date="2024-11-08T15:35:00Z" w16du:dateUtc="2024-11-08T20:35:00Z">
        <w:r>
          <w:t>wet NH4-N deposition</w:t>
        </w:r>
      </w:ins>
      <w:ins w:id="319" w:author="Zaixing Zhou" w:date="2024-11-08T15:34:00Z" w16du:dateUtc="2024-11-08T20:34:00Z">
        <w:r>
          <w:t xml:space="preserve">.  </w:t>
        </w:r>
        <w:r w:rsidRPr="006C49A3">
          <w:t xml:space="preserve">Value: </w:t>
        </w:r>
        <w:r>
          <w:t xml:space="preserve">decimal &gt;0.  Units: </w:t>
        </w:r>
      </w:ins>
      <w:proofErr w:type="spellStart"/>
      <w:ins w:id="320" w:author="Zaixing Zhou" w:date="2024-11-08T15:35:00Z" w16du:dateUtc="2024-11-08T20:35:00Z">
        <w:r>
          <w:t>gN</w:t>
        </w:r>
      </w:ins>
      <w:proofErr w:type="spellEnd"/>
      <w:ins w:id="321" w:author="Zaixing Zhou" w:date="2024-11-08T15:36:00Z" w16du:dateUtc="2024-11-08T20:36:00Z">
        <w:r>
          <w:t xml:space="preserve"> </w:t>
        </w:r>
      </w:ins>
      <w:ins w:id="322" w:author="Zaixing Zhou" w:date="2024-11-08T15:35:00Z" w16du:dateUtc="2024-11-08T20:35:00Z">
        <w:r>
          <w:t>m</w:t>
        </w:r>
        <w:r w:rsidRPr="00516801">
          <w:rPr>
            <w:vertAlign w:val="superscript"/>
            <w:rPrChange w:id="323" w:author="Zaixing Zhou" w:date="2024-11-08T15:36:00Z" w16du:dateUtc="2024-11-08T20:36:00Z">
              <w:rPr/>
            </w:rPrChange>
          </w:rPr>
          <w:t>-2</w:t>
        </w:r>
      </w:ins>
      <w:ins w:id="324" w:author="Zaixing Zhou" w:date="2024-11-08T15:37:00Z" w16du:dateUtc="2024-11-08T20:37:00Z">
        <w:r>
          <w:rPr>
            <w:vertAlign w:val="superscript"/>
          </w:rPr>
          <w:t xml:space="preserve"> </w:t>
        </w:r>
      </w:ins>
      <w:ins w:id="325" w:author="Zaixing Zhou" w:date="2024-11-08T15:35:00Z" w16du:dateUtc="2024-11-08T20:35:00Z">
        <w:r w:rsidRPr="00516801">
          <w:t>month</w:t>
        </w:r>
        <w:r w:rsidRPr="00516801">
          <w:rPr>
            <w:vertAlign w:val="superscript"/>
            <w:rPrChange w:id="326" w:author="Zaixing Zhou" w:date="2024-11-08T15:36:00Z" w16du:dateUtc="2024-11-08T20:36:00Z">
              <w:rPr/>
            </w:rPrChange>
          </w:rPr>
          <w:t>-1</w:t>
        </w:r>
      </w:ins>
      <w:ins w:id="327" w:author="Zaixing Zhou" w:date="2024-11-08T15:34:00Z" w16du:dateUtc="2024-11-08T20:34:00Z">
        <w:r>
          <w:t>.</w:t>
        </w:r>
      </w:ins>
    </w:p>
    <w:p w14:paraId="6223037C" w14:textId="58ADB08B" w:rsidR="00516801" w:rsidRDefault="00516801" w:rsidP="00516801">
      <w:pPr>
        <w:pStyle w:val="Heading3"/>
        <w:ind w:left="864" w:right="76" w:hanging="864"/>
        <w:rPr>
          <w:ins w:id="328" w:author="Zaixing Zhou" w:date="2024-11-08T15:36:00Z" w16du:dateUtc="2024-11-08T20:36:00Z"/>
        </w:rPr>
      </w:pPr>
      <w:ins w:id="329" w:author="Zaixing Zhou" w:date="2024-11-08T15:36:00Z" w16du:dateUtc="2024-11-08T20:36:00Z">
        <w:r>
          <w:lastRenderedPageBreak/>
          <w:t>NO3</w:t>
        </w:r>
      </w:ins>
    </w:p>
    <w:p w14:paraId="744993BF" w14:textId="24C8CD9D" w:rsidR="00516801" w:rsidRDefault="00516801" w:rsidP="00516801">
      <w:pPr>
        <w:pStyle w:val="textbody"/>
        <w:ind w:left="720" w:right="76"/>
        <w:rPr>
          <w:ins w:id="330" w:author="Zaixing Zhou" w:date="2024-11-08T15:36:00Z" w16du:dateUtc="2024-11-08T20:36:00Z"/>
        </w:rPr>
      </w:pPr>
      <w:ins w:id="331" w:author="Zaixing Zhou" w:date="2024-11-08T15:36:00Z" w16du:dateUtc="2024-11-08T20:36:00Z">
        <w:r>
          <w:t xml:space="preserve">Monthly atmospheric wet </w:t>
        </w:r>
        <w:r>
          <w:t>NO3</w:t>
        </w:r>
        <w:r>
          <w:t xml:space="preserve">-N deposition.  </w:t>
        </w:r>
        <w:r w:rsidRPr="006C49A3">
          <w:t xml:space="preserve">Value: </w:t>
        </w:r>
        <w:r>
          <w:t xml:space="preserve">decimal &gt;0.  Units: </w:t>
        </w:r>
        <w:proofErr w:type="spellStart"/>
        <w:r>
          <w:t>gN</w:t>
        </w:r>
        <w:proofErr w:type="spellEnd"/>
        <w:r>
          <w:t xml:space="preserve"> </w:t>
        </w:r>
        <w:r>
          <w:t>m</w:t>
        </w:r>
        <w:r w:rsidRPr="00F367AF">
          <w:rPr>
            <w:vertAlign w:val="superscript"/>
          </w:rPr>
          <w:t>-2</w:t>
        </w:r>
      </w:ins>
      <w:ins w:id="332" w:author="Zaixing Zhou" w:date="2024-11-08T15:37:00Z" w16du:dateUtc="2024-11-08T20:37:00Z">
        <w:r>
          <w:rPr>
            <w:vertAlign w:val="superscript"/>
          </w:rPr>
          <w:t xml:space="preserve"> </w:t>
        </w:r>
      </w:ins>
      <w:ins w:id="333" w:author="Zaixing Zhou" w:date="2024-11-08T15:36:00Z" w16du:dateUtc="2024-11-08T20:36:00Z">
        <w:r w:rsidRPr="00516801">
          <w:t>month</w:t>
        </w:r>
        <w:r w:rsidRPr="00F367AF">
          <w:rPr>
            <w:vertAlign w:val="superscript"/>
          </w:rPr>
          <w:t>-1</w:t>
        </w:r>
        <w:r>
          <w:t>.</w:t>
        </w:r>
      </w:ins>
    </w:p>
    <w:p w14:paraId="40E3F7B1" w14:textId="77777777" w:rsidR="00E46300" w:rsidRPr="006C49A3" w:rsidRDefault="00E46300" w:rsidP="00B31338">
      <w:pPr>
        <w:pStyle w:val="textbody"/>
        <w:ind w:left="720"/>
      </w:pPr>
    </w:p>
    <w:p w14:paraId="32BF0266" w14:textId="588E6023" w:rsidR="00C52A9E" w:rsidRDefault="00C52A9E" w:rsidP="00AE18A3">
      <w:pPr>
        <w:pStyle w:val="Heading1"/>
        <w:pageBreakBefore w:val="0"/>
      </w:pPr>
      <w:bookmarkStart w:id="334" w:name="_Toc393188817"/>
      <w:bookmarkStart w:id="335" w:name="_Ref465340320"/>
      <w:bookmarkStart w:id="336" w:name="_Toc503173288"/>
      <w:bookmarkStart w:id="337" w:name="_Toc144298534"/>
      <w:r>
        <w:t xml:space="preserve">Input File – </w:t>
      </w:r>
      <w:r w:rsidR="00F93A75">
        <w:t xml:space="preserve">Generic </w:t>
      </w:r>
      <w:bookmarkEnd w:id="334"/>
      <w:r w:rsidR="000F375C" w:rsidRPr="00F93A75">
        <w:t>PnET</w:t>
      </w:r>
      <w:r w:rsidR="000F375C">
        <w:t xml:space="preserve"> </w:t>
      </w:r>
      <w:r w:rsidR="000F375C" w:rsidRPr="00F93A75">
        <w:t>Parameters</w:t>
      </w:r>
      <w:bookmarkEnd w:id="335"/>
      <w:bookmarkEnd w:id="336"/>
      <w:bookmarkEnd w:id="337"/>
    </w:p>
    <w:p w14:paraId="2122FE85" w14:textId="1C603A3F" w:rsidR="004B101C" w:rsidRDefault="000A506B" w:rsidP="00C0517C">
      <w:pPr>
        <w:pStyle w:val="textbody"/>
        <w:ind w:left="720" w:right="76"/>
      </w:pPr>
      <w:r>
        <w:t xml:space="preserve">This file contains PnET parameters that are not species- or ecoregion-specific or are identical for ALL species or ecoregions.  Only parameters that are not described in Chapters 8 and 9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w:t>
      </w:r>
      <w:r w:rsidR="002D217A">
        <w:t xml:space="preserve">Also, most (but not </w:t>
      </w:r>
      <w:proofErr w:type="gramStart"/>
      <w:r w:rsidR="002D217A">
        <w:t>all),</w:t>
      </w:r>
      <w:proofErr w:type="gramEnd"/>
      <w:r w:rsidR="002D217A">
        <w:t xml:space="preserve"> of these parameters may instead appear in the </w:t>
      </w:r>
      <w:proofErr w:type="spellStart"/>
      <w:r w:rsidR="002D217A">
        <w:t>PnETSpeciesParameter</w:t>
      </w:r>
      <w:proofErr w:type="spellEnd"/>
      <w:r w:rsidR="002D217A">
        <w:t xml:space="preserve"> file (Section </w:t>
      </w:r>
      <w:r w:rsidR="002D217A">
        <w:fldChar w:fldCharType="begin"/>
      </w:r>
      <w:r w:rsidR="002D217A">
        <w:instrText xml:space="preserve"> REF _Ref502931930 \r \h </w:instrText>
      </w:r>
      <w:r w:rsidR="002D217A">
        <w:fldChar w:fldCharType="separate"/>
      </w:r>
      <w:r w:rsidR="00214006">
        <w:t>7.33</w:t>
      </w:r>
      <w:r w:rsidR="002D217A">
        <w:fldChar w:fldCharType="end"/>
      </w:r>
      <w:r w:rsidR="002D217A">
        <w:t>) and may be species-specific, or in the PnETEcoregionParameter file (Section 9) but none may appear in more than one file.</w:t>
      </w:r>
    </w:p>
    <w:p w14:paraId="7DF0942A" w14:textId="396AF39D" w:rsidR="004B101C" w:rsidRDefault="004B101C" w:rsidP="004B101C">
      <w:pPr>
        <w:pStyle w:val="Heading2"/>
        <w:tabs>
          <w:tab w:val="num" w:pos="0"/>
          <w:tab w:val="num" w:pos="4716"/>
        </w:tabs>
        <w:ind w:left="648" w:hanging="648"/>
      </w:pPr>
      <w:bookmarkStart w:id="338" w:name="_Toc503173289"/>
      <w:bookmarkStart w:id="339" w:name="_Toc144298535"/>
      <w:r>
        <w:t>Example file:</w:t>
      </w:r>
      <w:bookmarkEnd w:id="338"/>
      <w:bookmarkEnd w:id="33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2DC33FEE"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00840DDF">
        <w:rPr>
          <w:rFonts w:ascii="Courier New" w:hAnsi="Courier New" w:cs="Courier New"/>
          <w:sz w:val="20"/>
          <w:szCs w:val="20"/>
        </w:rPr>
        <w:t>4</w:t>
      </w:r>
    </w:p>
    <w:p w14:paraId="36395AC1" w14:textId="7246E963" w:rsidR="001A15A5" w:rsidRPr="003C4A4E" w:rsidRDefault="00545058" w:rsidP="001A15A5">
      <w:pPr>
        <w:pStyle w:val="textbody"/>
        <w:spacing w:after="0"/>
        <w:ind w:left="900"/>
      </w:pPr>
      <w:r>
        <w:rPr>
          <w:rFonts w:ascii="Courier New" w:hAnsi="Courier New" w:cs="Courier New"/>
          <w:sz w:val="20"/>
          <w:szCs w:val="20"/>
        </w:rPr>
        <w:t>LayerThreshRatio</w:t>
      </w:r>
      <w:r w:rsidR="001A15A5" w:rsidRPr="00C20F05">
        <w:rPr>
          <w:rFonts w:ascii="Courier New" w:hAnsi="Courier New" w:cs="Courier New"/>
          <w:sz w:val="20"/>
          <w:szCs w:val="20"/>
        </w:rPr>
        <w:tab/>
      </w:r>
      <w:r w:rsidR="008D5551">
        <w:rPr>
          <w:rFonts w:ascii="Courier New" w:hAnsi="Courier New" w:cs="Courier New"/>
          <w:sz w:val="20"/>
          <w:szCs w:val="20"/>
        </w:rPr>
        <w:tab/>
      </w:r>
      <w:r>
        <w:rPr>
          <w:rFonts w:ascii="Courier New" w:hAnsi="Courier New" w:cs="Courier New"/>
          <w:sz w:val="20"/>
          <w:szCs w:val="20"/>
        </w:rPr>
        <w:t>0.5</w:t>
      </w:r>
    </w:p>
    <w:p w14:paraId="659369FD" w14:textId="7CC91EDA"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008A4E40">
        <w:rPr>
          <w:rFonts w:ascii="Courier New" w:hAnsi="Courier New" w:cs="Courier New"/>
          <w:sz w:val="20"/>
          <w:szCs w:val="20"/>
        </w:rPr>
        <w:t>5</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3D709011"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r w:rsidR="003D3B36">
        <w:rPr>
          <w:rFonts w:ascii="Courier New" w:hAnsi="Courier New" w:cs="Courier New"/>
          <w:sz w:val="20"/>
          <w:szCs w:val="20"/>
        </w:rPr>
        <w:t>5</w:t>
      </w:r>
    </w:p>
    <w:p w14:paraId="442E4F47" w14:textId="3322589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w:t>
      </w:r>
      <w:r w:rsidR="003D3B36">
        <w:rPr>
          <w:rFonts w:ascii="Courier New" w:hAnsi="Courier New" w:cs="Courier New"/>
          <w:sz w:val="20"/>
          <w:szCs w:val="20"/>
        </w:rPr>
        <w:t>3</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18B6D69A" w:rsid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65D4EA22" w14:textId="4BB1FDCA" w:rsidR="00411A3C" w:rsidRP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CO2HalfSatEff</w:t>
      </w:r>
      <w:r w:rsidRPr="00411A3C">
        <w:rPr>
          <w:rFonts w:ascii="Courier New" w:hAnsi="Courier New" w:cs="Courier New"/>
          <w:sz w:val="20"/>
          <w:szCs w:val="20"/>
        </w:rPr>
        <w:tab/>
      </w:r>
      <w:r w:rsidRPr="00411A3C">
        <w:rPr>
          <w:rFonts w:ascii="Courier New" w:hAnsi="Courier New" w:cs="Courier New"/>
          <w:sz w:val="20"/>
          <w:szCs w:val="20"/>
        </w:rPr>
        <w:tab/>
        <w:t>0.0</w:t>
      </w:r>
    </w:p>
    <w:p w14:paraId="797D6680" w14:textId="50A35326" w:rsidR="00411A3C" w:rsidRDefault="00411A3C" w:rsidP="00411A3C">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r>
      <w:r>
        <w:rPr>
          <w:rFonts w:ascii="Courier New" w:hAnsi="Courier New" w:cs="Courier New"/>
          <w:sz w:val="20"/>
          <w:szCs w:val="20"/>
        </w:rPr>
        <w:t>false</w:t>
      </w:r>
    </w:p>
    <w:p w14:paraId="3427195B" w14:textId="35B36CE2" w:rsidR="00411A3C" w:rsidRPr="00411A3C" w:rsidRDefault="00892B98" w:rsidP="00411A3C">
      <w:pPr>
        <w:pStyle w:val="textbody"/>
        <w:spacing w:after="0"/>
        <w:ind w:left="900"/>
        <w:rPr>
          <w:rFonts w:ascii="Courier New" w:hAnsi="Courier New" w:cs="Courier New"/>
          <w:sz w:val="20"/>
          <w:szCs w:val="20"/>
        </w:rPr>
      </w:pPr>
      <w:r>
        <w:rPr>
          <w:rFonts w:ascii="Courier New" w:hAnsi="Courier New" w:cs="Courier New"/>
          <w:sz w:val="20"/>
          <w:szCs w:val="20"/>
        </w:rPr>
        <w:t>SoilIceDepth</w:t>
      </w:r>
      <w:r w:rsidR="00411A3C" w:rsidRPr="00411A3C">
        <w:rPr>
          <w:rFonts w:ascii="Courier New" w:hAnsi="Courier New" w:cs="Courier New"/>
          <w:sz w:val="20"/>
          <w:szCs w:val="20"/>
        </w:rPr>
        <w:tab/>
      </w:r>
      <w:r w:rsidR="00411A3C" w:rsidRPr="00411A3C">
        <w:rPr>
          <w:rFonts w:ascii="Courier New" w:hAnsi="Courier New" w:cs="Courier New"/>
          <w:sz w:val="20"/>
          <w:szCs w:val="20"/>
        </w:rPr>
        <w:tab/>
        <w:t>true</w:t>
      </w:r>
    </w:p>
    <w:p w14:paraId="5B048D53" w14:textId="240FC44F" w:rsidR="00411A3C" w:rsidRP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LeakageFrostDepth</w:t>
      </w:r>
      <w:r w:rsidRPr="00411A3C">
        <w:rPr>
          <w:rFonts w:ascii="Courier New" w:hAnsi="Courier New" w:cs="Courier New"/>
          <w:sz w:val="20"/>
          <w:szCs w:val="20"/>
        </w:rPr>
        <w:tab/>
        <w:t>3000</w:t>
      </w:r>
      <w:r w:rsidR="00947113">
        <w:rPr>
          <w:rFonts w:ascii="Courier New" w:hAnsi="Courier New" w:cs="Courier New"/>
          <w:sz w:val="20"/>
          <w:szCs w:val="20"/>
        </w:rPr>
        <w:tab/>
        <w:t>&lt;&lt;mm</w:t>
      </w:r>
    </w:p>
    <w:p w14:paraId="39539BD3" w14:textId="1A039648" w:rsid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 xml:space="preserve">MaxPest </w:t>
      </w:r>
      <w:r w:rsidRPr="00411A3C">
        <w:rPr>
          <w:rFonts w:ascii="Courier New" w:hAnsi="Courier New" w:cs="Courier New"/>
          <w:sz w:val="20"/>
          <w:szCs w:val="20"/>
        </w:rPr>
        <w:tab/>
      </w:r>
      <w:r w:rsidRPr="00411A3C">
        <w:rPr>
          <w:rFonts w:ascii="Courier New" w:hAnsi="Courier New" w:cs="Courier New"/>
          <w:sz w:val="20"/>
          <w:szCs w:val="20"/>
        </w:rPr>
        <w:tab/>
      </w:r>
      <w:r w:rsidRPr="00411A3C">
        <w:rPr>
          <w:rFonts w:ascii="Courier New" w:hAnsi="Courier New" w:cs="Courier New"/>
          <w:sz w:val="20"/>
          <w:szCs w:val="20"/>
        </w:rPr>
        <w:tab/>
      </w:r>
      <w:r w:rsidR="00564BC1">
        <w:rPr>
          <w:rFonts w:ascii="Courier New" w:hAnsi="Courier New" w:cs="Courier New"/>
          <w:sz w:val="20"/>
          <w:szCs w:val="20"/>
        </w:rPr>
        <w:t>0.3</w:t>
      </w:r>
      <w:r w:rsidRPr="00411A3C">
        <w:rPr>
          <w:rFonts w:ascii="Courier New" w:hAnsi="Courier New" w:cs="Courier New"/>
          <w:sz w:val="20"/>
          <w:szCs w:val="20"/>
        </w:rPr>
        <w:tab/>
        <w:t>&lt;&lt;Establishment tuning knob</w:t>
      </w:r>
    </w:p>
    <w:p w14:paraId="130705C3" w14:textId="46F8A2DB" w:rsidR="00016BBE" w:rsidRDefault="00016BBE" w:rsidP="00411A3C">
      <w:pPr>
        <w:pStyle w:val="textbody"/>
        <w:spacing w:after="0"/>
        <w:ind w:left="900"/>
        <w:rPr>
          <w:ins w:id="340" w:author="Zaixing Zhou" w:date="2024-11-08T15:38:00Z" w16du:dateUtc="2024-11-08T20:38:00Z"/>
          <w:rFonts w:ascii="Courier New" w:hAnsi="Courier New" w:cs="Courier New"/>
          <w:sz w:val="20"/>
          <w:szCs w:val="20"/>
        </w:rPr>
      </w:pPr>
      <w:r>
        <w:rPr>
          <w:rFonts w:ascii="Courier New" w:hAnsi="Courier New" w:cs="Courier New"/>
          <w:sz w:val="20"/>
          <w:szCs w:val="20"/>
        </w:rPr>
        <w:t>Parallel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sidR="00B14738">
        <w:rPr>
          <w:rFonts w:ascii="Courier New" w:hAnsi="Courier New" w:cs="Courier New"/>
          <w:sz w:val="20"/>
          <w:szCs w:val="20"/>
        </w:rPr>
        <w:tab/>
        <w:t xml:space="preserve">&lt;&lt;8 appears to be optimal for </w:t>
      </w:r>
      <w:proofErr w:type="spellStart"/>
      <w:r w:rsidR="00B14738">
        <w:rPr>
          <w:rFonts w:ascii="Courier New" w:hAnsi="Courier New" w:cs="Courier New"/>
          <w:sz w:val="20"/>
          <w:szCs w:val="20"/>
        </w:rPr>
        <w:t>PnET</w:t>
      </w:r>
      <w:proofErr w:type="spellEnd"/>
      <w:r w:rsidR="00B14738">
        <w:rPr>
          <w:rFonts w:ascii="Courier New" w:hAnsi="Courier New" w:cs="Courier New"/>
          <w:sz w:val="20"/>
          <w:szCs w:val="20"/>
        </w:rPr>
        <w:t>-Succession v5.0</w:t>
      </w:r>
      <w:r w:rsidR="00435252">
        <w:rPr>
          <w:rFonts w:ascii="Courier New" w:hAnsi="Courier New" w:cs="Courier New"/>
          <w:sz w:val="20"/>
          <w:szCs w:val="20"/>
        </w:rPr>
        <w:t>/5.1</w:t>
      </w:r>
    </w:p>
    <w:p w14:paraId="59A77C09" w14:textId="77777777" w:rsidR="008E31F1" w:rsidRDefault="008E31F1" w:rsidP="00411A3C">
      <w:pPr>
        <w:pStyle w:val="textbody"/>
        <w:spacing w:after="0"/>
        <w:ind w:left="900"/>
        <w:rPr>
          <w:ins w:id="341" w:author="Zaixing Zhou" w:date="2024-11-08T15:38:00Z" w16du:dateUtc="2024-11-08T20:38:00Z"/>
          <w:rFonts w:ascii="Courier New" w:hAnsi="Courier New" w:cs="Courier New"/>
          <w:sz w:val="20"/>
          <w:szCs w:val="20"/>
        </w:rPr>
      </w:pPr>
    </w:p>
    <w:p w14:paraId="698815D8" w14:textId="77777777" w:rsidR="008E31F1" w:rsidRPr="008E31F1" w:rsidRDefault="008E31F1" w:rsidP="008E31F1">
      <w:pPr>
        <w:pStyle w:val="textbody"/>
        <w:ind w:left="900"/>
        <w:rPr>
          <w:rFonts w:ascii="Courier New" w:hAnsi="Courier New" w:cs="Courier New"/>
          <w:sz w:val="20"/>
          <w:szCs w:val="20"/>
        </w:rPr>
      </w:pPr>
      <w:r w:rsidRPr="008E31F1">
        <w:rPr>
          <w:rFonts w:ascii="Courier New" w:hAnsi="Courier New" w:cs="Courier New"/>
          <w:sz w:val="20"/>
          <w:szCs w:val="20"/>
        </w:rPr>
        <w:t>&gt;&gt;For CN version, generic parameters for all species</w:t>
      </w:r>
    </w:p>
    <w:p w14:paraId="24BAEAEB" w14:textId="0A7F4840" w:rsidR="008E31F1" w:rsidRPr="008E31F1" w:rsidRDefault="008E31F1" w:rsidP="00E160B7">
      <w:pPr>
        <w:pStyle w:val="textbody"/>
        <w:spacing w:after="0"/>
        <w:ind w:left="900"/>
        <w:rPr>
          <w:rFonts w:ascii="Courier New" w:hAnsi="Courier New" w:cs="Courier New"/>
          <w:sz w:val="20"/>
          <w:szCs w:val="20"/>
        </w:rPr>
      </w:pPr>
      <w:proofErr w:type="spellStart"/>
      <w:r w:rsidRPr="008E31F1">
        <w:rPr>
          <w:rFonts w:ascii="Courier New" w:hAnsi="Courier New" w:cs="Courier New"/>
          <w:sz w:val="20"/>
          <w:szCs w:val="20"/>
        </w:rPr>
        <w:t>FolNConRange</w:t>
      </w:r>
      <w:proofErr w:type="spellEnd"/>
      <w:r w:rsidRPr="008E31F1">
        <w:rPr>
          <w:rFonts w:ascii="Courier New" w:hAnsi="Courier New" w:cs="Courier New"/>
          <w:sz w:val="20"/>
          <w:szCs w:val="20"/>
        </w:rPr>
        <w:tab/>
        <w:t>0.6</w:t>
      </w:r>
    </w:p>
    <w:p w14:paraId="5C4D673C" w14:textId="77777777" w:rsidR="00180FB2" w:rsidRDefault="008E31F1" w:rsidP="00E160B7">
      <w:pPr>
        <w:pStyle w:val="textbody"/>
        <w:spacing w:after="0"/>
        <w:ind w:left="900"/>
        <w:rPr>
          <w:rFonts w:ascii="Courier New" w:hAnsi="Courier New" w:cs="Courier New"/>
          <w:sz w:val="20"/>
          <w:szCs w:val="20"/>
        </w:rPr>
      </w:pPr>
      <w:proofErr w:type="spellStart"/>
      <w:r w:rsidRPr="008E31F1">
        <w:rPr>
          <w:rFonts w:ascii="Courier New" w:hAnsi="Courier New" w:cs="Courier New"/>
          <w:sz w:val="20"/>
          <w:szCs w:val="20"/>
        </w:rPr>
        <w:t>MaxNStore</w:t>
      </w:r>
      <w:proofErr w:type="spellEnd"/>
      <w:r w:rsidRPr="008E31F1">
        <w:rPr>
          <w:rFonts w:ascii="Courier New" w:hAnsi="Courier New" w:cs="Courier New"/>
          <w:sz w:val="20"/>
          <w:szCs w:val="20"/>
        </w:rPr>
        <w:tab/>
      </w:r>
      <w:r w:rsidRPr="008E31F1">
        <w:rPr>
          <w:rFonts w:ascii="Courier New" w:hAnsi="Courier New" w:cs="Courier New"/>
          <w:sz w:val="20"/>
          <w:szCs w:val="20"/>
        </w:rPr>
        <w:tab/>
        <w:t>21</w:t>
      </w:r>
    </w:p>
    <w:p w14:paraId="068CB336" w14:textId="13F5EB37" w:rsidR="008E31F1" w:rsidRPr="008E31F1" w:rsidRDefault="008E31F1" w:rsidP="00E160B7">
      <w:pPr>
        <w:pStyle w:val="textbody"/>
        <w:spacing w:after="0"/>
        <w:ind w:left="900"/>
        <w:rPr>
          <w:rFonts w:ascii="Courier New" w:hAnsi="Courier New" w:cs="Courier New"/>
          <w:sz w:val="20"/>
          <w:szCs w:val="20"/>
        </w:rPr>
      </w:pPr>
      <w:r w:rsidRPr="008E31F1">
        <w:rPr>
          <w:rFonts w:ascii="Courier New" w:hAnsi="Courier New" w:cs="Courier New"/>
          <w:sz w:val="20"/>
          <w:szCs w:val="20"/>
        </w:rPr>
        <w:lastRenderedPageBreak/>
        <w:t>Kho</w:t>
      </w:r>
      <w:r w:rsidRPr="008E31F1">
        <w:rPr>
          <w:rFonts w:ascii="Courier New" w:hAnsi="Courier New" w:cs="Courier New"/>
          <w:sz w:val="20"/>
          <w:szCs w:val="20"/>
        </w:rPr>
        <w:tab/>
      </w:r>
      <w:r w:rsidRPr="008E31F1">
        <w:rPr>
          <w:rFonts w:ascii="Courier New" w:hAnsi="Courier New" w:cs="Courier New"/>
          <w:sz w:val="20"/>
          <w:szCs w:val="20"/>
        </w:rPr>
        <w:tab/>
      </w:r>
      <w:r w:rsidRPr="008E31F1">
        <w:rPr>
          <w:rFonts w:ascii="Courier New" w:hAnsi="Courier New" w:cs="Courier New"/>
          <w:sz w:val="20"/>
          <w:szCs w:val="20"/>
        </w:rPr>
        <w:tab/>
        <w:t>0.075</w:t>
      </w:r>
    </w:p>
    <w:p w14:paraId="5EC3D1CB" w14:textId="5301B5C9" w:rsidR="008E31F1" w:rsidRPr="008E31F1" w:rsidRDefault="008E31F1" w:rsidP="00E160B7">
      <w:pPr>
        <w:pStyle w:val="textbody"/>
        <w:spacing w:after="0"/>
        <w:ind w:left="900"/>
        <w:rPr>
          <w:rFonts w:ascii="Courier New" w:hAnsi="Courier New" w:cs="Courier New"/>
          <w:sz w:val="20"/>
          <w:szCs w:val="20"/>
        </w:rPr>
      </w:pPr>
      <w:proofErr w:type="spellStart"/>
      <w:r w:rsidRPr="008E31F1">
        <w:rPr>
          <w:rFonts w:ascii="Courier New" w:hAnsi="Courier New" w:cs="Courier New"/>
          <w:sz w:val="20"/>
          <w:szCs w:val="20"/>
        </w:rPr>
        <w:t>NImmobA</w:t>
      </w:r>
      <w:proofErr w:type="spellEnd"/>
      <w:r w:rsidRPr="008E31F1">
        <w:rPr>
          <w:rFonts w:ascii="Courier New" w:hAnsi="Courier New" w:cs="Courier New"/>
          <w:sz w:val="20"/>
          <w:szCs w:val="20"/>
        </w:rPr>
        <w:tab/>
      </w:r>
      <w:r w:rsidRPr="008E31F1">
        <w:rPr>
          <w:rFonts w:ascii="Courier New" w:hAnsi="Courier New" w:cs="Courier New"/>
          <w:sz w:val="20"/>
          <w:szCs w:val="20"/>
        </w:rPr>
        <w:tab/>
        <w:t>151</w:t>
      </w:r>
    </w:p>
    <w:p w14:paraId="195434E9" w14:textId="1E62DFC9" w:rsidR="008E31F1" w:rsidRPr="008E31F1" w:rsidRDefault="008E31F1" w:rsidP="00E160B7">
      <w:pPr>
        <w:pStyle w:val="textbody"/>
        <w:spacing w:after="0"/>
        <w:ind w:left="900"/>
        <w:rPr>
          <w:rFonts w:ascii="Courier New" w:hAnsi="Courier New" w:cs="Courier New"/>
          <w:sz w:val="20"/>
          <w:szCs w:val="20"/>
        </w:rPr>
      </w:pPr>
      <w:proofErr w:type="spellStart"/>
      <w:proofErr w:type="gramStart"/>
      <w:r w:rsidRPr="008E31F1">
        <w:rPr>
          <w:rFonts w:ascii="Courier New" w:hAnsi="Courier New" w:cs="Courier New"/>
          <w:sz w:val="20"/>
          <w:szCs w:val="20"/>
        </w:rPr>
        <w:t>NImmobB</w:t>
      </w:r>
      <w:proofErr w:type="spellEnd"/>
      <w:r w:rsidRPr="008E31F1">
        <w:rPr>
          <w:rFonts w:ascii="Courier New" w:hAnsi="Courier New" w:cs="Courier New"/>
          <w:sz w:val="20"/>
          <w:szCs w:val="20"/>
        </w:rPr>
        <w:tab/>
      </w:r>
      <w:r w:rsidRPr="008E31F1">
        <w:rPr>
          <w:rFonts w:ascii="Courier New" w:hAnsi="Courier New" w:cs="Courier New"/>
          <w:sz w:val="20"/>
          <w:szCs w:val="20"/>
        </w:rPr>
        <w:tab/>
        <w:t>-</w:t>
      </w:r>
      <w:proofErr w:type="gramEnd"/>
      <w:r w:rsidRPr="008E31F1">
        <w:rPr>
          <w:rFonts w:ascii="Courier New" w:hAnsi="Courier New" w:cs="Courier New"/>
          <w:sz w:val="20"/>
          <w:szCs w:val="20"/>
        </w:rPr>
        <w:t>35</w:t>
      </w:r>
    </w:p>
    <w:p w14:paraId="4E7E9228" w14:textId="4AE5BEAC" w:rsidR="008E31F1" w:rsidRPr="008E31F1" w:rsidRDefault="008E31F1" w:rsidP="00E160B7">
      <w:pPr>
        <w:pStyle w:val="textbody"/>
        <w:spacing w:after="0"/>
        <w:ind w:left="900"/>
        <w:rPr>
          <w:rFonts w:ascii="Courier New" w:hAnsi="Courier New" w:cs="Courier New"/>
          <w:sz w:val="20"/>
          <w:szCs w:val="20"/>
        </w:rPr>
      </w:pPr>
      <w:proofErr w:type="spellStart"/>
      <w:r w:rsidRPr="008E31F1">
        <w:rPr>
          <w:rFonts w:ascii="Courier New" w:hAnsi="Courier New" w:cs="Courier New"/>
          <w:sz w:val="20"/>
          <w:szCs w:val="20"/>
        </w:rPr>
        <w:t>FolNRetrans</w:t>
      </w:r>
      <w:proofErr w:type="spellEnd"/>
      <w:r w:rsidRPr="008E31F1">
        <w:rPr>
          <w:rFonts w:ascii="Courier New" w:hAnsi="Courier New" w:cs="Courier New"/>
          <w:sz w:val="20"/>
          <w:szCs w:val="20"/>
        </w:rPr>
        <w:tab/>
        <w:t>0.5</w:t>
      </w:r>
    </w:p>
    <w:p w14:paraId="686B332E" w14:textId="46BA9527" w:rsidR="00180FB2" w:rsidRDefault="008E31F1" w:rsidP="008E31F1">
      <w:pPr>
        <w:pStyle w:val="textbody"/>
        <w:spacing w:after="0"/>
        <w:ind w:left="900"/>
        <w:rPr>
          <w:rFonts w:ascii="Courier New" w:hAnsi="Courier New" w:cs="Courier New"/>
          <w:sz w:val="20"/>
          <w:szCs w:val="20"/>
        </w:rPr>
      </w:pPr>
      <w:proofErr w:type="spellStart"/>
      <w:r w:rsidRPr="008E31F1">
        <w:rPr>
          <w:rFonts w:ascii="Courier New" w:hAnsi="Courier New" w:cs="Courier New"/>
          <w:sz w:val="20"/>
          <w:szCs w:val="20"/>
        </w:rPr>
        <w:t>GRespFrac</w:t>
      </w:r>
      <w:proofErr w:type="spellEnd"/>
      <w:r w:rsidRPr="008E31F1">
        <w:rPr>
          <w:rFonts w:ascii="Courier New" w:hAnsi="Courier New" w:cs="Courier New"/>
          <w:sz w:val="20"/>
          <w:szCs w:val="20"/>
        </w:rPr>
        <w:tab/>
      </w:r>
      <w:r w:rsidRPr="008E31F1">
        <w:rPr>
          <w:rFonts w:ascii="Courier New" w:hAnsi="Courier New" w:cs="Courier New"/>
          <w:sz w:val="20"/>
          <w:szCs w:val="20"/>
        </w:rPr>
        <w:tab/>
        <w:t>0.25</w:t>
      </w:r>
    </w:p>
    <w:p w14:paraId="2488168B" w14:textId="10F964BD" w:rsidR="00180FB2" w:rsidRPr="00F17458" w:rsidRDefault="00180FB2" w:rsidP="008E31F1">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WoodMRespA</w:t>
      </w:r>
      <w:proofErr w:type="spellEnd"/>
      <w:r w:rsidRPr="00F17458">
        <w:rPr>
          <w:rFonts w:ascii="Courier New" w:hAnsi="Courier New" w:cs="Courier New"/>
          <w:sz w:val="20"/>
          <w:szCs w:val="20"/>
        </w:rPr>
        <w:tab/>
      </w:r>
      <w:r w:rsidRPr="00F17458">
        <w:rPr>
          <w:rFonts w:ascii="Courier New" w:hAnsi="Courier New" w:cs="Courier New"/>
          <w:sz w:val="20"/>
          <w:szCs w:val="20"/>
        </w:rPr>
        <w:tab/>
        <w:t>0.07</w:t>
      </w:r>
    </w:p>
    <w:p w14:paraId="0999875A" w14:textId="59B8D7D0" w:rsidR="00F17458" w:rsidRPr="00F17458" w:rsidRDefault="00F17458" w:rsidP="008E31F1">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RootAllocA</w:t>
      </w:r>
      <w:proofErr w:type="spellEnd"/>
      <w:r w:rsidRPr="00F17458">
        <w:rPr>
          <w:rFonts w:ascii="Courier New" w:hAnsi="Courier New" w:cs="Courier New"/>
          <w:sz w:val="20"/>
          <w:szCs w:val="20"/>
        </w:rPr>
        <w:tab/>
      </w:r>
      <w:r w:rsidRPr="00F17458">
        <w:rPr>
          <w:rFonts w:ascii="Courier New" w:hAnsi="Courier New" w:cs="Courier New"/>
          <w:sz w:val="20"/>
          <w:szCs w:val="20"/>
        </w:rPr>
        <w:tab/>
        <w:t>0.0</w:t>
      </w:r>
    </w:p>
    <w:p w14:paraId="0DE06779" w14:textId="5EAE6695" w:rsidR="00F17458" w:rsidRPr="00F17458" w:rsidRDefault="00F17458" w:rsidP="008E31F1">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RootAllocB</w:t>
      </w:r>
      <w:proofErr w:type="spellEnd"/>
      <w:r w:rsidRPr="00F17458">
        <w:rPr>
          <w:rFonts w:ascii="Courier New" w:hAnsi="Courier New" w:cs="Courier New"/>
          <w:sz w:val="20"/>
          <w:szCs w:val="20"/>
        </w:rPr>
        <w:tab/>
      </w:r>
      <w:r w:rsidRPr="00F17458">
        <w:rPr>
          <w:rFonts w:ascii="Courier New" w:hAnsi="Courier New" w:cs="Courier New"/>
          <w:sz w:val="20"/>
          <w:szCs w:val="20"/>
        </w:rPr>
        <w:tab/>
        <w:t>2.0</w:t>
      </w:r>
    </w:p>
    <w:p w14:paraId="1EA66313" w14:textId="7EE58662" w:rsidR="00F17458" w:rsidRPr="00F17458" w:rsidRDefault="00F17458" w:rsidP="008E31F1">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RootMRespFrac</w:t>
      </w:r>
      <w:proofErr w:type="spellEnd"/>
      <w:r w:rsidRPr="00F17458">
        <w:rPr>
          <w:rFonts w:ascii="Courier New" w:hAnsi="Courier New" w:cs="Courier New"/>
          <w:sz w:val="20"/>
          <w:szCs w:val="20"/>
        </w:rPr>
        <w:tab/>
        <w:t>1.0</w:t>
      </w:r>
    </w:p>
    <w:p w14:paraId="44A8F95B" w14:textId="7D68C5D5" w:rsidR="00F17458" w:rsidRPr="00F17458" w:rsidRDefault="00F17458" w:rsidP="008E31F1">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RootTurnoverA</w:t>
      </w:r>
      <w:proofErr w:type="spellEnd"/>
      <w:r w:rsidRPr="00F17458">
        <w:rPr>
          <w:rFonts w:ascii="Courier New" w:hAnsi="Courier New" w:cs="Courier New"/>
          <w:sz w:val="20"/>
          <w:szCs w:val="20"/>
        </w:rPr>
        <w:tab/>
        <w:t>0.79</w:t>
      </w:r>
    </w:p>
    <w:p w14:paraId="1A26F55B" w14:textId="7ED511D6" w:rsidR="00F17458" w:rsidRPr="00F17458" w:rsidRDefault="00F17458" w:rsidP="008E31F1">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RootTurnoverB</w:t>
      </w:r>
      <w:proofErr w:type="spellEnd"/>
      <w:r w:rsidRPr="00F17458">
        <w:rPr>
          <w:rFonts w:ascii="Courier New" w:hAnsi="Courier New" w:cs="Courier New"/>
          <w:sz w:val="20"/>
          <w:szCs w:val="20"/>
        </w:rPr>
        <w:tab/>
        <w:t>0.19</w:t>
      </w:r>
    </w:p>
    <w:p w14:paraId="57ED0019" w14:textId="31A73D3F" w:rsidR="00F17458" w:rsidRDefault="00F17458" w:rsidP="008E31F1">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RootTurnover</w:t>
      </w:r>
      <w:r w:rsidRPr="00F17458">
        <w:rPr>
          <w:rFonts w:ascii="Courier New" w:hAnsi="Courier New" w:cs="Courier New"/>
          <w:sz w:val="20"/>
          <w:szCs w:val="20"/>
        </w:rPr>
        <w:t>C</w:t>
      </w:r>
      <w:proofErr w:type="spellEnd"/>
      <w:r w:rsidRPr="00F17458">
        <w:rPr>
          <w:rFonts w:ascii="Courier New" w:hAnsi="Courier New" w:cs="Courier New"/>
          <w:sz w:val="20"/>
          <w:szCs w:val="20"/>
        </w:rPr>
        <w:tab/>
        <w:t>0.021</w:t>
      </w:r>
    </w:p>
    <w:p w14:paraId="5CA35F4A" w14:textId="77777777" w:rsidR="009A63B5" w:rsidRPr="00F17458" w:rsidRDefault="009A63B5" w:rsidP="009A63B5">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PlantCReserveFrac</w:t>
      </w:r>
      <w:proofErr w:type="spellEnd"/>
      <w:r w:rsidRPr="00F17458">
        <w:rPr>
          <w:rFonts w:ascii="Courier New" w:hAnsi="Courier New" w:cs="Courier New"/>
          <w:sz w:val="20"/>
          <w:szCs w:val="20"/>
        </w:rPr>
        <w:tab/>
        <w:t>0.75</w:t>
      </w:r>
      <w:r w:rsidRPr="00F17458">
        <w:rPr>
          <w:rFonts w:ascii="Courier New" w:hAnsi="Courier New" w:cs="Courier New"/>
          <w:sz w:val="20"/>
          <w:szCs w:val="20"/>
        </w:rPr>
        <w:tab/>
      </w:r>
    </w:p>
    <w:p w14:paraId="028B6FD4" w14:textId="77777777" w:rsidR="009A63B5" w:rsidRPr="00F17458" w:rsidRDefault="009A63B5" w:rsidP="009A63B5">
      <w:pPr>
        <w:pStyle w:val="textbody"/>
        <w:spacing w:after="0"/>
        <w:ind w:left="900"/>
        <w:rPr>
          <w:rFonts w:ascii="Courier New" w:hAnsi="Courier New" w:cs="Courier New"/>
          <w:sz w:val="20"/>
          <w:szCs w:val="20"/>
        </w:rPr>
      </w:pPr>
      <w:proofErr w:type="spellStart"/>
      <w:r w:rsidRPr="00F17458">
        <w:rPr>
          <w:rFonts w:ascii="Courier New" w:hAnsi="Courier New" w:cs="Courier New"/>
          <w:sz w:val="20"/>
          <w:szCs w:val="20"/>
        </w:rPr>
        <w:t>MinWoodFolRatio</w:t>
      </w:r>
      <w:proofErr w:type="spellEnd"/>
      <w:r w:rsidRPr="00F17458">
        <w:rPr>
          <w:rFonts w:ascii="Courier New" w:hAnsi="Courier New" w:cs="Courier New"/>
          <w:sz w:val="20"/>
          <w:szCs w:val="20"/>
        </w:rPr>
        <w:tab/>
        <w:t>1.25</w:t>
      </w:r>
    </w:p>
    <w:p w14:paraId="37D2B9A6" w14:textId="77777777" w:rsidR="009A63B5" w:rsidRPr="00F17458" w:rsidRDefault="009A63B5" w:rsidP="008E31F1">
      <w:pPr>
        <w:pStyle w:val="textbody"/>
        <w:spacing w:after="0"/>
        <w:ind w:left="900"/>
        <w:rPr>
          <w:rFonts w:ascii="Courier New" w:hAnsi="Courier New" w:cs="Courier New"/>
          <w:sz w:val="20"/>
          <w:szCs w:val="20"/>
        </w:rPr>
      </w:pPr>
    </w:p>
    <w:p w14:paraId="014AC4FE" w14:textId="62122AF8" w:rsidR="004B101C" w:rsidRDefault="00E1488F" w:rsidP="004B101C">
      <w:pPr>
        <w:pStyle w:val="Heading2"/>
        <w:tabs>
          <w:tab w:val="num" w:pos="0"/>
          <w:tab w:val="num" w:pos="4716"/>
        </w:tabs>
        <w:ind w:left="648" w:hanging="648"/>
      </w:pPr>
      <w:bookmarkStart w:id="342" w:name="_Toc503173290"/>
      <w:bookmarkStart w:id="343" w:name="_Toc144298536"/>
      <w:proofErr w:type="spellStart"/>
      <w:r>
        <w:t>LandisData</w:t>
      </w:r>
      <w:bookmarkEnd w:id="342"/>
      <w:bookmarkEnd w:id="343"/>
      <w:proofErr w:type="spellEnd"/>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num" w:pos="0"/>
          <w:tab w:val="num" w:pos="4716"/>
        </w:tabs>
        <w:ind w:left="648" w:hanging="648"/>
      </w:pPr>
      <w:bookmarkStart w:id="344" w:name="_Toc503173291"/>
      <w:bookmarkStart w:id="345" w:name="_Toc144298537"/>
      <w:r>
        <w:t>PnETGenericParameters</w:t>
      </w:r>
      <w:bookmarkEnd w:id="344"/>
      <w:bookmarkEnd w:id="345"/>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346" w:name="_Ref502929948"/>
      <w:bookmarkStart w:id="347" w:name="_Toc503173292"/>
      <w:bookmarkStart w:id="348" w:name="_Toc144298538"/>
      <w:r>
        <w:t>MaxCanopyLayers</w:t>
      </w:r>
      <w:bookmarkEnd w:id="346"/>
      <w:bookmarkEnd w:id="347"/>
      <w:bookmarkEnd w:id="348"/>
    </w:p>
    <w:p w14:paraId="0D5FFDA8" w14:textId="7BA65A1A" w:rsidR="00AD4E47" w:rsidRDefault="00AD4E47" w:rsidP="00C0517C">
      <w:pPr>
        <w:pStyle w:val="textbody"/>
        <w:ind w:left="720" w:right="76"/>
      </w:pPr>
      <w:r>
        <w:t xml:space="preserve">Optional parameter that caps the number of canopy layers that can be implemented. Typically, forest canopy layers </w:t>
      </w:r>
      <w:r w:rsidR="00411A3C">
        <w:t xml:space="preserve">should </w:t>
      </w:r>
      <w:r>
        <w:t xml:space="preserve">not exceed 5 </w:t>
      </w:r>
      <w:r w:rsidR="00B14738">
        <w:t xml:space="preserve">because </w:t>
      </w:r>
      <w:r>
        <w:t xml:space="preserve">applying many canopy layers </w:t>
      </w:r>
      <w:r w:rsidR="009244F4">
        <w:t xml:space="preserve">slows </w:t>
      </w:r>
      <w:r>
        <w:t>the model dramatically.</w:t>
      </w:r>
      <w:r w:rsidR="00AF597F">
        <w:t xml:space="preserve"> </w:t>
      </w:r>
      <w:r w:rsidR="00B14738">
        <w:t xml:space="preserve"> </w:t>
      </w:r>
      <w:r w:rsidR="00B859AD">
        <w:t xml:space="preserve">Typical values are </w:t>
      </w:r>
      <w:r w:rsidR="00B14738">
        <w:t>3</w:t>
      </w:r>
      <w:r w:rsidR="00B859AD">
        <w:t xml:space="preserve"> </w:t>
      </w:r>
      <w:r w:rsidR="00B14738">
        <w:t>to</w:t>
      </w:r>
      <w:r w:rsidR="00B859AD">
        <w:t xml:space="preserve"> </w:t>
      </w:r>
      <w:r w:rsidR="00B14738">
        <w:t>5</w:t>
      </w:r>
      <w:r w:rsidR="00B859AD">
        <w:t xml:space="preserve">.  </w:t>
      </w:r>
      <w:r w:rsidR="00AF597F">
        <w:t xml:space="preserve">Value: integer &gt;0.  Units: count.  </w:t>
      </w:r>
      <w:r w:rsidR="00AF597F" w:rsidRPr="000A6749">
        <w:t xml:space="preserve">Default: </w:t>
      </w:r>
      <w:r w:rsidR="00464113" w:rsidRPr="000A6749">
        <w:t>3</w:t>
      </w:r>
      <w:r w:rsidR="00AF597F">
        <w:t>.</w:t>
      </w:r>
    </w:p>
    <w:p w14:paraId="34BAD30E" w14:textId="09CCF670" w:rsidR="00015F15" w:rsidRDefault="00AF597F" w:rsidP="00015F15">
      <w:pPr>
        <w:pStyle w:val="Heading2"/>
        <w:tabs>
          <w:tab w:val="num" w:pos="0"/>
        </w:tabs>
        <w:ind w:left="648" w:hanging="648"/>
      </w:pPr>
      <w:bookmarkStart w:id="349" w:name="_Toc144298539"/>
      <w:r>
        <w:t>LayerThreshRatio</w:t>
      </w:r>
      <w:bookmarkEnd w:id="349"/>
      <w:r>
        <w:t xml:space="preserve"> </w:t>
      </w:r>
    </w:p>
    <w:p w14:paraId="7E3F86AA" w14:textId="56D23443" w:rsidR="00015F15" w:rsidRDefault="00015F15" w:rsidP="00C0517C">
      <w:pPr>
        <w:pStyle w:val="textbody"/>
        <w:ind w:left="720" w:right="76"/>
      </w:pPr>
      <w:r>
        <w:t xml:space="preserve">This optional parameter is used to lump species-age cohorts into canopy layers, and specifies the </w:t>
      </w:r>
      <w:r w:rsidR="00AF597F">
        <w:t xml:space="preserve">minimum ratio of </w:t>
      </w:r>
      <w:r w:rsidR="002916FD">
        <w:t xml:space="preserve">cohort-scale </w:t>
      </w:r>
      <w:r w:rsidR="00AF597F">
        <w:t xml:space="preserve">woody biomass </w:t>
      </w:r>
      <w:r w:rsidR="002916FD">
        <w:t xml:space="preserve">density </w:t>
      </w:r>
      <w:r w:rsidR="00AF597F">
        <w:t>between two cohorts that will cause them to be placed into different canopy layers</w:t>
      </w:r>
      <w:r>
        <w:t xml:space="preserve">.  </w:t>
      </w:r>
      <w:r w:rsidR="000632E8">
        <w:t xml:space="preserve">Cohorts are processed from </w:t>
      </w:r>
      <w:r w:rsidR="00113982">
        <w:t>largest</w:t>
      </w:r>
      <w:r w:rsidR="000632E8">
        <w:t xml:space="preserve"> to smallest so that when a maximum number of layers is specified</w:t>
      </w:r>
      <w:r w:rsidR="00D12DA1">
        <w:t xml:space="preserve"> (MaxCanopyLayers)</w:t>
      </w:r>
      <w:r w:rsidR="000632E8">
        <w:t>, small cohorts that would otherwise be separated are lumped into the lowest layer rather than lumping large, vastly different</w:t>
      </w:r>
      <w:r w:rsidR="00113982">
        <w:t>-</w:t>
      </w:r>
      <w:r w:rsidR="000632E8">
        <w:t xml:space="preserve">sized cohorts into the top layer.  </w:t>
      </w:r>
      <w:r w:rsidR="00AF597F">
        <w:t>For example, a value of 0.</w:t>
      </w:r>
      <w:r w:rsidR="002916FD">
        <w:t>67</w:t>
      </w:r>
      <w:r w:rsidR="00AF597F">
        <w:t xml:space="preserve"> will cause layering when one cohort</w:t>
      </w:r>
      <w:r w:rsidR="002916FD">
        <w:t>’s biomass density</w:t>
      </w:r>
      <w:r w:rsidR="00AF597F">
        <w:t xml:space="preserve"> is </w:t>
      </w:r>
      <w:r w:rsidR="002916FD">
        <w:t>two-thirds</w:t>
      </w:r>
      <w:r w:rsidR="00AF597F">
        <w:t xml:space="preserve"> </w:t>
      </w:r>
      <w:r w:rsidR="00B859AD">
        <w:t>the size</w:t>
      </w:r>
      <w:r w:rsidR="00016BBE">
        <w:t xml:space="preserve"> </w:t>
      </w:r>
      <w:r w:rsidR="00B859AD">
        <w:t>of</w:t>
      </w:r>
      <w:r w:rsidR="00AF597F">
        <w:t xml:space="preserve"> the other.  To turn off canopy layering, use</w:t>
      </w:r>
      <w:r w:rsidR="003E7EF9">
        <w:t xml:space="preserve"> </w:t>
      </w:r>
      <w:r w:rsidR="00301EB1">
        <w:t>0.0</w:t>
      </w:r>
      <w:r w:rsidR="00545058">
        <w:t>, or set MaxCanopyLayers=1</w:t>
      </w:r>
      <w:r>
        <w:t>.</w:t>
      </w:r>
      <w:r w:rsidR="00AF597F">
        <w:t xml:space="preserve">  Value: decimal </w:t>
      </w:r>
      <w:r w:rsidR="00AF597F" w:rsidRPr="00301EB1">
        <w:rPr>
          <w:u w:val="single"/>
        </w:rPr>
        <w:t>&gt;</w:t>
      </w:r>
      <w:r w:rsidR="00AF597F">
        <w:t>0.0.  Units: ratio.  Default: 0.5.</w:t>
      </w:r>
    </w:p>
    <w:p w14:paraId="24848FA7" w14:textId="72840D0B" w:rsidR="00016BBE" w:rsidRDefault="00016BBE" w:rsidP="00016BBE">
      <w:pPr>
        <w:pStyle w:val="Heading2"/>
        <w:tabs>
          <w:tab w:val="num" w:pos="0"/>
          <w:tab w:val="num" w:pos="4716"/>
        </w:tabs>
        <w:ind w:left="648" w:right="76" w:hanging="648"/>
      </w:pPr>
      <w:bookmarkStart w:id="350" w:name="_Toc144298540"/>
      <w:bookmarkStart w:id="351" w:name="_Toc503173294"/>
      <w:r>
        <w:t>PARunits</w:t>
      </w:r>
      <w:bookmarkEnd w:id="350"/>
    </w:p>
    <w:p w14:paraId="0C87B025" w14:textId="77777777" w:rsidR="00016BBE" w:rsidRPr="002677DB" w:rsidRDefault="00016BBE" w:rsidP="00016BBE">
      <w:pPr>
        <w:pStyle w:val="textbody"/>
        <w:ind w:left="540" w:right="76"/>
      </w:pPr>
      <w:r w:rsidRPr="002677DB">
        <w:t xml:space="preserve">Boolean variable indicating the units for PAR and HalfSat values.  Values: </w:t>
      </w:r>
      <w:r w:rsidRPr="002677DB">
        <w:rPr>
          <w:rFonts w:ascii="Symbol" w:hAnsi="Symbol"/>
        </w:rPr>
        <w:t>m</w:t>
      </w:r>
      <w:r w:rsidRPr="002677DB">
        <w:t>mol/m</w:t>
      </w:r>
      <w:r w:rsidRPr="002677DB">
        <w:rPr>
          <w:vertAlign w:val="superscript"/>
        </w:rPr>
        <w:t>2</w:t>
      </w:r>
      <w:r w:rsidRPr="002677DB">
        <w:t xml:space="preserve">/sec or W/m2.  Default: </w:t>
      </w:r>
      <w:r w:rsidRPr="002677DB">
        <w:rPr>
          <w:rFonts w:ascii="Symbol" w:hAnsi="Symbol"/>
        </w:rPr>
        <w:t>m</w:t>
      </w:r>
      <w:r w:rsidRPr="002677DB">
        <w:t>mol/m</w:t>
      </w:r>
      <w:r w:rsidRPr="002677DB">
        <w:rPr>
          <w:vertAlign w:val="superscript"/>
        </w:rPr>
        <w:t>2</w:t>
      </w:r>
      <w:r w:rsidRPr="002677DB">
        <w:t>/sec.</w:t>
      </w:r>
    </w:p>
    <w:p w14:paraId="3692C22A" w14:textId="77777777" w:rsidR="00AD4E47" w:rsidRDefault="00AD4E47" w:rsidP="00C0517C">
      <w:pPr>
        <w:pStyle w:val="Heading2"/>
        <w:tabs>
          <w:tab w:val="num" w:pos="0"/>
        </w:tabs>
        <w:ind w:left="648" w:right="76" w:hanging="648"/>
      </w:pPr>
      <w:bookmarkStart w:id="352" w:name="_Toc144298541"/>
      <w:r>
        <w:lastRenderedPageBreak/>
        <w:t>IMAX</w:t>
      </w:r>
      <w:bookmarkEnd w:id="351"/>
      <w:bookmarkEnd w:id="352"/>
    </w:p>
    <w:p w14:paraId="372F9E93" w14:textId="1B4B5940"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w:t>
      </w:r>
      <w:r w:rsidR="00016BBE">
        <w:t xml:space="preserve">, which </w:t>
      </w:r>
      <w:r w:rsidR="00777DAF">
        <w:t>is</w:t>
      </w:r>
      <w:r w:rsidR="00016BBE">
        <w:t xml:space="preserve"> acknowledged to be an overly fine resolution</w:t>
      </w:r>
      <w:r>
        <w:t>.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w:t>
      </w:r>
      <w:r w:rsidR="00134007">
        <w:t>d</w:t>
      </w:r>
      <w:r w:rsidR="00B80918">
        <w:t>e Bruijn et al.</w:t>
      </w:r>
      <w:r>
        <w:t xml:space="preserve"> 2014).  </w:t>
      </w:r>
      <w:r w:rsidR="00C708A7">
        <w:t>D</w:t>
      </w:r>
      <w:r w:rsidR="00B80918">
        <w:t>efault</w:t>
      </w:r>
      <w:r w:rsidR="00C708A7">
        <w:t>: 5</w:t>
      </w:r>
      <w:r>
        <w:t xml:space="preserve">. </w:t>
      </w:r>
    </w:p>
    <w:p w14:paraId="0F3B4D5B" w14:textId="77777777" w:rsidR="00535AAC" w:rsidRDefault="00535AAC" w:rsidP="00535AAC">
      <w:pPr>
        <w:pStyle w:val="Heading2"/>
        <w:tabs>
          <w:tab w:val="num" w:pos="0"/>
          <w:tab w:val="num" w:pos="4716"/>
        </w:tabs>
        <w:ind w:left="648" w:hanging="648"/>
      </w:pPr>
      <w:bookmarkStart w:id="353" w:name="_Toc503173295"/>
      <w:bookmarkStart w:id="354" w:name="_Toc144298542"/>
      <w:r>
        <w:t>DVPD1, DVPD2</w:t>
      </w:r>
      <w:bookmarkEnd w:id="353"/>
      <w:bookmarkEnd w:id="354"/>
    </w:p>
    <w:p w14:paraId="711351C8" w14:textId="2FEBF894" w:rsidR="00535AAC" w:rsidRPr="00017E6C" w:rsidRDefault="00535AAC" w:rsidP="00C0517C">
      <w:pPr>
        <w:pStyle w:val="textbody"/>
        <w:ind w:left="720" w:right="76"/>
      </w:pPr>
      <w:r w:rsidRPr="00017E6C">
        <w:t xml:space="preserve">Coefficients for converting vapor pressure deficit (VPD) to </w:t>
      </w:r>
      <w:r w:rsidR="00B2101D">
        <w:t>f</w:t>
      </w:r>
      <w:r w:rsidRPr="00017E6C">
        <w:t xml:space="preserve">DVPD according to </w:t>
      </w:r>
      <w:r w:rsidR="00B2101D">
        <w:t>f</w:t>
      </w:r>
      <w:r w:rsidRPr="00017E6C">
        <w:t>DVPD = 1 -DVPD1 * vpd^DVPD2 (</w:t>
      </w:r>
      <w:r w:rsidR="00B2101D">
        <w:t>fDVPD is a</w:t>
      </w:r>
      <w:r w:rsidR="008E70D8">
        <w:t xml:space="preserve"> </w:t>
      </w:r>
      <w:r w:rsidRPr="00017E6C">
        <w:t xml:space="preserve">photosynthesis reduction factor </w:t>
      </w:r>
      <w:r w:rsidR="00B2101D">
        <w:t>caused by</w:t>
      </w:r>
      <w:r w:rsidRPr="00017E6C">
        <w:t xml:space="preserve"> vapor pressure).  Value: decimal.  Units: kPa-1.</w:t>
      </w:r>
      <w:r w:rsidR="00C708A7">
        <w:t xml:space="preserve">  Default: 2, 0.1.</w:t>
      </w:r>
    </w:p>
    <w:p w14:paraId="74286766" w14:textId="77777777" w:rsidR="001C0D31" w:rsidRDefault="001C0D31" w:rsidP="00C0517C">
      <w:pPr>
        <w:pStyle w:val="Heading2"/>
        <w:tabs>
          <w:tab w:val="num" w:pos="0"/>
          <w:tab w:val="num" w:pos="4716"/>
        </w:tabs>
        <w:ind w:left="648" w:right="76" w:hanging="648"/>
      </w:pPr>
      <w:bookmarkStart w:id="355" w:name="_Toc503173296"/>
      <w:bookmarkStart w:id="356" w:name="_Toc144298543"/>
      <w:r>
        <w:t>BFolResp</w:t>
      </w:r>
      <w:bookmarkEnd w:id="355"/>
      <w:bookmarkEnd w:id="356"/>
    </w:p>
    <w:p w14:paraId="4D13B023" w14:textId="0CCE00F7" w:rsidR="001C0D31" w:rsidRDefault="001C0D31" w:rsidP="00C0517C">
      <w:pPr>
        <w:pStyle w:val="textbody"/>
        <w:ind w:left="720" w:right="76"/>
      </w:pPr>
      <w:r>
        <w:t xml:space="preserve">Base Foliar Respiration Fraction - Foliar respiration as a fraction of maximum photosynthetic rate.  </w:t>
      </w:r>
      <w:r w:rsidR="00A568D8" w:rsidRPr="009244F4">
        <w:t xml:space="preserve">This rate is modified by temperature using a Q10 relationship, and </w:t>
      </w:r>
      <w:r w:rsidR="00A568D8">
        <w:t xml:space="preserve">acclimation of foliar respiration rate </w:t>
      </w:r>
      <w:r w:rsidR="00330B87">
        <w:t>to elevated</w:t>
      </w:r>
      <w:r w:rsidR="00A568D8">
        <w:t xml:space="preserve"> temperature </w:t>
      </w:r>
      <w:r w:rsidR="00330B87">
        <w:t xml:space="preserve">(dynamic Q10) </w:t>
      </w:r>
      <w:r w:rsidR="00A568D8">
        <w:t xml:space="preserve">is simulated when Wythers=true.  </w:t>
      </w:r>
      <w:r w:rsidRPr="00D71AD7">
        <w:t>Value: 0.0</w:t>
      </w:r>
      <w:r w:rsidRPr="00D71AD7">
        <w:rPr>
          <w:u w:val="single"/>
        </w:rPr>
        <w:t>&lt;</w:t>
      </w:r>
      <w:r w:rsidRPr="00D71AD7">
        <w:t xml:space="preserve"> decimal </w:t>
      </w:r>
      <w:r w:rsidRPr="00D71AD7">
        <w:rPr>
          <w:u w:val="single"/>
        </w:rPr>
        <w:t>&lt;</w:t>
      </w:r>
      <w:r w:rsidRPr="00D71AD7">
        <w:t>1.0.  Units: proportion.</w:t>
      </w:r>
      <w:r w:rsidR="00C708A7">
        <w:t xml:space="preserve">  Default: 0.1.</w:t>
      </w:r>
      <w:r w:rsidR="00A568D8">
        <w:t xml:space="preserve">  </w:t>
      </w:r>
    </w:p>
    <w:p w14:paraId="285006F1" w14:textId="77777777" w:rsidR="001A15A5" w:rsidRDefault="001A15A5" w:rsidP="00C0517C">
      <w:pPr>
        <w:pStyle w:val="Heading2"/>
        <w:tabs>
          <w:tab w:val="num" w:pos="0"/>
          <w:tab w:val="num" w:pos="4716"/>
        </w:tabs>
        <w:ind w:left="648" w:right="76" w:hanging="648"/>
      </w:pPr>
      <w:bookmarkStart w:id="357" w:name="_Toc502824559"/>
      <w:bookmarkStart w:id="358" w:name="_Toc503173297"/>
      <w:bookmarkStart w:id="359" w:name="_Toc144298544"/>
      <w:r>
        <w:t>MaintResp</w:t>
      </w:r>
      <w:bookmarkEnd w:id="357"/>
      <w:bookmarkEnd w:id="358"/>
      <w:bookmarkEnd w:id="359"/>
    </w:p>
    <w:p w14:paraId="21271761" w14:textId="58179C20" w:rsidR="001A15A5" w:rsidRDefault="001A15A5" w:rsidP="00C0517C">
      <w:pPr>
        <w:pStyle w:val="textbody"/>
        <w:ind w:left="720" w:right="76"/>
      </w:pPr>
      <w:r w:rsidRPr="009244F4">
        <w:t>Loss of NSC due to maintenance respiration</w:t>
      </w:r>
      <w:r w:rsidR="00016BBE">
        <w:t>,</w:t>
      </w:r>
      <w:r w:rsidR="00CA71DA">
        <w:t xml:space="preserve"> specified as a proportion of active wood biomass</w:t>
      </w:r>
      <w:r w:rsidRPr="009244F4">
        <w:t xml:space="preserve">. </w:t>
      </w:r>
      <w:r>
        <w:t xml:space="preserve"> </w:t>
      </w:r>
      <w:r w:rsidRPr="009244F4">
        <w:t>This rate is modified by temperature using a Q10 relationship</w:t>
      </w:r>
      <w:r w:rsidR="00F16B78">
        <w:t xml:space="preserve"> (</w:t>
      </w:r>
      <w:r w:rsidR="003D3B36">
        <w:t xml:space="preserve">Q10 is </w:t>
      </w:r>
      <w:r w:rsidR="00F16B78">
        <w:t>dynamic when Wythers=true)</w:t>
      </w:r>
      <w:r w:rsidRPr="009244F4">
        <w:t xml:space="preserve">, and is applied to the </w:t>
      </w:r>
      <w:r w:rsidR="00CA71DA">
        <w:t>NSC</w:t>
      </w:r>
      <w:r w:rsidRPr="009244F4">
        <w:t xml:space="preserve">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w:t>
      </w:r>
      <w:r w:rsidR="00CA71DA">
        <w:t>active wood biomass (</w:t>
      </w:r>
      <w:r w:rsidR="001E4C17">
        <w:t>amount to be removed</w:t>
      </w:r>
      <w:r w:rsidR="00CA71DA">
        <w:t xml:space="preserve"> from </w:t>
      </w:r>
      <w:r>
        <w:t xml:space="preserve">NSC </w:t>
      </w:r>
      <w:r w:rsidR="00CA71DA">
        <w:t>pool</w:t>
      </w:r>
      <w:r w:rsidR="001E4C17">
        <w:t xml:space="preserve"> as maintenance respiration</w:t>
      </w:r>
      <w:r w:rsidR="00CA71DA">
        <w:t xml:space="preserve">) </w:t>
      </w:r>
      <w:r w:rsidRPr="00361F61">
        <w:t>per month.</w:t>
      </w:r>
      <w:r w:rsidR="00C708A7">
        <w:t xml:space="preserve">  Default: 0.002.</w:t>
      </w:r>
    </w:p>
    <w:p w14:paraId="7ABE2BDE" w14:textId="77777777" w:rsidR="00B6639F" w:rsidRDefault="00B6639F" w:rsidP="00B6639F">
      <w:pPr>
        <w:pStyle w:val="Heading2"/>
        <w:tabs>
          <w:tab w:val="num" w:pos="0"/>
          <w:tab w:val="num" w:pos="4716"/>
        </w:tabs>
        <w:ind w:left="648" w:hanging="648"/>
      </w:pPr>
      <w:bookmarkStart w:id="360" w:name="_Toc144298545"/>
      <w:bookmarkStart w:id="361" w:name="_Toc503173298"/>
      <w:r>
        <w:t>Q10</w:t>
      </w:r>
      <w:bookmarkEnd w:id="360"/>
      <w:r>
        <w:t xml:space="preserve"> </w:t>
      </w:r>
    </w:p>
    <w:p w14:paraId="6CA5D8AF" w14:textId="628B825C" w:rsidR="00B6639F" w:rsidRPr="009A2FF6" w:rsidRDefault="00B6639F" w:rsidP="00B6639F">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00F16B78">
        <w:t xml:space="preserve">Q10 is dynamic around the specified value when Wythers=true.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r>
        <w:t xml:space="preserve">  Default: 2</w:t>
      </w:r>
    </w:p>
    <w:p w14:paraId="27273E2E" w14:textId="77777777" w:rsidR="00535AAC" w:rsidRDefault="00535AAC" w:rsidP="00C0517C">
      <w:pPr>
        <w:pStyle w:val="Heading2"/>
        <w:tabs>
          <w:tab w:val="num" w:pos="0"/>
          <w:tab w:val="num" w:pos="4716"/>
        </w:tabs>
        <w:ind w:left="648" w:right="76" w:hanging="648"/>
      </w:pPr>
      <w:bookmarkStart w:id="362" w:name="_Toc503173300"/>
      <w:bookmarkStart w:id="363" w:name="_Toc144298546"/>
      <w:bookmarkEnd w:id="361"/>
      <w:r>
        <w:t>FolLignin</w:t>
      </w:r>
      <w:bookmarkEnd w:id="362"/>
      <w:bookmarkEnd w:id="363"/>
    </w:p>
    <w:p w14:paraId="27893E2F" w14:textId="76D77126"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r w:rsidR="00C708A7">
        <w:t xml:space="preserve">  Default: 0.2</w:t>
      </w:r>
    </w:p>
    <w:p w14:paraId="548C01C5" w14:textId="77777777" w:rsidR="00535AAC" w:rsidRDefault="00535AAC" w:rsidP="00C0517C">
      <w:pPr>
        <w:pStyle w:val="Heading2"/>
        <w:tabs>
          <w:tab w:val="num" w:pos="0"/>
          <w:tab w:val="num" w:pos="4716"/>
        </w:tabs>
        <w:ind w:left="648" w:right="76" w:hanging="648"/>
      </w:pPr>
      <w:bookmarkStart w:id="364" w:name="_Toc503173301"/>
      <w:bookmarkStart w:id="365" w:name="_Toc144298547"/>
      <w:r w:rsidRPr="001E7BC2">
        <w:t>KWdLit</w:t>
      </w:r>
      <w:bookmarkEnd w:id="364"/>
      <w:bookmarkEnd w:id="365"/>
    </w:p>
    <w:p w14:paraId="1A2CC001" w14:textId="6A03257B"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r w:rsidR="00C708A7">
        <w:t xml:space="preserve">  Default: 0.1.</w:t>
      </w:r>
    </w:p>
    <w:p w14:paraId="49804537" w14:textId="77777777" w:rsidR="004B101C" w:rsidRDefault="004B101C" w:rsidP="00C0517C">
      <w:pPr>
        <w:pStyle w:val="Heading2"/>
        <w:tabs>
          <w:tab w:val="num" w:pos="0"/>
          <w:tab w:val="num" w:pos="4716"/>
        </w:tabs>
        <w:ind w:left="648" w:right="76" w:hanging="648"/>
      </w:pPr>
      <w:bookmarkStart w:id="366" w:name="_Toc503173302"/>
      <w:bookmarkStart w:id="367" w:name="_Toc144298548"/>
      <w:r>
        <w:t>InitialNSC</w:t>
      </w:r>
      <w:bookmarkEnd w:id="366"/>
      <w:bookmarkEnd w:id="367"/>
    </w:p>
    <w:p w14:paraId="58EC2D17" w14:textId="79F610EE"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r w:rsidR="00C708A7">
        <w:t xml:space="preserve">  Default: 7.</w:t>
      </w:r>
    </w:p>
    <w:p w14:paraId="00AA13FF" w14:textId="0168460F" w:rsidR="00EB498E" w:rsidRDefault="00EB498E" w:rsidP="00C0517C">
      <w:pPr>
        <w:pStyle w:val="Heading2"/>
        <w:tabs>
          <w:tab w:val="num" w:pos="0"/>
          <w:tab w:val="num" w:pos="4716"/>
        </w:tabs>
        <w:ind w:left="648" w:right="76" w:hanging="648"/>
      </w:pPr>
      <w:bookmarkStart w:id="368" w:name="_Toc503173303"/>
      <w:bookmarkStart w:id="369" w:name="_Toc144298549"/>
      <w:r>
        <w:lastRenderedPageBreak/>
        <w:t>CFracBiomass</w:t>
      </w:r>
      <w:bookmarkEnd w:id="368"/>
      <w:bookmarkEnd w:id="369"/>
    </w:p>
    <w:p w14:paraId="17CDDB75" w14:textId="2BDB9476" w:rsidR="00EB498E" w:rsidRDefault="00EB498E" w:rsidP="00182B22">
      <w:pPr>
        <w:pStyle w:val="textbody"/>
        <w:ind w:left="720" w:right="76"/>
      </w:pPr>
      <w:r>
        <w:t xml:space="preserve">Carbon fraction </w:t>
      </w:r>
      <w:r w:rsidR="001C0D31">
        <w:t>of</w:t>
      </w:r>
      <w:r>
        <w:t xml:space="preserve"> biomass</w:t>
      </w:r>
      <w:r w:rsidR="001C0D31">
        <w:t xml:space="preserve"> by weight</w:t>
      </w:r>
      <w:r>
        <w:t>.</w:t>
      </w:r>
      <w:r w:rsidR="00781B6D">
        <w:t xml:space="preserve">  This parameter may be specified with species-specific values in the </w:t>
      </w:r>
      <w:r w:rsidR="00781B6D" w:rsidRPr="00DF1E30">
        <w:t>PnETSpeciesParameters</w:t>
      </w:r>
      <w:r w:rsidR="00182B22">
        <w:t xml:space="preserve"> input file.</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r w:rsidR="00C708A7">
        <w:t xml:space="preserve">  Default: 0.45.</w:t>
      </w:r>
    </w:p>
    <w:p w14:paraId="6989EF49" w14:textId="77777777" w:rsidR="009244F4" w:rsidRDefault="009244F4" w:rsidP="00C0517C">
      <w:pPr>
        <w:pStyle w:val="Heading2"/>
        <w:tabs>
          <w:tab w:val="num" w:pos="0"/>
          <w:tab w:val="num" w:pos="4716"/>
        </w:tabs>
        <w:ind w:left="648" w:right="76" w:hanging="648"/>
      </w:pPr>
      <w:bookmarkStart w:id="370" w:name="_Toc451248939"/>
      <w:bookmarkStart w:id="371" w:name="_Toc503173304"/>
      <w:bookmarkStart w:id="372" w:name="_Toc144298550"/>
      <w:r w:rsidRPr="005979DB">
        <w:t>PrecipEvents</w:t>
      </w:r>
      <w:bookmarkEnd w:id="370"/>
      <w:bookmarkEnd w:id="371"/>
      <w:bookmarkEnd w:id="372"/>
    </w:p>
    <w:p w14:paraId="6BADACA4" w14:textId="64F2AE48"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r w:rsidR="00AF597F" w:rsidRPr="00AF597F">
        <w:t xml:space="preserve"> </w:t>
      </w:r>
      <w:r w:rsidR="00AF597F">
        <w:t xml:space="preserve"> Default=11.</w:t>
      </w:r>
    </w:p>
    <w:p w14:paraId="57C87BD0" w14:textId="4C09C872" w:rsidR="00547887" w:rsidRDefault="00547887" w:rsidP="00547887">
      <w:pPr>
        <w:pStyle w:val="Heading2"/>
        <w:tabs>
          <w:tab w:val="num" w:pos="0"/>
          <w:tab w:val="num" w:pos="4716"/>
        </w:tabs>
        <w:ind w:left="648" w:right="76" w:hanging="648"/>
      </w:pPr>
      <w:bookmarkStart w:id="373" w:name="_Toc144298551"/>
      <w:bookmarkStart w:id="374" w:name="_Toc503173305"/>
      <w:r w:rsidRPr="005979DB">
        <w:t>PrecipEvents</w:t>
      </w:r>
      <w:r>
        <w:t>WithReplacement</w:t>
      </w:r>
      <w:bookmarkEnd w:id="373"/>
    </w:p>
    <w:p w14:paraId="4142C962" w14:textId="302EE1BE" w:rsidR="00547887" w:rsidRDefault="001E7DC5" w:rsidP="00547887">
      <w:pPr>
        <w:pStyle w:val="textbody"/>
        <w:ind w:left="720" w:right="76"/>
      </w:pPr>
      <w:r>
        <w:t xml:space="preserve">Monthly precipitation amounts are divided into discrete precipitation events, which are randomly assigned to cohort sub-layers.  When events are distributed to sub-layers, the sub-layers can be randomly selected with or without replacement.  With replacement (true), some sub-layers can have multiple events while others have none.  Without replacement (false) the events will be distributed to all of the sub-layers before any gets multiple events assigned.  </w:t>
      </w:r>
      <w:r w:rsidR="00547887" w:rsidRPr="00C96618">
        <w:t xml:space="preserve">Value: </w:t>
      </w:r>
      <w:r w:rsidR="00547887">
        <w:t>“true” or “false”</w:t>
      </w:r>
      <w:r w:rsidR="00547887" w:rsidRPr="00361F61">
        <w:t xml:space="preserve">.   </w:t>
      </w:r>
      <w:r w:rsidR="00547887">
        <w:t>Default: true.</w:t>
      </w:r>
    </w:p>
    <w:p w14:paraId="64DCDFC9" w14:textId="508789F1" w:rsidR="002D2EE5" w:rsidRDefault="008755E1" w:rsidP="002D2EE5">
      <w:pPr>
        <w:pStyle w:val="Heading2"/>
        <w:tabs>
          <w:tab w:val="num" w:pos="0"/>
          <w:tab w:val="num" w:pos="4716"/>
        </w:tabs>
        <w:ind w:left="648" w:right="76" w:hanging="648"/>
      </w:pPr>
      <w:bookmarkStart w:id="375" w:name="_Toc144298552"/>
      <w:r w:rsidRPr="00F5458D">
        <w:t>ETExtCoeff</w:t>
      </w:r>
      <w:bookmarkEnd w:id="375"/>
    </w:p>
    <w:p w14:paraId="08822107" w14:textId="29972E20" w:rsidR="002D2EE5" w:rsidRPr="00F5458D" w:rsidRDefault="00303AEA" w:rsidP="002D2EE5">
      <w:pPr>
        <w:pStyle w:val="textbody"/>
        <w:ind w:left="720" w:right="76"/>
        <w:rPr>
          <w:sz w:val="23"/>
          <w:szCs w:val="23"/>
        </w:rPr>
      </w:pPr>
      <w:r w:rsidRPr="00F5458D">
        <w:rPr>
          <w:sz w:val="23"/>
          <w:szCs w:val="23"/>
        </w:rPr>
        <w:t xml:space="preserve">ETExtCoeff is a </w:t>
      </w:r>
      <w:r w:rsidR="00040B92">
        <w:rPr>
          <w:sz w:val="23"/>
          <w:szCs w:val="23"/>
        </w:rPr>
        <w:t xml:space="preserve">generic </w:t>
      </w:r>
      <w:r w:rsidRPr="00F5458D">
        <w:rPr>
          <w:sz w:val="23"/>
          <w:szCs w:val="23"/>
        </w:rPr>
        <w:t>canopy extinction coefficient used to reduce soil water evaporation as LAI increases</w:t>
      </w:r>
      <w:r w:rsidR="002D2EE5" w:rsidRPr="00F5458D">
        <w:rPr>
          <w:sz w:val="23"/>
          <w:szCs w:val="23"/>
        </w:rPr>
        <w:t>.</w:t>
      </w:r>
      <w:r>
        <w:rPr>
          <w:sz w:val="23"/>
          <w:szCs w:val="23"/>
        </w:rPr>
        <w:t xml:space="preserve">  </w:t>
      </w:r>
      <w:r w:rsidRPr="00C96618">
        <w:t>Value</w:t>
      </w:r>
      <w:r w:rsidR="00551A20" w:rsidRPr="006C49A3">
        <w:t xml:space="preserve">: </w:t>
      </w:r>
      <w:r w:rsidR="00551A20">
        <w:t>0.0</w:t>
      </w:r>
      <w:r w:rsidR="00551A20" w:rsidRPr="00537146">
        <w:rPr>
          <w:u w:val="single"/>
        </w:rPr>
        <w:t>&lt;</w:t>
      </w:r>
      <w:r w:rsidR="00551A20">
        <w:t xml:space="preserve"> decimal </w:t>
      </w:r>
      <w:r w:rsidR="00551A20" w:rsidRPr="00537146">
        <w:rPr>
          <w:u w:val="single"/>
        </w:rPr>
        <w:t>&lt;</w:t>
      </w:r>
      <w:r w:rsidR="00551A20">
        <w:t>1.0</w:t>
      </w:r>
      <w:r w:rsidRPr="00361F61">
        <w:t xml:space="preserve">.   Units: </w:t>
      </w:r>
      <w:r w:rsidR="007A449B">
        <w:t>none</w:t>
      </w:r>
      <w:r w:rsidRPr="00361F61">
        <w:t>.</w:t>
      </w:r>
      <w:r w:rsidRPr="00AF597F">
        <w:t xml:space="preserve"> </w:t>
      </w:r>
      <w:r>
        <w:t xml:space="preserve"> Default=</w:t>
      </w:r>
      <w:r w:rsidR="001701A5">
        <w:t>0.</w:t>
      </w:r>
      <w:r w:rsidR="00DD5D56">
        <w:t>6</w:t>
      </w:r>
      <w:r w:rsidR="001701A5">
        <w:t>5</w:t>
      </w:r>
      <w:r>
        <w:t>.</w:t>
      </w:r>
    </w:p>
    <w:p w14:paraId="4F26DD98" w14:textId="77777777" w:rsidR="00593060" w:rsidRPr="00683F29" w:rsidRDefault="00593060" w:rsidP="00593060">
      <w:pPr>
        <w:pStyle w:val="Heading2"/>
        <w:tabs>
          <w:tab w:val="num" w:pos="0"/>
          <w:tab w:val="num" w:pos="4716"/>
        </w:tabs>
        <w:ind w:left="648" w:right="76" w:hanging="648"/>
      </w:pPr>
      <w:bookmarkStart w:id="376" w:name="_Toc144298553"/>
      <w:r w:rsidRPr="009712F4">
        <w:t>RETCropCoeff</w:t>
      </w:r>
      <w:bookmarkEnd w:id="376"/>
    </w:p>
    <w:p w14:paraId="210FE8C9" w14:textId="1D2095BB" w:rsidR="00593060" w:rsidRDefault="00BE1BC2" w:rsidP="00593060">
      <w:pPr>
        <w:pStyle w:val="textbody"/>
        <w:ind w:left="540" w:right="76"/>
      </w:pPr>
      <w:r>
        <w:t>The crop coefficient scalar for the reference evapotranspiration (RET).  The overall calculated RET is scaled proportionally according to this coefficient.  This parameter serves as a direct adjustment to all levels of evaporation.  Value: decimal &gt; 0.  Units: None.  Default: 0.30.</w:t>
      </w:r>
    </w:p>
    <w:p w14:paraId="4FFEE5EA" w14:textId="77777777" w:rsidR="009244F4" w:rsidRDefault="009244F4" w:rsidP="00547887">
      <w:pPr>
        <w:pStyle w:val="Heading2"/>
        <w:tabs>
          <w:tab w:val="num" w:pos="0"/>
          <w:tab w:val="num" w:pos="4716"/>
        </w:tabs>
        <w:ind w:left="648" w:right="76" w:hanging="648"/>
      </w:pPr>
      <w:bookmarkStart w:id="377" w:name="_Toc144298554"/>
      <w:r w:rsidRPr="00EA1B7B">
        <w:t>P</w:t>
      </w:r>
      <w:r>
        <w:t>reventEstablishment</w:t>
      </w:r>
      <w:bookmarkEnd w:id="374"/>
      <w:bookmarkEnd w:id="377"/>
    </w:p>
    <w:p w14:paraId="00C715DB" w14:textId="3BF00B10"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r w:rsidR="00C708A7">
        <w:t xml:space="preserve">Default:  false.  </w:t>
      </w:r>
      <w:r w:rsidR="00411A3C">
        <w:t xml:space="preserve">Preventing establishment is commonly used </w:t>
      </w:r>
      <w:r w:rsidR="00564BC1">
        <w:t xml:space="preserve">only </w:t>
      </w:r>
      <w:r w:rsidR="00411A3C">
        <w:t>during species calibration simulations.</w:t>
      </w:r>
    </w:p>
    <w:p w14:paraId="1172E2A2" w14:textId="77777777" w:rsidR="009244F4" w:rsidRDefault="009244F4" w:rsidP="00C0517C">
      <w:pPr>
        <w:pStyle w:val="Heading2"/>
        <w:tabs>
          <w:tab w:val="num" w:pos="0"/>
          <w:tab w:val="num" w:pos="4716"/>
        </w:tabs>
        <w:ind w:left="648" w:right="76" w:hanging="648"/>
      </w:pPr>
      <w:bookmarkStart w:id="378" w:name="_Toc451248941"/>
      <w:bookmarkStart w:id="379" w:name="_Ref465340431"/>
      <w:bookmarkStart w:id="380" w:name="_Toc503173306"/>
      <w:bookmarkStart w:id="381" w:name="_Toc144298555"/>
      <w:r>
        <w:t>Wythers</w:t>
      </w:r>
      <w:bookmarkEnd w:id="378"/>
      <w:bookmarkEnd w:id="379"/>
      <w:bookmarkEnd w:id="380"/>
      <w:bookmarkEnd w:id="381"/>
    </w:p>
    <w:p w14:paraId="7F6D23A6" w14:textId="49C70028"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respiration </w:t>
      </w:r>
      <w:r w:rsidR="002217EE">
        <w:rPr>
          <w:sz w:val="23"/>
          <w:szCs w:val="23"/>
        </w:rPr>
        <w:t xml:space="preserve">(foliar and maintenance) </w:t>
      </w:r>
      <w:r>
        <w:rPr>
          <w:sz w:val="23"/>
          <w:szCs w:val="23"/>
        </w:rPr>
        <w:t>to elevated temperatures</w:t>
      </w:r>
      <w:r w:rsidR="002217EE">
        <w:rPr>
          <w:sz w:val="23"/>
          <w:szCs w:val="23"/>
        </w:rPr>
        <w:t xml:space="preserve"> by modifying Q10 according to temperature</w:t>
      </w:r>
      <w:r>
        <w:rPr>
          <w:sz w:val="23"/>
          <w:szCs w:val="23"/>
        </w:rPr>
        <w:t xml:space="preserve"> (Wythers </w:t>
      </w:r>
      <w:r w:rsidR="00660FBA">
        <w:rPr>
          <w:sz w:val="23"/>
          <w:szCs w:val="23"/>
        </w:rPr>
        <w:t>et al.</w:t>
      </w:r>
      <w:r>
        <w:rPr>
          <w:sz w:val="23"/>
          <w:szCs w:val="23"/>
        </w:rPr>
        <w:t xml:space="preserve"> 2013).</w:t>
      </w:r>
      <w:r w:rsidRPr="00EB498E">
        <w:t xml:space="preserve"> </w:t>
      </w:r>
      <w:r>
        <w:t xml:space="preserve"> </w:t>
      </w:r>
      <w:r w:rsidR="00B275B2">
        <w:t xml:space="preserve">When Wythers is true, the base foliar respiration rate is calculated solely from temperature instead of using the BFolResp parameter.  </w:t>
      </w:r>
      <w:r w:rsidRPr="00361F61">
        <w:t xml:space="preserve">Value: </w:t>
      </w:r>
      <w:r>
        <w:t xml:space="preserve">true/false.  </w:t>
      </w:r>
      <w:r w:rsidR="00262A56">
        <w:rPr>
          <w:sz w:val="23"/>
          <w:szCs w:val="23"/>
        </w:rPr>
        <w:t xml:space="preserve">Default: </w:t>
      </w:r>
      <w:r w:rsidR="00C708A7">
        <w:rPr>
          <w:sz w:val="23"/>
          <w:szCs w:val="23"/>
        </w:rPr>
        <w:t>true</w:t>
      </w:r>
      <w:r w:rsidR="00262A56">
        <w:rPr>
          <w:sz w:val="23"/>
          <w:szCs w:val="23"/>
        </w:rPr>
        <w:t>.</w:t>
      </w:r>
    </w:p>
    <w:p w14:paraId="18FD81BE" w14:textId="77777777" w:rsidR="009244F4" w:rsidRDefault="009244F4" w:rsidP="00C0517C">
      <w:pPr>
        <w:pStyle w:val="Heading2"/>
        <w:tabs>
          <w:tab w:val="num" w:pos="0"/>
          <w:tab w:val="num" w:pos="4716"/>
        </w:tabs>
        <w:ind w:left="648" w:right="76" w:hanging="648"/>
      </w:pPr>
      <w:bookmarkStart w:id="382" w:name="_Toc451248942"/>
      <w:bookmarkStart w:id="383" w:name="_Ref465340413"/>
      <w:bookmarkStart w:id="384" w:name="_Toc503173307"/>
      <w:bookmarkStart w:id="385" w:name="_Toc144298556"/>
      <w:r>
        <w:lastRenderedPageBreak/>
        <w:t>DTEMP</w:t>
      </w:r>
      <w:bookmarkEnd w:id="382"/>
      <w:bookmarkEnd w:id="383"/>
      <w:bookmarkEnd w:id="384"/>
      <w:bookmarkEnd w:id="385"/>
    </w:p>
    <w:p w14:paraId="50671D94" w14:textId="40DD7E47"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 xml:space="preserve">(Aber and Federer 1992) on or off.  A value of “true” uses the DTEMP function, which </w:t>
      </w:r>
      <w:r w:rsidR="00411A3C">
        <w:rPr>
          <w:sz w:val="23"/>
          <w:szCs w:val="23"/>
        </w:rPr>
        <w:t xml:space="preserve">computes PsnTMax using PsnTMin and </w:t>
      </w:r>
      <w:r>
        <w:rPr>
          <w:sz w:val="23"/>
          <w:szCs w:val="23"/>
        </w:rPr>
        <w:t>PsnTOpt.</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r w:rsidR="00262A56">
        <w:rPr>
          <w:sz w:val="23"/>
          <w:szCs w:val="23"/>
        </w:rPr>
        <w:t xml:space="preserve">Default: </w:t>
      </w:r>
      <w:r w:rsidR="00C708A7">
        <w:rPr>
          <w:sz w:val="23"/>
          <w:szCs w:val="23"/>
        </w:rPr>
        <w:t>true</w:t>
      </w:r>
      <w:r w:rsidR="00262A56">
        <w:rPr>
          <w:sz w:val="23"/>
          <w:szCs w:val="23"/>
        </w:rPr>
        <w:t>.</w:t>
      </w:r>
    </w:p>
    <w:p w14:paraId="5EAECE4F" w14:textId="77777777" w:rsidR="00B62059" w:rsidRDefault="00B62059" w:rsidP="00B62059">
      <w:pPr>
        <w:pStyle w:val="Heading2"/>
        <w:tabs>
          <w:tab w:val="num" w:pos="0"/>
          <w:tab w:val="num" w:pos="4716"/>
        </w:tabs>
        <w:ind w:left="648" w:right="76" w:hanging="648"/>
      </w:pPr>
      <w:bookmarkStart w:id="386" w:name="_Toc144298557"/>
      <w:r>
        <w:t>MaxPest</w:t>
      </w:r>
      <w:bookmarkEnd w:id="386"/>
    </w:p>
    <w:p w14:paraId="0E910647" w14:textId="6A4A55A6" w:rsidR="00070104" w:rsidRDefault="00070104" w:rsidP="00070104">
      <w:pPr>
        <w:pStyle w:val="textbody"/>
        <w:ind w:left="540" w:right="76"/>
      </w:pPr>
      <w:r>
        <w:t>Tuning parameter used to raise or lower the establishment probability (Pest) of species by the same proportion.  It is typically used as a generic parameter, but it can be used as a species parameter.  EstMoist and EstRad can be used to equalize the effect of water and light, linking these effects to the tolerance of the species to each factor, and MaxPest is used to control overall cohort proliferation.  Note that this parameter gives the maximum Pest for the time step; for different values of Timestep,</w:t>
      </w:r>
      <w:r w:rsidR="009F2FFF">
        <w:t xml:space="preserve"> </w:t>
      </w:r>
      <w:r w:rsidR="00307ADC">
        <w:t xml:space="preserve">the </w:t>
      </w:r>
      <w:r w:rsidR="001344AF">
        <w:t>calibrat</w:t>
      </w:r>
      <w:r w:rsidR="00307ADC">
        <w:t>ion of</w:t>
      </w:r>
      <w:r w:rsidR="001344AF">
        <w:t xml:space="preserve"> MaxPest</w:t>
      </w:r>
      <w:r w:rsidR="009F2FFF" w:rsidRPr="009F2FFF">
        <w:t xml:space="preserve"> </w:t>
      </w:r>
      <w:r w:rsidR="009F2FFF">
        <w:t>should</w:t>
      </w:r>
      <w:r w:rsidR="009F2FFF" w:rsidRPr="009F2FFF">
        <w:t xml:space="preserve"> </w:t>
      </w:r>
      <w:r w:rsidR="009F2FFF">
        <w:t>be verified</w:t>
      </w:r>
      <w:r w:rsidR="00307ADC">
        <w:t xml:space="preserve">.  </w:t>
      </w:r>
      <w:r>
        <w:t xml:space="preserve">.  It is also affected by CohortBinSize, so MaxPest should be calibrated </w:t>
      </w:r>
      <w:r w:rsidRPr="001026D4">
        <w:t xml:space="preserve">for a specific combination of </w:t>
      </w:r>
      <w:r>
        <w:t>Timestep</w:t>
      </w:r>
      <w:r w:rsidRPr="001026D4">
        <w:t xml:space="preserve"> and CohortBinSize</w:t>
      </w:r>
      <w:r>
        <w:t xml:space="preserve">.  </w:t>
      </w:r>
      <w:r w:rsidRPr="00361F61">
        <w:t>Value: 0.0</w:t>
      </w:r>
      <w:r w:rsidRPr="00361F61">
        <w:rPr>
          <w:u w:val="single"/>
        </w:rPr>
        <w:t>&lt;</w:t>
      </w:r>
      <w:r w:rsidRPr="00361F61">
        <w:t xml:space="preserve"> decimal.  Units:</w:t>
      </w:r>
      <w:r>
        <w:t xml:space="preserve"> proportion</w:t>
      </w:r>
      <w:r w:rsidRPr="00361F61">
        <w:t>.</w:t>
      </w:r>
      <w:r>
        <w:t xml:space="preserve">  Default: 1.0 (Pest not modified).</w:t>
      </w:r>
    </w:p>
    <w:p w14:paraId="20FBAED7" w14:textId="705364F8" w:rsidR="00731F37" w:rsidRDefault="005919CF" w:rsidP="00731F37">
      <w:pPr>
        <w:pStyle w:val="Heading2"/>
        <w:tabs>
          <w:tab w:val="num" w:pos="0"/>
          <w:tab w:val="num" w:pos="4716"/>
        </w:tabs>
        <w:ind w:left="648" w:right="76" w:hanging="648"/>
      </w:pPr>
      <w:bookmarkStart w:id="387" w:name="_Toc144298558"/>
      <w:r>
        <w:t>AmaxFrac</w:t>
      </w:r>
      <w:bookmarkEnd w:id="387"/>
    </w:p>
    <w:p w14:paraId="726F3044" w14:textId="2063736E" w:rsidR="00731F37" w:rsidRDefault="00840D71" w:rsidP="00731F37">
      <w:pPr>
        <w:pStyle w:val="textbody"/>
        <w:ind w:left="540" w:right="76"/>
      </w:pPr>
      <w:r>
        <w:t>T</w:t>
      </w:r>
      <w:r w:rsidR="00A72CD4" w:rsidRPr="00A72CD4">
        <w:t xml:space="preserve">he fraction of the early morning instantaneous photosynthetic rate that represents mean daily photosynthetic rate.  </w:t>
      </w:r>
      <w:r>
        <w:t>Units: fraction</w:t>
      </w:r>
      <w:r w:rsidR="00065AEA">
        <w:t xml:space="preserve">.  Default: </w:t>
      </w:r>
      <w:r w:rsidR="00065AEA" w:rsidRPr="00A72CD4">
        <w:t>0.75</w:t>
      </w:r>
      <w:r w:rsidR="00065AEA">
        <w:t>.</w:t>
      </w:r>
    </w:p>
    <w:p w14:paraId="0E6EC479" w14:textId="06AB5AD8" w:rsidR="00CE3EED" w:rsidRDefault="00CE3EED" w:rsidP="00CE3EED">
      <w:pPr>
        <w:pStyle w:val="Heading2"/>
        <w:tabs>
          <w:tab w:val="num" w:pos="0"/>
          <w:tab w:val="num" w:pos="4716"/>
        </w:tabs>
        <w:ind w:left="648" w:right="76" w:hanging="648"/>
      </w:pPr>
      <w:bookmarkStart w:id="388" w:name="_Toc144298559"/>
      <w:r>
        <w:t>InvertPest</w:t>
      </w:r>
      <w:r w:rsidR="00A059F2">
        <w:t xml:space="preserve"> (Optional)</w:t>
      </w:r>
      <w:bookmarkEnd w:id="388"/>
    </w:p>
    <w:p w14:paraId="1371043F" w14:textId="56AEDEFF" w:rsidR="006220F5" w:rsidRDefault="006220F5" w:rsidP="006220F5">
      <w:pPr>
        <w:pStyle w:val="textbody"/>
        <w:ind w:left="540" w:right="76"/>
        <w:rPr>
          <w:sz w:val="23"/>
          <w:szCs w:val="23"/>
        </w:rPr>
      </w:pPr>
      <w:r>
        <w:rPr>
          <w:sz w:val="23"/>
          <w:szCs w:val="23"/>
        </w:rPr>
        <w:t xml:space="preserve">Boolean variable activating the optional inversion of the effect of fRad on Pest as a function of HalfSat (see </w:t>
      </w:r>
      <w:r w:rsidR="00A059F2">
        <w:rPr>
          <w:sz w:val="23"/>
          <w:szCs w:val="23"/>
        </w:rPr>
        <w:t xml:space="preserve">description and </w:t>
      </w:r>
      <w:r w:rsidR="003B77E8">
        <w:rPr>
          <w:sz w:val="23"/>
          <w:szCs w:val="23"/>
        </w:rPr>
        <w:t>diagram</w:t>
      </w:r>
      <w:r w:rsidR="00CE3EED">
        <w:rPr>
          <w:sz w:val="23"/>
          <w:szCs w:val="23"/>
        </w:rPr>
        <w:t xml:space="preserve"> in </w:t>
      </w:r>
      <w:r>
        <w:rPr>
          <w:sz w:val="23"/>
          <w:szCs w:val="23"/>
        </w:rPr>
        <w:t>section</w:t>
      </w:r>
      <w:r w:rsidR="001F2710">
        <w:rPr>
          <w:sz w:val="23"/>
          <w:szCs w:val="23"/>
        </w:rPr>
        <w:t xml:space="preserve"> </w:t>
      </w:r>
      <w:r w:rsidR="00CE3EED">
        <w:rPr>
          <w:sz w:val="23"/>
          <w:szCs w:val="23"/>
        </w:rPr>
        <w:fldChar w:fldCharType="begin"/>
      </w:r>
      <w:r w:rsidR="00CE3EED">
        <w:rPr>
          <w:sz w:val="23"/>
          <w:szCs w:val="23"/>
        </w:rPr>
        <w:instrText xml:space="preserve"> REF _Ref74136489 \r \h </w:instrText>
      </w:r>
      <w:r w:rsidR="00CE3EED">
        <w:rPr>
          <w:sz w:val="23"/>
          <w:szCs w:val="23"/>
        </w:rPr>
      </w:r>
      <w:r w:rsidR="00CE3EED">
        <w:rPr>
          <w:sz w:val="23"/>
          <w:szCs w:val="23"/>
        </w:rPr>
        <w:fldChar w:fldCharType="separate"/>
      </w:r>
      <w:r w:rsidR="00214006">
        <w:rPr>
          <w:sz w:val="23"/>
          <w:szCs w:val="23"/>
        </w:rPr>
        <w:t>1.6.1.1.1</w:t>
      </w:r>
      <w:r w:rsidR="00CE3EED">
        <w:rPr>
          <w:sz w:val="23"/>
          <w:szCs w:val="23"/>
        </w:rPr>
        <w:fldChar w:fldCharType="end"/>
      </w:r>
      <w:r>
        <w:rPr>
          <w:sz w:val="23"/>
          <w:szCs w:val="23"/>
        </w:rPr>
        <w:t>).  Values: true or false</w:t>
      </w:r>
      <w:r w:rsidR="00262A56">
        <w:rPr>
          <w:sz w:val="23"/>
          <w:szCs w:val="23"/>
        </w:rPr>
        <w:t>.  Default: false.</w:t>
      </w:r>
    </w:p>
    <w:p w14:paraId="3AC8213B" w14:textId="4F4FD329" w:rsidR="00305504" w:rsidRDefault="002607B8" w:rsidP="00C0517C">
      <w:pPr>
        <w:pStyle w:val="Heading2"/>
        <w:tabs>
          <w:tab w:val="num" w:pos="0"/>
          <w:tab w:val="num" w:pos="4716"/>
        </w:tabs>
        <w:ind w:left="648" w:right="76" w:hanging="648"/>
      </w:pPr>
      <w:bookmarkStart w:id="389" w:name="_Toc144298560"/>
      <w:r w:rsidRPr="007A2CE3">
        <w:rPr>
          <w:rStyle w:val="pl-s"/>
        </w:rPr>
        <w:t>So</w:t>
      </w:r>
      <w:r w:rsidR="00AD680E">
        <w:rPr>
          <w:rStyle w:val="pl-s"/>
        </w:rPr>
        <w:t>il</w:t>
      </w:r>
      <w:r w:rsidRPr="007A2CE3">
        <w:rPr>
          <w:rStyle w:val="pl-s"/>
        </w:rPr>
        <w:t>IceDepth</w:t>
      </w:r>
      <w:r>
        <w:rPr>
          <w:rStyle w:val="pl-s"/>
        </w:rPr>
        <w:t xml:space="preserve"> </w:t>
      </w:r>
      <w:r w:rsidR="00305504">
        <w:t>(</w:t>
      </w:r>
      <w:r w:rsidR="00FB5318">
        <w:t>O</w:t>
      </w:r>
      <w:r w:rsidR="00305504">
        <w:t>ptional)</w:t>
      </w:r>
      <w:bookmarkEnd w:id="389"/>
    </w:p>
    <w:p w14:paraId="2AAFAC2D" w14:textId="0C44AF4E" w:rsidR="00305504" w:rsidRDefault="00305504" w:rsidP="00C0517C">
      <w:pPr>
        <w:pStyle w:val="textbody"/>
        <w:ind w:left="540" w:right="76"/>
        <w:rPr>
          <w:sz w:val="23"/>
          <w:szCs w:val="23"/>
        </w:rPr>
      </w:pPr>
      <w:r>
        <w:rPr>
          <w:sz w:val="23"/>
          <w:szCs w:val="23"/>
        </w:rPr>
        <w:t xml:space="preserve">Boolean variable activating the optional simulation of soil ice depth and its effects on leakage.  Not recommended unless </w:t>
      </w:r>
      <w:r w:rsidR="002607B8">
        <w:rPr>
          <w:sz w:val="23"/>
          <w:szCs w:val="23"/>
        </w:rPr>
        <w:t>soil ice information is needed for</w:t>
      </w:r>
      <w:r>
        <w:rPr>
          <w:sz w:val="23"/>
          <w:szCs w:val="23"/>
        </w:rPr>
        <w:t xml:space="preserve"> your study because it slows run</w:t>
      </w:r>
      <w:r w:rsidR="00016BBE">
        <w:rPr>
          <w:sz w:val="23"/>
          <w:szCs w:val="23"/>
        </w:rPr>
        <w:t xml:space="preserve"> </w:t>
      </w:r>
      <w:r>
        <w:rPr>
          <w:sz w:val="23"/>
          <w:szCs w:val="23"/>
        </w:rPr>
        <w:t>time.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420608A5" w:rsidR="00305504" w:rsidRDefault="00305504" w:rsidP="00C0517C">
      <w:pPr>
        <w:pStyle w:val="Heading2"/>
        <w:tabs>
          <w:tab w:val="num" w:pos="0"/>
          <w:tab w:val="num" w:pos="4716"/>
        </w:tabs>
        <w:ind w:left="648" w:right="76" w:hanging="648"/>
      </w:pPr>
      <w:bookmarkStart w:id="390" w:name="_Toc144298561"/>
      <w:r>
        <w:t>LeakageFrostDepth</w:t>
      </w:r>
      <w:r w:rsidR="00C0517C">
        <w:t xml:space="preserve"> (</w:t>
      </w:r>
      <w:r w:rsidR="00FB5318">
        <w:t>O</w:t>
      </w:r>
      <w:r w:rsidR="00C0517C">
        <w:t>ptional)</w:t>
      </w:r>
      <w:bookmarkEnd w:id="390"/>
    </w:p>
    <w:p w14:paraId="7B1B8D49" w14:textId="7300CA04"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w:t>
      </w:r>
      <w:r w:rsidR="00265EE1">
        <w:rPr>
          <w:sz w:val="23"/>
          <w:szCs w:val="23"/>
        </w:rPr>
        <w:t>SoilIceDepth</w:t>
      </w:r>
      <w:r>
        <w:rPr>
          <w:sz w:val="23"/>
          <w:szCs w:val="23"/>
        </w:rPr>
        <w:t xml:space="preserve">=false.  </w:t>
      </w:r>
      <w:r w:rsidRPr="00361F61">
        <w:t xml:space="preserve">Value: </w:t>
      </w:r>
      <w:r>
        <w:t>integer&gt;0</w:t>
      </w:r>
      <w:r w:rsidRPr="00361F61">
        <w:t xml:space="preserve">.  </w:t>
      </w:r>
      <w:r>
        <w:rPr>
          <w:sz w:val="23"/>
          <w:szCs w:val="23"/>
        </w:rPr>
        <w:t>Units: mm.</w:t>
      </w:r>
      <w:r w:rsidR="00C708A7">
        <w:rPr>
          <w:sz w:val="23"/>
          <w:szCs w:val="23"/>
        </w:rPr>
        <w:t xml:space="preserve">  </w:t>
      </w:r>
      <w:r w:rsidR="00C708A7">
        <w:t>Default: 0.0.</w:t>
      </w:r>
    </w:p>
    <w:p w14:paraId="15B06A2A" w14:textId="5AC72F1F" w:rsidR="00F9123C" w:rsidRDefault="00F9123C" w:rsidP="00F9123C">
      <w:pPr>
        <w:pStyle w:val="Heading2"/>
        <w:tabs>
          <w:tab w:val="num" w:pos="0"/>
          <w:tab w:val="num" w:pos="4716"/>
        </w:tabs>
        <w:ind w:left="648" w:right="76" w:hanging="648"/>
      </w:pPr>
      <w:bookmarkStart w:id="391" w:name="_Toc144298562"/>
      <w:bookmarkStart w:id="392" w:name="_Ref74136527"/>
      <w:r>
        <w:lastRenderedPageBreak/>
        <w:t>FrostFactor (</w:t>
      </w:r>
      <w:r w:rsidR="00FB5318">
        <w:t>O</w:t>
      </w:r>
      <w:r>
        <w:t>ptional)</w:t>
      </w:r>
      <w:bookmarkEnd w:id="391"/>
    </w:p>
    <w:p w14:paraId="2BE57E1D" w14:textId="1AEE1943" w:rsidR="00F9123C" w:rsidRDefault="00F9123C" w:rsidP="00F9123C">
      <w:pPr>
        <w:pStyle w:val="textbody"/>
        <w:ind w:left="540" w:right="76"/>
        <w:rPr>
          <w:sz w:val="23"/>
          <w:szCs w:val="23"/>
        </w:rPr>
      </w:pPr>
      <w:r>
        <w:rPr>
          <w:sz w:val="23"/>
          <w:szCs w:val="23"/>
        </w:rPr>
        <w:t xml:space="preserve">Tuning parameter for adjusting </w:t>
      </w:r>
      <w:r w:rsidR="00947113">
        <w:rPr>
          <w:sz w:val="23"/>
          <w:szCs w:val="23"/>
        </w:rPr>
        <w:t>soil ice</w:t>
      </w:r>
      <w:r>
        <w:rPr>
          <w:sz w:val="23"/>
          <w:szCs w:val="23"/>
        </w:rPr>
        <w:t xml:space="preserve"> depth.  </w:t>
      </w:r>
      <w:r>
        <w:t>This parameter is applied as a multiplier</w:t>
      </w:r>
      <w:r w:rsidR="00947113">
        <w:t xml:space="preserve"> to </w:t>
      </w:r>
      <w:r w:rsidR="0070243B">
        <w:t>soil thermal conductivity (combined effect of soil texture and water content)</w:t>
      </w:r>
      <w:r>
        <w:t xml:space="preserve">.  </w:t>
      </w:r>
      <w:r w:rsidR="00972735">
        <w:t>Conductivity</w:t>
      </w:r>
      <w:r w:rsidR="006820EB">
        <w:t xml:space="preserve"> refers to the </w:t>
      </w:r>
      <w:r w:rsidR="00CD2C26">
        <w:t>transmissibility</w:t>
      </w:r>
      <w:r w:rsidR="006820EB">
        <w:t xml:space="preserve"> </w:t>
      </w:r>
      <w:r w:rsidR="00CD2C26">
        <w:t>of</w:t>
      </w:r>
      <w:r w:rsidR="006820EB">
        <w:t xml:space="preserve"> heat or cold</w:t>
      </w:r>
      <w:r w:rsidR="00343BBA">
        <w:t xml:space="preserve"> through a substance</w:t>
      </w:r>
      <w:r w:rsidR="006820EB">
        <w:t xml:space="preserve">.  </w:t>
      </w:r>
      <w:r w:rsidR="00FB60C9">
        <w:t xml:space="preserve">Increasing thermal conductivity </w:t>
      </w:r>
      <w:r w:rsidR="00F804A5">
        <w:t>increases</w:t>
      </w:r>
      <w:r w:rsidR="00F804A5" w:rsidRPr="00FB60C9">
        <w:t xml:space="preserve"> </w:t>
      </w:r>
      <w:r w:rsidR="00FB60C9" w:rsidRPr="00FB60C9">
        <w:t xml:space="preserve">the amplitude of </w:t>
      </w:r>
      <w:r w:rsidR="00FB60C9">
        <w:t>soil</w:t>
      </w:r>
      <w:r w:rsidR="00FB60C9" w:rsidRPr="00FB60C9">
        <w:t xml:space="preserve"> temperature </w:t>
      </w:r>
      <w:r w:rsidR="00FB60C9">
        <w:t>variation</w:t>
      </w:r>
      <w:r w:rsidR="00FF7F91">
        <w:t xml:space="preserve"> through the year</w:t>
      </w:r>
      <w:r w:rsidR="00FB60C9" w:rsidRPr="00FB60C9">
        <w:t xml:space="preserve">, keeping </w:t>
      </w:r>
      <w:r w:rsidR="00FB60C9">
        <w:t>monthly temperatures</w:t>
      </w:r>
      <w:r w:rsidR="00FB60C9" w:rsidRPr="00FB60C9">
        <w:t xml:space="preserve"> closer to the 12-month mean</w:t>
      </w:r>
      <w:r w:rsidR="00FB60C9">
        <w:t xml:space="preserve">.  </w:t>
      </w:r>
      <w:r>
        <w:t xml:space="preserve">Values &lt; 1 will reduce the </w:t>
      </w:r>
      <w:r w:rsidR="001A76CC">
        <w:t xml:space="preserve">thermal conductivity </w:t>
      </w:r>
      <w:r>
        <w:t>of the soil</w:t>
      </w:r>
      <w:r w:rsidR="00892B98">
        <w:t xml:space="preserve"> (as computed from published equations)</w:t>
      </w:r>
      <w:r>
        <w:t xml:space="preserve">, and values &gt; 1 will increase the </w:t>
      </w:r>
      <w:r w:rsidR="001A76CC">
        <w:t xml:space="preserve">thermal conductivity </w:t>
      </w:r>
      <w:r>
        <w:t xml:space="preserve">of the soil.  </w:t>
      </w:r>
      <w:r>
        <w:rPr>
          <w:sz w:val="23"/>
          <w:szCs w:val="23"/>
        </w:rPr>
        <w:t xml:space="preserve">Values: decimal </w:t>
      </w:r>
      <w:r>
        <w:t>&gt;= 0</w:t>
      </w:r>
      <w:r>
        <w:rPr>
          <w:sz w:val="23"/>
          <w:szCs w:val="23"/>
        </w:rPr>
        <w:t>.</w:t>
      </w:r>
      <w:r w:rsidRPr="00262A56">
        <w:rPr>
          <w:sz w:val="23"/>
          <w:szCs w:val="23"/>
        </w:rPr>
        <w:t xml:space="preserve"> </w:t>
      </w:r>
      <w:r>
        <w:rPr>
          <w:sz w:val="23"/>
          <w:szCs w:val="23"/>
        </w:rPr>
        <w:t xml:space="preserve"> Default: 1.0.</w:t>
      </w:r>
    </w:p>
    <w:p w14:paraId="32F25D8E" w14:textId="704B2ADF" w:rsidR="00ED5F6A" w:rsidRDefault="006D44AD" w:rsidP="00ED5F6A">
      <w:pPr>
        <w:pStyle w:val="Heading2"/>
        <w:tabs>
          <w:tab w:val="num" w:pos="0"/>
          <w:tab w:val="num" w:pos="4716"/>
        </w:tabs>
        <w:ind w:left="648" w:right="76" w:hanging="648"/>
      </w:pPr>
      <w:bookmarkStart w:id="393" w:name="_Ref101775887"/>
      <w:bookmarkStart w:id="394" w:name="_Toc144298563"/>
      <w:bookmarkEnd w:id="392"/>
      <w:r w:rsidRPr="006D44AD">
        <w:t>InitialCommunities</w:t>
      </w:r>
      <w:r w:rsidR="00ED5F6A">
        <w:t>Spinup</w:t>
      </w:r>
      <w:r w:rsidR="00704819">
        <w:t xml:space="preserve"> (</w:t>
      </w:r>
      <w:r w:rsidR="00FB5318">
        <w:t>O</w:t>
      </w:r>
      <w:r w:rsidR="00704819">
        <w:t>ptional)</w:t>
      </w:r>
      <w:bookmarkEnd w:id="393"/>
      <w:bookmarkEnd w:id="394"/>
    </w:p>
    <w:p w14:paraId="64B9DDD6" w14:textId="1EA77DA9" w:rsidR="004B101C" w:rsidRDefault="006D44AD" w:rsidP="000A112E">
      <w:pPr>
        <w:pStyle w:val="textbody"/>
        <w:ind w:left="540" w:right="76"/>
      </w:pPr>
      <w:r>
        <w:rPr>
          <w:sz w:val="23"/>
          <w:szCs w:val="23"/>
        </w:rPr>
        <w:t>Specify how initial communities will be generated</w:t>
      </w:r>
      <w:r w:rsidR="00ED5F6A">
        <w:rPr>
          <w:sz w:val="23"/>
          <w:szCs w:val="23"/>
        </w:rPr>
        <w:t xml:space="preserve">.  </w:t>
      </w:r>
      <w:r w:rsidR="00704819">
        <w:rPr>
          <w:sz w:val="23"/>
          <w:szCs w:val="23"/>
        </w:rPr>
        <w:t>“</w:t>
      </w:r>
      <w:r>
        <w:rPr>
          <w:sz w:val="23"/>
          <w:szCs w:val="23"/>
        </w:rPr>
        <w:t>Spinup</w:t>
      </w:r>
      <w:r w:rsidR="00704819">
        <w:rPr>
          <w:sz w:val="23"/>
          <w:szCs w:val="23"/>
        </w:rPr>
        <w:t>”</w:t>
      </w:r>
      <w:r>
        <w:rPr>
          <w:sz w:val="23"/>
          <w:szCs w:val="23"/>
        </w:rPr>
        <w:t xml:space="preserve"> option causes any biomass values given in the IC communities file to be ignored and </w:t>
      </w:r>
      <w:r w:rsidR="00704819">
        <w:rPr>
          <w:sz w:val="23"/>
          <w:szCs w:val="23"/>
        </w:rPr>
        <w:t xml:space="preserve">the </w:t>
      </w:r>
      <w:r>
        <w:rPr>
          <w:sz w:val="23"/>
          <w:szCs w:val="23"/>
        </w:rPr>
        <w:t>model generate</w:t>
      </w:r>
      <w:r w:rsidR="00704819">
        <w:rPr>
          <w:sz w:val="23"/>
          <w:szCs w:val="23"/>
        </w:rPr>
        <w:t>s</w:t>
      </w:r>
      <w:r>
        <w:rPr>
          <w:sz w:val="23"/>
          <w:szCs w:val="23"/>
        </w:rPr>
        <w:t xml:space="preserve"> initial biomass by simulating cohort from age=1; </w:t>
      </w:r>
      <w:r w:rsidR="00704819">
        <w:rPr>
          <w:sz w:val="23"/>
          <w:szCs w:val="23"/>
        </w:rPr>
        <w:t>“</w:t>
      </w:r>
      <w:r w:rsidRPr="006D44AD">
        <w:rPr>
          <w:sz w:val="23"/>
          <w:szCs w:val="23"/>
        </w:rPr>
        <w:t>NoSpinup</w:t>
      </w:r>
      <w:r w:rsidR="00704819">
        <w:rPr>
          <w:sz w:val="23"/>
          <w:szCs w:val="23"/>
        </w:rPr>
        <w:t>”</w:t>
      </w:r>
      <w:r>
        <w:rPr>
          <w:sz w:val="23"/>
          <w:szCs w:val="23"/>
        </w:rPr>
        <w:t xml:space="preserve"> uses</w:t>
      </w:r>
      <w:r w:rsidRPr="006D44AD">
        <w:rPr>
          <w:sz w:val="23"/>
          <w:szCs w:val="23"/>
        </w:rPr>
        <w:t xml:space="preserve"> </w:t>
      </w:r>
      <w:r>
        <w:rPr>
          <w:sz w:val="23"/>
          <w:szCs w:val="23"/>
        </w:rPr>
        <w:t>IC communities file biomass values and does not execute spinup</w:t>
      </w:r>
      <w:r w:rsidR="00704819">
        <w:rPr>
          <w:sz w:val="23"/>
          <w:szCs w:val="23"/>
        </w:rPr>
        <w:t>, using that biomass to determine canopy layer</w:t>
      </w:r>
      <w:r>
        <w:rPr>
          <w:sz w:val="23"/>
          <w:szCs w:val="23"/>
        </w:rPr>
        <w:t xml:space="preserve">; </w:t>
      </w:r>
      <w:r w:rsidR="00704819">
        <w:rPr>
          <w:sz w:val="23"/>
          <w:szCs w:val="23"/>
        </w:rPr>
        <w:t>“</w:t>
      </w:r>
      <w:r w:rsidRPr="006D44AD">
        <w:rPr>
          <w:sz w:val="23"/>
          <w:szCs w:val="23"/>
        </w:rPr>
        <w:t>SpinupLayers</w:t>
      </w:r>
      <w:r w:rsidR="00704819">
        <w:rPr>
          <w:sz w:val="23"/>
          <w:szCs w:val="23"/>
        </w:rPr>
        <w:t>”</w:t>
      </w:r>
      <w:r w:rsidRPr="006D44AD">
        <w:rPr>
          <w:sz w:val="23"/>
          <w:szCs w:val="23"/>
        </w:rPr>
        <w:t xml:space="preserve"> </w:t>
      </w:r>
      <w:r>
        <w:rPr>
          <w:sz w:val="23"/>
          <w:szCs w:val="23"/>
        </w:rPr>
        <w:t>also uses</w:t>
      </w:r>
      <w:r w:rsidRPr="006D44AD">
        <w:rPr>
          <w:sz w:val="23"/>
          <w:szCs w:val="23"/>
        </w:rPr>
        <w:t xml:space="preserve"> </w:t>
      </w:r>
      <w:r>
        <w:rPr>
          <w:sz w:val="23"/>
          <w:szCs w:val="23"/>
        </w:rPr>
        <w:t xml:space="preserve">IC communities file biomass values but also executes spinup for the sole purpose of determining the canopy layer of the cohort based on </w:t>
      </w:r>
      <w:r w:rsidR="00704819">
        <w:rPr>
          <w:sz w:val="23"/>
          <w:szCs w:val="23"/>
        </w:rPr>
        <w:t xml:space="preserve">the </w:t>
      </w:r>
      <w:r>
        <w:rPr>
          <w:sz w:val="23"/>
          <w:szCs w:val="23"/>
        </w:rPr>
        <w:t>maximum biomass achieved during spinup.</w:t>
      </w:r>
      <w:r w:rsidR="00704819" w:rsidRPr="00704819">
        <w:rPr>
          <w:sz w:val="23"/>
          <w:szCs w:val="23"/>
        </w:rPr>
        <w:t xml:space="preserve"> </w:t>
      </w:r>
      <w:r w:rsidR="00704819">
        <w:rPr>
          <w:sz w:val="23"/>
          <w:szCs w:val="23"/>
        </w:rPr>
        <w:t xml:space="preserve"> Values: “</w:t>
      </w:r>
      <w:r w:rsidR="00704819" w:rsidRPr="006D44AD">
        <w:rPr>
          <w:sz w:val="23"/>
          <w:szCs w:val="23"/>
        </w:rPr>
        <w:t>Spinup</w:t>
      </w:r>
      <w:r w:rsidR="00704819">
        <w:rPr>
          <w:sz w:val="23"/>
          <w:szCs w:val="23"/>
        </w:rPr>
        <w:t>”</w:t>
      </w:r>
      <w:r w:rsidR="00704819" w:rsidRPr="006D44AD">
        <w:rPr>
          <w:sz w:val="23"/>
          <w:szCs w:val="23"/>
        </w:rPr>
        <w:t xml:space="preserve">, </w:t>
      </w:r>
      <w:r w:rsidR="00704819">
        <w:rPr>
          <w:sz w:val="23"/>
          <w:szCs w:val="23"/>
        </w:rPr>
        <w:t>“</w:t>
      </w:r>
      <w:r w:rsidR="00704819" w:rsidRPr="006D44AD">
        <w:rPr>
          <w:sz w:val="23"/>
          <w:szCs w:val="23"/>
        </w:rPr>
        <w:t>NoSpinup</w:t>
      </w:r>
      <w:r w:rsidR="00704819">
        <w:rPr>
          <w:sz w:val="23"/>
          <w:szCs w:val="23"/>
        </w:rPr>
        <w:t>”</w:t>
      </w:r>
      <w:r w:rsidR="00704819" w:rsidRPr="006D44AD">
        <w:rPr>
          <w:sz w:val="23"/>
          <w:szCs w:val="23"/>
        </w:rPr>
        <w:t xml:space="preserve">, </w:t>
      </w:r>
      <w:r w:rsidR="00704819">
        <w:rPr>
          <w:sz w:val="23"/>
          <w:szCs w:val="23"/>
        </w:rPr>
        <w:t>“</w:t>
      </w:r>
      <w:r w:rsidR="00704819" w:rsidRPr="006D44AD">
        <w:rPr>
          <w:sz w:val="23"/>
          <w:szCs w:val="23"/>
        </w:rPr>
        <w:t>SpinupLayers</w:t>
      </w:r>
      <w:r w:rsidR="00704819">
        <w:rPr>
          <w:sz w:val="23"/>
          <w:szCs w:val="23"/>
        </w:rPr>
        <w:t>”.</w:t>
      </w:r>
      <w:r w:rsidR="00704819" w:rsidRPr="00262A56">
        <w:rPr>
          <w:sz w:val="23"/>
          <w:szCs w:val="23"/>
        </w:rPr>
        <w:t xml:space="preserve"> </w:t>
      </w:r>
      <w:r w:rsidR="00704819">
        <w:rPr>
          <w:sz w:val="23"/>
          <w:szCs w:val="23"/>
        </w:rPr>
        <w:t xml:space="preserve"> Default: “</w:t>
      </w:r>
      <w:r w:rsidR="00704819" w:rsidRPr="006D44AD">
        <w:rPr>
          <w:sz w:val="23"/>
          <w:szCs w:val="23"/>
        </w:rPr>
        <w:t>Spinup</w:t>
      </w:r>
      <w:r w:rsidR="00704819">
        <w:rPr>
          <w:sz w:val="23"/>
          <w:szCs w:val="23"/>
        </w:rPr>
        <w:t xml:space="preserve">” when no biomass values are provided, “SpinupLayers” when biomass values are provided.  </w:t>
      </w:r>
    </w:p>
    <w:p w14:paraId="7432AABD" w14:textId="5B0B490F" w:rsidR="006D44AD" w:rsidRDefault="006D44AD" w:rsidP="006D44AD">
      <w:pPr>
        <w:pStyle w:val="Heading2"/>
        <w:tabs>
          <w:tab w:val="num" w:pos="0"/>
          <w:tab w:val="num" w:pos="4716"/>
        </w:tabs>
        <w:ind w:left="648" w:right="76" w:hanging="648"/>
      </w:pPr>
      <w:bookmarkStart w:id="395" w:name="_Toc144298564"/>
      <w:r>
        <w:t>SpinupWaterStress (</w:t>
      </w:r>
      <w:r w:rsidR="00FB5318">
        <w:t>O</w:t>
      </w:r>
      <w:r>
        <w:t>ptional)</w:t>
      </w:r>
      <w:bookmarkEnd w:id="395"/>
    </w:p>
    <w:p w14:paraId="56CD074D" w14:textId="4F50CBED" w:rsidR="006D44AD" w:rsidRDefault="006D44AD" w:rsidP="006D44AD">
      <w:pPr>
        <w:pStyle w:val="textbody"/>
        <w:ind w:left="540" w:right="76"/>
      </w:pPr>
      <w:r>
        <w:rPr>
          <w:sz w:val="23"/>
          <w:szCs w:val="23"/>
        </w:rPr>
        <w:t>Boolean variable activating waterlogging stress during spin up.</w:t>
      </w:r>
      <w:r w:rsidR="00704819">
        <w:rPr>
          <w:sz w:val="23"/>
          <w:szCs w:val="23"/>
        </w:rPr>
        <w:t xml:space="preserve">  </w:t>
      </w:r>
      <w:r w:rsidR="00AE0CC7">
        <w:rPr>
          <w:sz w:val="23"/>
          <w:szCs w:val="23"/>
        </w:rPr>
        <w:t>For species with</w:t>
      </w:r>
      <w:r w:rsidR="00704819">
        <w:rPr>
          <w:sz w:val="23"/>
          <w:szCs w:val="23"/>
        </w:rPr>
        <w:t xml:space="preserve"> H1 </w:t>
      </w:r>
      <w:r w:rsidR="00D35D0E">
        <w:rPr>
          <w:sz w:val="23"/>
          <w:szCs w:val="23"/>
        </w:rPr>
        <w:t>or</w:t>
      </w:r>
      <w:r w:rsidR="00704819">
        <w:rPr>
          <w:sz w:val="23"/>
          <w:szCs w:val="23"/>
        </w:rPr>
        <w:t xml:space="preserve"> H2 values &gt;0, cohorts may die from waterlogging stress when they are initialized </w:t>
      </w:r>
      <w:r w:rsidR="00D35D0E">
        <w:rPr>
          <w:sz w:val="23"/>
          <w:szCs w:val="23"/>
        </w:rPr>
        <w:t>by</w:t>
      </w:r>
      <w:r w:rsidR="00704819">
        <w:rPr>
          <w:sz w:val="23"/>
          <w:szCs w:val="23"/>
        </w:rPr>
        <w:t xml:space="preserve"> spinup </w:t>
      </w:r>
      <w:r w:rsidR="007947BA">
        <w:rPr>
          <w:sz w:val="23"/>
          <w:szCs w:val="23"/>
        </w:rPr>
        <w:t xml:space="preserve">on empty sites </w:t>
      </w:r>
      <w:r w:rsidR="00704819">
        <w:rPr>
          <w:sz w:val="23"/>
          <w:szCs w:val="23"/>
        </w:rPr>
        <w:t xml:space="preserve">because transpiration is </w:t>
      </w:r>
      <w:r w:rsidR="00A758CF">
        <w:rPr>
          <w:sz w:val="23"/>
          <w:szCs w:val="23"/>
        </w:rPr>
        <w:t xml:space="preserve">initially </w:t>
      </w:r>
      <w:r w:rsidR="00704819">
        <w:rPr>
          <w:sz w:val="23"/>
          <w:szCs w:val="23"/>
        </w:rPr>
        <w:t>very low.</w:t>
      </w:r>
      <w:r w:rsidR="00AE0CC7">
        <w:rPr>
          <w:sz w:val="23"/>
          <w:szCs w:val="23"/>
        </w:rPr>
        <w:t xml:space="preserve">  This parameter is used to prevent that; it can be set to “true” when the landscape is very wet.</w:t>
      </w:r>
      <w:r>
        <w:rPr>
          <w:sz w:val="23"/>
          <w:szCs w:val="23"/>
        </w:rPr>
        <w:t xml:space="preserve">  Values: true or false.</w:t>
      </w:r>
      <w:r w:rsidRPr="00262A56">
        <w:rPr>
          <w:sz w:val="23"/>
          <w:szCs w:val="23"/>
        </w:rPr>
        <w:t xml:space="preserve"> </w:t>
      </w:r>
      <w:r>
        <w:rPr>
          <w:sz w:val="23"/>
          <w:szCs w:val="23"/>
        </w:rPr>
        <w:t xml:space="preserve"> Default: false (waterlogging stress is ignored during spin up.).</w:t>
      </w:r>
    </w:p>
    <w:p w14:paraId="43912363" w14:textId="7530ACDF" w:rsidR="00037512" w:rsidRPr="00683F29" w:rsidRDefault="00037512" w:rsidP="00037512">
      <w:pPr>
        <w:pStyle w:val="Heading2"/>
        <w:tabs>
          <w:tab w:val="num" w:pos="0"/>
          <w:tab w:val="num" w:pos="4716"/>
        </w:tabs>
        <w:ind w:left="648" w:right="76" w:hanging="648"/>
      </w:pPr>
      <w:bookmarkStart w:id="396" w:name="_Ref120628751"/>
      <w:bookmarkStart w:id="397" w:name="_Toc144298565"/>
      <w:r w:rsidRPr="00683F29">
        <w:t>Parallel (</w:t>
      </w:r>
      <w:r w:rsidR="00FB5318">
        <w:t>O</w:t>
      </w:r>
      <w:r w:rsidRPr="00683F29">
        <w:t>ptional)</w:t>
      </w:r>
      <w:bookmarkEnd w:id="396"/>
      <w:bookmarkEnd w:id="397"/>
    </w:p>
    <w:p w14:paraId="0605C75C" w14:textId="6CC425FF" w:rsidR="00963D64" w:rsidRDefault="00FE001B" w:rsidP="00037512">
      <w:pPr>
        <w:pStyle w:val="textbody"/>
        <w:ind w:left="540" w:right="76"/>
        <w:rPr>
          <w:sz w:val="23"/>
          <w:szCs w:val="23"/>
        </w:rPr>
      </w:pPr>
      <w:r>
        <w:rPr>
          <w:sz w:val="23"/>
          <w:szCs w:val="23"/>
        </w:rPr>
        <w:t>Specify the m</w:t>
      </w:r>
      <w:r w:rsidR="00F92567">
        <w:rPr>
          <w:sz w:val="23"/>
          <w:szCs w:val="23"/>
        </w:rPr>
        <w:t>aximum number of threads for parallel execution</w:t>
      </w:r>
      <w:r w:rsidR="00037512">
        <w:rPr>
          <w:sz w:val="23"/>
          <w:szCs w:val="23"/>
        </w:rPr>
        <w:t xml:space="preserve">. </w:t>
      </w:r>
      <w:r w:rsidR="00F92567">
        <w:rPr>
          <w:sz w:val="23"/>
          <w:szCs w:val="23"/>
        </w:rPr>
        <w:t xml:space="preserve"> </w:t>
      </w:r>
      <w:ins w:id="398" w:author="Gustafson, Eric - FS, WI" w:date="2024-05-10T15:00:00Z">
        <w:r w:rsidR="006370C2">
          <w:rPr>
            <w:sz w:val="23"/>
            <w:szCs w:val="23"/>
          </w:rPr>
          <w:t xml:space="preserve">Version 5.1 of PnET-Succession has fewer thread locks than prior versions, so runtimes may be reduced </w:t>
        </w:r>
      </w:ins>
      <w:ins w:id="399" w:author="Gustafson, Eric - FS, WI" w:date="2024-05-10T15:01:00Z">
        <w:r w:rsidR="00020DA8">
          <w:rPr>
            <w:sz w:val="23"/>
            <w:szCs w:val="23"/>
          </w:rPr>
          <w:t>compared to</w:t>
        </w:r>
      </w:ins>
      <w:ins w:id="400" w:author="Gustafson, Eric - FS, WI" w:date="2024-05-10T15:00:00Z">
        <w:r w:rsidR="006370C2">
          <w:rPr>
            <w:sz w:val="23"/>
            <w:szCs w:val="23"/>
          </w:rPr>
          <w:t xml:space="preserve"> prior versions.  </w:t>
        </w:r>
      </w:ins>
      <w:ins w:id="401" w:author="Gustafson, Eric - FS, WI" w:date="2024-05-10T15:01:00Z">
        <w:r w:rsidR="00020DA8">
          <w:rPr>
            <w:sz w:val="23"/>
            <w:szCs w:val="23"/>
          </w:rPr>
          <w:t>However, o</w:t>
        </w:r>
      </w:ins>
      <w:ins w:id="402" w:author="Gustafson, Eric - FS, WI" w:date="2024-05-10T14:33:00Z">
        <w:r w:rsidR="00BF28AD">
          <w:rPr>
            <w:sz w:val="23"/>
            <w:szCs w:val="23"/>
          </w:rPr>
          <w:t xml:space="preserve">ptimal </w:t>
        </w:r>
      </w:ins>
      <w:ins w:id="403" w:author="Gustafson, Eric - FS, WI" w:date="2024-05-10T14:35:00Z">
        <w:r w:rsidR="004E66D2">
          <w:rPr>
            <w:sz w:val="23"/>
            <w:szCs w:val="23"/>
          </w:rPr>
          <w:t xml:space="preserve">values </w:t>
        </w:r>
      </w:ins>
      <w:ins w:id="404" w:author="Gustafson, Eric - FS, WI" w:date="2024-05-10T15:04:00Z">
        <w:r w:rsidR="00E529FA">
          <w:rPr>
            <w:sz w:val="23"/>
            <w:szCs w:val="23"/>
          </w:rPr>
          <w:t xml:space="preserve">for this parameter </w:t>
        </w:r>
      </w:ins>
      <w:ins w:id="405" w:author="Gustafson, Eric - FS, WI" w:date="2024-05-10T15:01:00Z">
        <w:r w:rsidR="00020DA8">
          <w:rPr>
            <w:sz w:val="23"/>
            <w:szCs w:val="23"/>
          </w:rPr>
          <w:t>seem to</w:t>
        </w:r>
      </w:ins>
      <w:ins w:id="406" w:author="Gustafson, Eric - FS, WI" w:date="2024-05-10T14:35:00Z">
        <w:r w:rsidR="004E66D2">
          <w:rPr>
            <w:sz w:val="23"/>
            <w:szCs w:val="23"/>
          </w:rPr>
          <w:t xml:space="preserve"> vary by computer</w:t>
        </w:r>
        <w:r w:rsidR="001465B5">
          <w:rPr>
            <w:sz w:val="23"/>
            <w:szCs w:val="23"/>
          </w:rPr>
          <w:t xml:space="preserve">.  It is suggested that you </w:t>
        </w:r>
      </w:ins>
      <w:ins w:id="407" w:author="Gustafson, Eric - FS, WI" w:date="2024-05-10T14:36:00Z">
        <w:r w:rsidR="0074315B">
          <w:rPr>
            <w:sz w:val="23"/>
            <w:szCs w:val="23"/>
          </w:rPr>
          <w:t xml:space="preserve">begin by </w:t>
        </w:r>
      </w:ins>
      <w:ins w:id="408" w:author="Gustafson, Eric - FS, WI" w:date="2024-05-10T14:33:00Z">
        <w:r w:rsidR="00BF28AD">
          <w:rPr>
            <w:sz w:val="23"/>
            <w:szCs w:val="23"/>
          </w:rPr>
          <w:t>test</w:t>
        </w:r>
      </w:ins>
      <w:ins w:id="409" w:author="Gustafson, Eric - FS, WI" w:date="2024-05-10T14:36:00Z">
        <w:r w:rsidR="0074315B">
          <w:rPr>
            <w:sz w:val="23"/>
            <w:szCs w:val="23"/>
          </w:rPr>
          <w:t>ing</w:t>
        </w:r>
      </w:ins>
      <w:ins w:id="410" w:author="Gustafson, Eric - FS, WI" w:date="2024-05-10T14:33:00Z">
        <w:r w:rsidR="006361BB">
          <w:rPr>
            <w:sz w:val="23"/>
            <w:szCs w:val="23"/>
          </w:rPr>
          <w:t xml:space="preserve"> values </w:t>
        </w:r>
      </w:ins>
      <w:ins w:id="411" w:author="Gustafson, Eric - FS, WI" w:date="2024-05-14T09:48:00Z">
        <w:r w:rsidR="00B55B40">
          <w:rPr>
            <w:sz w:val="23"/>
            <w:szCs w:val="23"/>
          </w:rPr>
          <w:t xml:space="preserve">(of max. # of threads) </w:t>
        </w:r>
      </w:ins>
      <w:ins w:id="412" w:author="Gustafson, Eric - FS, WI" w:date="2024-05-10T14:33:00Z">
        <w:r w:rsidR="006361BB">
          <w:rPr>
            <w:sz w:val="23"/>
            <w:szCs w:val="23"/>
          </w:rPr>
          <w:t>between</w:t>
        </w:r>
      </w:ins>
      <w:ins w:id="413" w:author="Gustafson, Eric - FS, WI" w:date="2024-05-10T14:34:00Z">
        <w:r w:rsidR="006361BB">
          <w:rPr>
            <w:sz w:val="23"/>
            <w:szCs w:val="23"/>
          </w:rPr>
          <w:t xml:space="preserve"> 7 and 12</w:t>
        </w:r>
      </w:ins>
      <w:ins w:id="414" w:author="Gustafson, Eric - FS, WI" w:date="2024-05-14T09:46:00Z">
        <w:r w:rsidR="00722E24">
          <w:rPr>
            <w:sz w:val="23"/>
            <w:szCs w:val="23"/>
          </w:rPr>
          <w:t>.</w:t>
        </w:r>
      </w:ins>
      <w:ins w:id="415" w:author="Gustafson, Eric - FS, WI" w:date="2024-05-10T14:34:00Z">
        <w:r w:rsidR="006361BB">
          <w:rPr>
            <w:sz w:val="23"/>
            <w:szCs w:val="23"/>
          </w:rPr>
          <w:t xml:space="preserve"> </w:t>
        </w:r>
      </w:ins>
      <w:ins w:id="416" w:author="Gustafson, Eric - FS, WI" w:date="2024-05-14T09:47:00Z">
        <w:r w:rsidR="00722E24">
          <w:rPr>
            <w:sz w:val="23"/>
            <w:szCs w:val="23"/>
          </w:rPr>
          <w:t xml:space="preserve"> The metric to minimize </w:t>
        </w:r>
      </w:ins>
      <w:ins w:id="417" w:author="Gustafson, Eric - FS, WI" w:date="2024-05-14T09:48:00Z">
        <w:r w:rsidR="00B55B40">
          <w:rPr>
            <w:sz w:val="23"/>
            <w:szCs w:val="23"/>
          </w:rPr>
          <w:t xml:space="preserve">by these tests </w:t>
        </w:r>
      </w:ins>
      <w:ins w:id="418" w:author="Gustafson, Eric - FS, WI" w:date="2024-05-14T09:47:00Z">
        <w:r w:rsidR="00722E24">
          <w:rPr>
            <w:sz w:val="23"/>
            <w:szCs w:val="23"/>
          </w:rPr>
          <w:t>would be</w:t>
        </w:r>
      </w:ins>
      <w:ins w:id="419" w:author="Gustafson, Eric - FS, WI" w:date="2024-05-10T14:34:00Z">
        <w:r w:rsidR="00213533">
          <w:rPr>
            <w:sz w:val="23"/>
            <w:szCs w:val="23"/>
          </w:rPr>
          <w:t xml:space="preserve"> the time </w:t>
        </w:r>
      </w:ins>
      <w:ins w:id="420" w:author="Gustafson, Eric - FS, WI" w:date="2024-05-10T14:38:00Z">
        <w:r w:rsidR="0052568D">
          <w:rPr>
            <w:sz w:val="23"/>
            <w:szCs w:val="23"/>
          </w:rPr>
          <w:t xml:space="preserve">(seconds) </w:t>
        </w:r>
      </w:ins>
      <w:ins w:id="421" w:author="Gustafson, Eric - FS, WI" w:date="2024-05-10T14:34:00Z">
        <w:r w:rsidR="00213533">
          <w:rPr>
            <w:sz w:val="23"/>
            <w:szCs w:val="23"/>
          </w:rPr>
          <w:t xml:space="preserve">to complete one PnET-Succession timestep on </w:t>
        </w:r>
        <w:r w:rsidR="004E66D2">
          <w:rPr>
            <w:sz w:val="23"/>
            <w:szCs w:val="23"/>
          </w:rPr>
          <w:t xml:space="preserve">the computer you will </w:t>
        </w:r>
      </w:ins>
      <w:ins w:id="422" w:author="Gustafson, Eric - FS, WI" w:date="2024-05-10T14:36:00Z">
        <w:r w:rsidR="001465B5">
          <w:rPr>
            <w:sz w:val="23"/>
            <w:szCs w:val="23"/>
          </w:rPr>
          <w:t>use for production runs</w:t>
        </w:r>
        <w:r w:rsidR="0074315B">
          <w:rPr>
            <w:sz w:val="23"/>
            <w:szCs w:val="23"/>
          </w:rPr>
          <w:t>.</w:t>
        </w:r>
      </w:ins>
      <w:ins w:id="423" w:author="Gustafson, Eric - FS, WI" w:date="2024-05-14T09:48:00Z">
        <w:r w:rsidR="00BC4DE6">
          <w:rPr>
            <w:sz w:val="23"/>
            <w:szCs w:val="23"/>
          </w:rPr>
          <w:t xml:space="preserve">  You can </w:t>
        </w:r>
      </w:ins>
      <w:ins w:id="424" w:author="Gustafson, Eric - FS, WI" w:date="2024-05-14T09:49:00Z">
        <w:r w:rsidR="00BC4DE6">
          <w:rPr>
            <w:sz w:val="23"/>
            <w:szCs w:val="23"/>
          </w:rPr>
          <w:t>compute</w:t>
        </w:r>
      </w:ins>
      <w:ins w:id="425" w:author="Gustafson, Eric - FS, WI" w:date="2024-05-14T09:48:00Z">
        <w:r w:rsidR="00BC4DE6">
          <w:rPr>
            <w:sz w:val="23"/>
            <w:szCs w:val="23"/>
          </w:rPr>
          <w:t xml:space="preserve"> this time from</w:t>
        </w:r>
      </w:ins>
      <w:ins w:id="426" w:author="Gustafson, Eric - FS, WI" w:date="2024-05-15T08:08:00Z">
        <w:r w:rsidR="00803363">
          <w:rPr>
            <w:sz w:val="23"/>
            <w:szCs w:val="23"/>
          </w:rPr>
          <w:t xml:space="preserve"> timestamp</w:t>
        </w:r>
      </w:ins>
      <w:ins w:id="427" w:author="Gustafson, Eric - FS, WI" w:date="2024-05-14T09:48:00Z">
        <w:r w:rsidR="00BC4DE6">
          <w:rPr>
            <w:sz w:val="23"/>
            <w:szCs w:val="23"/>
          </w:rPr>
          <w:t xml:space="preserve"> values </w:t>
        </w:r>
      </w:ins>
      <w:ins w:id="428" w:author="Gustafson, Eric - FS, WI" w:date="2024-05-14T09:49:00Z">
        <w:r w:rsidR="00BC4DE6">
          <w:rPr>
            <w:sz w:val="23"/>
            <w:szCs w:val="23"/>
          </w:rPr>
          <w:t>in the ‘landis-log.txt’ file.</w:t>
        </w:r>
      </w:ins>
      <w:ins w:id="429" w:author="Gustafson, Eric - FS, WI" w:date="2024-05-10T14:36:00Z">
        <w:r w:rsidR="0074315B">
          <w:rPr>
            <w:sz w:val="23"/>
            <w:szCs w:val="23"/>
          </w:rPr>
          <w:t xml:space="preserve">  </w:t>
        </w:r>
      </w:ins>
      <w:ins w:id="430" w:author="Gustafson, Eric - FS, WI" w:date="2024-05-10T14:39:00Z">
        <w:r w:rsidR="0052568D">
          <w:rPr>
            <w:sz w:val="23"/>
            <w:szCs w:val="23"/>
          </w:rPr>
          <w:t xml:space="preserve">A subset of your landscape can be used for </w:t>
        </w:r>
      </w:ins>
      <w:ins w:id="431" w:author="Gustafson, Eric - FS, WI" w:date="2024-05-14T09:49:00Z">
        <w:r w:rsidR="00BC4DE6">
          <w:rPr>
            <w:sz w:val="23"/>
            <w:szCs w:val="23"/>
          </w:rPr>
          <w:t>these tests</w:t>
        </w:r>
      </w:ins>
      <w:ins w:id="432" w:author="Gustafson, Eric - FS, WI" w:date="2024-05-14T09:52:00Z">
        <w:r w:rsidR="00F47554">
          <w:rPr>
            <w:sz w:val="23"/>
            <w:szCs w:val="23"/>
          </w:rPr>
          <w:t xml:space="preserve"> to reduce the time needed to complete the test ru</w:t>
        </w:r>
        <w:r w:rsidR="00526438">
          <w:rPr>
            <w:sz w:val="23"/>
            <w:szCs w:val="23"/>
          </w:rPr>
          <w:t>ns</w:t>
        </w:r>
      </w:ins>
      <w:ins w:id="433" w:author="Gustafson, Eric - FS, WI" w:date="2024-05-10T14:39:00Z">
        <w:r w:rsidR="0052568D">
          <w:rPr>
            <w:sz w:val="23"/>
            <w:szCs w:val="23"/>
          </w:rPr>
          <w:t xml:space="preserve">.  </w:t>
        </w:r>
      </w:ins>
      <w:del w:id="434" w:author="Gustafson, Eric - FS, WI" w:date="2024-05-10T14:36:00Z">
        <w:r w:rsidR="00941DBA" w:rsidDel="0074315B">
          <w:rPr>
            <w:sz w:val="23"/>
            <w:szCs w:val="23"/>
          </w:rPr>
          <w:delText>For v</w:delText>
        </w:r>
      </w:del>
      <w:del w:id="435" w:author="Gustafson, Eric - FS, WI" w:date="2024-05-10T14:37:00Z">
        <w:r w:rsidR="00941DBA" w:rsidDel="00882B81">
          <w:rPr>
            <w:sz w:val="23"/>
            <w:szCs w:val="23"/>
          </w:rPr>
          <w:delText xml:space="preserve">ersion </w:delText>
        </w:r>
        <w:r w:rsidR="00BC79F5" w:rsidDel="00882B81">
          <w:rPr>
            <w:sz w:val="23"/>
            <w:szCs w:val="23"/>
          </w:rPr>
          <w:delText>5</w:delText>
        </w:r>
        <w:r w:rsidR="006837F8" w:rsidDel="00882B81">
          <w:rPr>
            <w:sz w:val="23"/>
            <w:szCs w:val="23"/>
          </w:rPr>
          <w:delText>.1</w:delText>
        </w:r>
        <w:r w:rsidR="00BC79F5" w:rsidDel="00882B81">
          <w:rPr>
            <w:sz w:val="23"/>
            <w:szCs w:val="23"/>
          </w:rPr>
          <w:delText xml:space="preserve"> </w:delText>
        </w:r>
        <w:r w:rsidR="00941DBA" w:rsidDel="00882B81">
          <w:rPr>
            <w:sz w:val="23"/>
            <w:szCs w:val="23"/>
          </w:rPr>
          <w:delText xml:space="preserve">of PnET-Succession, set this parameter </w:delText>
        </w:r>
        <w:r w:rsidR="00632776" w:rsidDel="00882B81">
          <w:rPr>
            <w:sz w:val="23"/>
            <w:szCs w:val="23"/>
          </w:rPr>
          <w:delText xml:space="preserve">from </w:delText>
        </w:r>
        <w:r w:rsidR="0064061A" w:rsidDel="00882B81">
          <w:rPr>
            <w:sz w:val="23"/>
            <w:szCs w:val="23"/>
          </w:rPr>
          <w:delText xml:space="preserve">6 </w:delText>
        </w:r>
        <w:r w:rsidR="00941DBA" w:rsidDel="00882B81">
          <w:rPr>
            <w:sz w:val="23"/>
            <w:szCs w:val="23"/>
          </w:rPr>
          <w:delText xml:space="preserve">to </w:delText>
        </w:r>
        <w:r w:rsidR="0064061A" w:rsidDel="00882B81">
          <w:rPr>
            <w:sz w:val="23"/>
            <w:szCs w:val="23"/>
          </w:rPr>
          <w:delText>1</w:delText>
        </w:r>
        <w:r w:rsidR="001C2158" w:rsidDel="00882B81">
          <w:rPr>
            <w:sz w:val="23"/>
            <w:szCs w:val="23"/>
          </w:rPr>
          <w:delText>9</w:delText>
        </w:r>
        <w:r w:rsidR="008425A0" w:rsidDel="00882B81">
          <w:rPr>
            <w:sz w:val="23"/>
            <w:szCs w:val="23"/>
          </w:rPr>
          <w:delText xml:space="preserve">; </w:delText>
        </w:r>
        <w:r w:rsidR="00694D50" w:rsidDel="00882B81">
          <w:rPr>
            <w:sz w:val="23"/>
            <w:szCs w:val="23"/>
          </w:rPr>
          <w:delText>12</w:delText>
        </w:r>
        <w:r w:rsidR="00941DBA" w:rsidDel="00882B81">
          <w:rPr>
            <w:sz w:val="23"/>
            <w:szCs w:val="23"/>
          </w:rPr>
          <w:delText xml:space="preserve"> </w:delText>
        </w:r>
        <w:r w:rsidR="008425A0" w:rsidDel="00882B81">
          <w:rPr>
            <w:sz w:val="23"/>
            <w:szCs w:val="23"/>
          </w:rPr>
          <w:delText xml:space="preserve">may be </w:delText>
        </w:r>
      </w:del>
      <w:ins w:id="436" w:author="Gustafson, Eric - FS, WI" w:date="2024-05-10T14:37:00Z">
        <w:r w:rsidR="00882B81">
          <w:rPr>
            <w:sz w:val="23"/>
            <w:szCs w:val="23"/>
          </w:rPr>
          <w:t>Note that</w:t>
        </w:r>
      </w:ins>
      <w:del w:id="437" w:author="Gustafson, Eric - FS, WI" w:date="2024-05-10T14:37:00Z">
        <w:r w:rsidR="008425A0" w:rsidDel="00882B81">
          <w:rPr>
            <w:sz w:val="23"/>
            <w:szCs w:val="23"/>
          </w:rPr>
          <w:delText>optimal</w:delText>
        </w:r>
      </w:del>
      <w:del w:id="438" w:author="Gustafson, Eric - FS, WI" w:date="2024-05-14T09:49:00Z">
        <w:r w:rsidR="00BC79F5" w:rsidDel="00BC4DE6">
          <w:rPr>
            <w:sz w:val="23"/>
            <w:szCs w:val="23"/>
          </w:rPr>
          <w:delText>;</w:delText>
        </w:r>
      </w:del>
      <w:r w:rsidR="00BC79F5">
        <w:rPr>
          <w:sz w:val="23"/>
          <w:szCs w:val="23"/>
        </w:rPr>
        <w:t xml:space="preserve"> </w:t>
      </w:r>
      <w:ins w:id="439" w:author="Gustafson, Eric - FS, WI" w:date="2024-05-10T14:37:00Z">
        <w:r w:rsidR="00882B81">
          <w:rPr>
            <w:sz w:val="23"/>
            <w:szCs w:val="23"/>
          </w:rPr>
          <w:t xml:space="preserve">considerably </w:t>
        </w:r>
      </w:ins>
      <w:r w:rsidR="009E3367">
        <w:rPr>
          <w:sz w:val="23"/>
          <w:szCs w:val="23"/>
        </w:rPr>
        <w:t>higher</w:t>
      </w:r>
      <w:r w:rsidR="00BC79F5">
        <w:rPr>
          <w:sz w:val="23"/>
          <w:szCs w:val="23"/>
        </w:rPr>
        <w:t xml:space="preserve"> </w:t>
      </w:r>
      <w:ins w:id="440" w:author="Gustafson, Eric - FS, WI" w:date="2024-05-10T14:37:00Z">
        <w:r w:rsidR="00882B81">
          <w:rPr>
            <w:sz w:val="23"/>
            <w:szCs w:val="23"/>
          </w:rPr>
          <w:t xml:space="preserve">than optimal </w:t>
        </w:r>
      </w:ins>
      <w:r w:rsidR="00422A82">
        <w:rPr>
          <w:sz w:val="23"/>
          <w:szCs w:val="23"/>
        </w:rPr>
        <w:t xml:space="preserve">values </w:t>
      </w:r>
      <w:ins w:id="441" w:author="Gustafson, Eric - FS, WI" w:date="2024-05-10T15:02:00Z">
        <w:r w:rsidR="00723010">
          <w:rPr>
            <w:sz w:val="23"/>
            <w:szCs w:val="23"/>
          </w:rPr>
          <w:t xml:space="preserve">for this parameter </w:t>
        </w:r>
      </w:ins>
      <w:r w:rsidR="008425A0">
        <w:rPr>
          <w:sz w:val="23"/>
          <w:szCs w:val="23"/>
        </w:rPr>
        <w:t xml:space="preserve">may </w:t>
      </w:r>
      <w:r w:rsidR="00BC79F5">
        <w:rPr>
          <w:sz w:val="23"/>
          <w:szCs w:val="23"/>
        </w:rPr>
        <w:t xml:space="preserve">result in </w:t>
      </w:r>
      <w:del w:id="442" w:author="Gustafson, Eric - FS, WI" w:date="2024-05-10T15:02:00Z">
        <w:r w:rsidR="00BC79F5" w:rsidDel="0059672B">
          <w:rPr>
            <w:sz w:val="23"/>
            <w:szCs w:val="23"/>
          </w:rPr>
          <w:delText xml:space="preserve">excessive wait-times </w:delText>
        </w:r>
        <w:r w:rsidR="00E56099" w:rsidDel="0059672B">
          <w:rPr>
            <w:sz w:val="23"/>
            <w:szCs w:val="23"/>
          </w:rPr>
          <w:delText>(</w:delText>
        </w:r>
      </w:del>
      <w:r w:rsidR="00E56099">
        <w:rPr>
          <w:sz w:val="23"/>
          <w:szCs w:val="23"/>
        </w:rPr>
        <w:t>slower processing</w:t>
      </w:r>
      <w:del w:id="443" w:author="Gustafson, Eric - FS, WI" w:date="2024-05-10T15:02:00Z">
        <w:r w:rsidR="00E56099" w:rsidDel="0059672B">
          <w:rPr>
            <w:sz w:val="23"/>
            <w:szCs w:val="23"/>
          </w:rPr>
          <w:delText>)</w:delText>
        </w:r>
      </w:del>
      <w:r w:rsidR="00E56099">
        <w:rPr>
          <w:sz w:val="23"/>
          <w:szCs w:val="23"/>
        </w:rPr>
        <w:t xml:space="preserve"> </w:t>
      </w:r>
      <w:r w:rsidR="00BC79F5">
        <w:rPr>
          <w:sz w:val="23"/>
          <w:szCs w:val="23"/>
        </w:rPr>
        <w:t>due to thread</w:t>
      </w:r>
      <w:ins w:id="444" w:author="Gustafson, Eric - FS, WI" w:date="2024-05-09T13:01:00Z">
        <w:r w:rsidR="00831BC0">
          <w:rPr>
            <w:sz w:val="23"/>
            <w:szCs w:val="23"/>
          </w:rPr>
          <w:t xml:space="preserve"> </w:t>
        </w:r>
      </w:ins>
      <w:del w:id="445" w:author="Gustafson, Eric - FS, WI" w:date="2024-05-09T13:01:00Z">
        <w:r w:rsidR="00BC79F5" w:rsidDel="00831BC0">
          <w:rPr>
            <w:sz w:val="23"/>
            <w:szCs w:val="23"/>
          </w:rPr>
          <w:delText>-</w:delText>
        </w:r>
      </w:del>
      <w:r w:rsidR="00BC79F5">
        <w:rPr>
          <w:sz w:val="23"/>
          <w:szCs w:val="23"/>
        </w:rPr>
        <w:t>locking</w:t>
      </w:r>
      <w:r w:rsidR="00941DBA">
        <w:rPr>
          <w:sz w:val="23"/>
          <w:szCs w:val="23"/>
        </w:rPr>
        <w:t xml:space="preserve">.  </w:t>
      </w:r>
      <w:ins w:id="446" w:author="Gustafson, Eric - FS, WI" w:date="2024-05-10T14:57:00Z">
        <w:r w:rsidR="00E856DC">
          <w:rPr>
            <w:sz w:val="23"/>
            <w:szCs w:val="23"/>
          </w:rPr>
          <w:t>Fast</w:t>
        </w:r>
      </w:ins>
      <w:ins w:id="447" w:author="Gustafson, Eric - FS, WI" w:date="2024-05-10T15:02:00Z">
        <w:r w:rsidR="0059672B">
          <w:rPr>
            <w:sz w:val="23"/>
            <w:szCs w:val="23"/>
          </w:rPr>
          <w:t>er</w:t>
        </w:r>
      </w:ins>
      <w:ins w:id="448" w:author="Gustafson, Eric - FS, WI" w:date="2024-05-10T14:57:00Z">
        <w:r w:rsidR="00DA5C09">
          <w:rPr>
            <w:sz w:val="23"/>
            <w:szCs w:val="23"/>
          </w:rPr>
          <w:t xml:space="preserve"> CPUs (&gt;3 GHz) will likely </w:t>
        </w:r>
      </w:ins>
      <w:ins w:id="449" w:author="Gustafson, Eric - FS, WI" w:date="2024-05-10T14:59:00Z">
        <w:r w:rsidR="003C0145">
          <w:rPr>
            <w:sz w:val="23"/>
            <w:szCs w:val="23"/>
          </w:rPr>
          <w:t>be optimal</w:t>
        </w:r>
      </w:ins>
      <w:ins w:id="450" w:author="Gustafson, Eric - FS, WI" w:date="2024-05-10T14:57:00Z">
        <w:r w:rsidR="00DA5C09">
          <w:rPr>
            <w:sz w:val="23"/>
            <w:szCs w:val="23"/>
          </w:rPr>
          <w:t xml:space="preserve"> </w:t>
        </w:r>
      </w:ins>
      <w:ins w:id="451" w:author="Gustafson, Eric - FS, WI" w:date="2024-05-10T15:03:00Z">
        <w:r w:rsidR="002C1CB2">
          <w:rPr>
            <w:sz w:val="23"/>
            <w:szCs w:val="23"/>
          </w:rPr>
          <w:t xml:space="preserve">with a maximum # of threads </w:t>
        </w:r>
      </w:ins>
      <w:ins w:id="452" w:author="Gustafson, Eric - FS, WI" w:date="2024-05-10T14:57:00Z">
        <w:r w:rsidR="00DA5C09">
          <w:rPr>
            <w:sz w:val="23"/>
            <w:szCs w:val="23"/>
          </w:rPr>
          <w:t>close to 1</w:t>
        </w:r>
      </w:ins>
      <w:ins w:id="453" w:author="Gustafson, Eric - FS, WI" w:date="2024-05-10T14:59:00Z">
        <w:r w:rsidR="003C0145">
          <w:rPr>
            <w:sz w:val="23"/>
            <w:szCs w:val="23"/>
          </w:rPr>
          <w:t>0</w:t>
        </w:r>
      </w:ins>
      <w:ins w:id="454" w:author="Gustafson, Eric - FS, WI" w:date="2024-05-10T14:57:00Z">
        <w:r w:rsidR="00DA5C09">
          <w:rPr>
            <w:sz w:val="23"/>
            <w:szCs w:val="23"/>
          </w:rPr>
          <w:t xml:space="preserve"> and slow</w:t>
        </w:r>
      </w:ins>
      <w:ins w:id="455" w:author="Gustafson, Eric - FS, WI" w:date="2024-05-10T15:02:00Z">
        <w:r w:rsidR="0059672B">
          <w:rPr>
            <w:sz w:val="23"/>
            <w:szCs w:val="23"/>
          </w:rPr>
          <w:t>er</w:t>
        </w:r>
      </w:ins>
      <w:ins w:id="456" w:author="Gustafson, Eric - FS, WI" w:date="2024-05-10T14:57:00Z">
        <w:r w:rsidR="00DA5C09">
          <w:rPr>
            <w:sz w:val="23"/>
            <w:szCs w:val="23"/>
          </w:rPr>
          <w:t xml:space="preserve"> CPUs (</w:t>
        </w:r>
      </w:ins>
      <w:ins w:id="457" w:author="Gustafson, Eric - FS, WI" w:date="2024-05-10T14:58:00Z">
        <w:r w:rsidR="00923A81">
          <w:rPr>
            <w:sz w:val="23"/>
            <w:szCs w:val="23"/>
          </w:rPr>
          <w:t>&lt;2</w:t>
        </w:r>
        <w:r w:rsidR="00A929DE">
          <w:rPr>
            <w:sz w:val="23"/>
            <w:szCs w:val="23"/>
          </w:rPr>
          <w:t>.</w:t>
        </w:r>
      </w:ins>
      <w:ins w:id="458" w:author="Gustafson, Eric - FS, WI" w:date="2024-05-10T15:00:00Z">
        <w:r w:rsidR="00DF7B32">
          <w:rPr>
            <w:sz w:val="23"/>
            <w:szCs w:val="23"/>
          </w:rPr>
          <w:t>2 GHz</w:t>
        </w:r>
      </w:ins>
      <w:ins w:id="459" w:author="Gustafson, Eric - FS, WI" w:date="2024-05-10T14:58:00Z">
        <w:r w:rsidR="00A929DE">
          <w:rPr>
            <w:sz w:val="23"/>
            <w:szCs w:val="23"/>
          </w:rPr>
          <w:t xml:space="preserve">) </w:t>
        </w:r>
      </w:ins>
      <w:ins w:id="460" w:author="Gustafson, Eric - FS, WI" w:date="2024-05-10T15:03:00Z">
        <w:r w:rsidR="002C1CB2">
          <w:rPr>
            <w:sz w:val="23"/>
            <w:szCs w:val="23"/>
          </w:rPr>
          <w:t xml:space="preserve">with a value </w:t>
        </w:r>
      </w:ins>
      <w:ins w:id="461" w:author="Gustafson, Eric - FS, WI" w:date="2024-05-10T14:58:00Z">
        <w:r w:rsidR="00A929DE">
          <w:rPr>
            <w:sz w:val="23"/>
            <w:szCs w:val="23"/>
          </w:rPr>
          <w:t>close to 7.</w:t>
        </w:r>
      </w:ins>
      <w:del w:id="462" w:author="Gustafson, Eric - FS, WI" w:date="2024-05-09T13:00:00Z">
        <w:r w:rsidR="00C6049D" w:rsidDel="00961E64">
          <w:delText xml:space="preserve">We hope to improve performance further in future releases. </w:delText>
        </w:r>
      </w:del>
    </w:p>
    <w:p w14:paraId="2731E442" w14:textId="6EA86953" w:rsidR="009E25B8" w:rsidRDefault="009E25B8" w:rsidP="009E25B8">
      <w:pPr>
        <w:pStyle w:val="textbody"/>
        <w:ind w:left="540" w:right="76"/>
        <w:rPr>
          <w:sz w:val="23"/>
          <w:szCs w:val="23"/>
        </w:rPr>
      </w:pPr>
      <w:r>
        <w:t xml:space="preserve">The use of parallel processing results in loss of absolute repeatability because random deviates are accessed indeterminately.  To mitigate this, it is advisable to maintain the </w:t>
      </w:r>
      <w:r>
        <w:lastRenderedPageBreak/>
        <w:t xml:space="preserve">same maximum number of threads in factorial experiments and replicates.  </w:t>
      </w:r>
      <w:r>
        <w:rPr>
          <w:sz w:val="23"/>
          <w:szCs w:val="23"/>
        </w:rPr>
        <w:t xml:space="preserve">Values: integer </w:t>
      </w:r>
      <w:r w:rsidRPr="00EA4677">
        <w:rPr>
          <w:sz w:val="23"/>
          <w:szCs w:val="23"/>
          <w:u w:val="single"/>
        </w:rPr>
        <w:t>&gt;</w:t>
      </w:r>
      <w:r>
        <w:rPr>
          <w:sz w:val="23"/>
          <w:szCs w:val="23"/>
        </w:rPr>
        <w:t>1, or ‘true’.</w:t>
      </w:r>
      <w:r w:rsidRPr="00262A56">
        <w:rPr>
          <w:sz w:val="23"/>
          <w:szCs w:val="23"/>
        </w:rPr>
        <w:t xml:space="preserve"> </w:t>
      </w:r>
      <w:r>
        <w:rPr>
          <w:sz w:val="23"/>
          <w:szCs w:val="23"/>
        </w:rPr>
        <w:t xml:space="preserve"> ‘true’ will let the operating system decide, and this will </w:t>
      </w:r>
      <w:del w:id="463" w:author="Gustafson, Eric - FS, WI" w:date="2024-05-14T09:53:00Z">
        <w:r w:rsidDel="00CC3CCF">
          <w:rPr>
            <w:sz w:val="23"/>
            <w:szCs w:val="23"/>
          </w:rPr>
          <w:delText xml:space="preserve">invariably </w:delText>
        </w:r>
      </w:del>
      <w:ins w:id="464" w:author="Gustafson, Eric - FS, WI" w:date="2024-05-14T09:53:00Z">
        <w:r w:rsidR="00CC3CCF">
          <w:rPr>
            <w:sz w:val="23"/>
            <w:szCs w:val="23"/>
          </w:rPr>
          <w:t xml:space="preserve">likely </w:t>
        </w:r>
      </w:ins>
      <w:r>
        <w:rPr>
          <w:sz w:val="23"/>
          <w:szCs w:val="23"/>
        </w:rPr>
        <w:t>result in very long runtimes because of thread-locking</w:t>
      </w:r>
      <w:ins w:id="465" w:author="Gustafson, Eric - FS, WI" w:date="2024-05-10T15:05:00Z">
        <w:r w:rsidR="00E007BD">
          <w:rPr>
            <w:sz w:val="23"/>
            <w:szCs w:val="23"/>
          </w:rPr>
          <w:t xml:space="preserve"> unless the CPU has</w:t>
        </w:r>
        <w:r w:rsidR="00574192">
          <w:rPr>
            <w:sz w:val="23"/>
            <w:szCs w:val="23"/>
          </w:rPr>
          <w:t xml:space="preserve"> relatively few (&lt;1</w:t>
        </w:r>
      </w:ins>
      <w:ins w:id="466" w:author="Gustafson, Eric - FS, WI" w:date="2024-05-14T09:54:00Z">
        <w:r w:rsidR="00644EFB">
          <w:rPr>
            <w:sz w:val="23"/>
            <w:szCs w:val="23"/>
          </w:rPr>
          <w:t>6</w:t>
        </w:r>
      </w:ins>
      <w:ins w:id="467" w:author="Gustafson, Eric - FS, WI" w:date="2024-05-10T15:05:00Z">
        <w:r w:rsidR="00574192">
          <w:rPr>
            <w:sz w:val="23"/>
            <w:szCs w:val="23"/>
          </w:rPr>
          <w:t>) logical processors</w:t>
        </w:r>
      </w:ins>
      <w:r>
        <w:rPr>
          <w:sz w:val="23"/>
          <w:szCs w:val="23"/>
        </w:rPr>
        <w:t>.  Default: 1 (no parallel processing).</w:t>
      </w:r>
    </w:p>
    <w:p w14:paraId="593A251C" w14:textId="45E6E725" w:rsidR="00762E02" w:rsidRPr="00683F29" w:rsidRDefault="00762E02" w:rsidP="00762E02">
      <w:pPr>
        <w:pStyle w:val="Heading2"/>
        <w:tabs>
          <w:tab w:val="num" w:pos="0"/>
          <w:tab w:val="num" w:pos="4716"/>
        </w:tabs>
        <w:ind w:left="648" w:right="76" w:hanging="648"/>
      </w:pPr>
      <w:bookmarkStart w:id="468" w:name="_Toc144298566"/>
      <w:r w:rsidRPr="00762E02">
        <w:t>CohortStacking</w:t>
      </w:r>
      <w:r w:rsidRPr="00683F29">
        <w:t xml:space="preserve"> (</w:t>
      </w:r>
      <w:r>
        <w:t>O</w:t>
      </w:r>
      <w:r w:rsidRPr="00683F29">
        <w:t>ptional)</w:t>
      </w:r>
      <w:bookmarkEnd w:id="468"/>
    </w:p>
    <w:p w14:paraId="5E280666" w14:textId="4831BA7C" w:rsidR="00AE18A3" w:rsidRPr="00F93A75" w:rsidRDefault="00762E02" w:rsidP="00095801">
      <w:pPr>
        <w:pStyle w:val="textbody"/>
        <w:ind w:left="540" w:right="76"/>
      </w:pPr>
      <w:r w:rsidRPr="00095801">
        <w:t>Specify</w:t>
      </w:r>
      <w:r>
        <w:rPr>
          <w:sz w:val="23"/>
          <w:szCs w:val="23"/>
        </w:rPr>
        <w:t xml:space="preserve"> the </w:t>
      </w:r>
      <w:r w:rsidR="00E22685">
        <w:rPr>
          <w:sz w:val="23"/>
          <w:szCs w:val="23"/>
        </w:rPr>
        <w:t xml:space="preserve">canopy </w:t>
      </w:r>
      <w:r w:rsidR="00B453F0">
        <w:rPr>
          <w:sz w:val="23"/>
          <w:szCs w:val="23"/>
        </w:rPr>
        <w:t>cohort processing method</w:t>
      </w:r>
      <w:r w:rsidR="00251A12">
        <w:rPr>
          <w:sz w:val="23"/>
          <w:szCs w:val="23"/>
        </w:rPr>
        <w:t xml:space="preserve"> (Gustafson et al. 2023)</w:t>
      </w:r>
      <w:r>
        <w:rPr>
          <w:sz w:val="23"/>
          <w:szCs w:val="23"/>
        </w:rPr>
        <w:t xml:space="preserve">.  </w:t>
      </w:r>
      <w:r w:rsidR="00603E5B">
        <w:rPr>
          <w:sz w:val="23"/>
          <w:szCs w:val="23"/>
        </w:rPr>
        <w:t>To use the method found in versions prior to</w:t>
      </w:r>
      <w:r>
        <w:rPr>
          <w:sz w:val="23"/>
          <w:szCs w:val="23"/>
        </w:rPr>
        <w:t xml:space="preserve"> </w:t>
      </w:r>
      <w:r w:rsidR="00603E5B">
        <w:rPr>
          <w:sz w:val="23"/>
          <w:szCs w:val="23"/>
        </w:rPr>
        <w:t xml:space="preserve">PnET-Succession </w:t>
      </w:r>
      <w:r w:rsidR="004A7796">
        <w:rPr>
          <w:sz w:val="23"/>
          <w:szCs w:val="23"/>
        </w:rPr>
        <w:t>v.5</w:t>
      </w:r>
      <w:r w:rsidR="00AE7078">
        <w:rPr>
          <w:sz w:val="23"/>
          <w:szCs w:val="23"/>
        </w:rPr>
        <w:t xml:space="preserve"> (stacked)</w:t>
      </w:r>
      <w:r w:rsidR="004A7796">
        <w:rPr>
          <w:sz w:val="23"/>
          <w:szCs w:val="23"/>
        </w:rPr>
        <w:t>, set this parameter to ‘true.’</w:t>
      </w:r>
      <w:r w:rsidR="00251A12">
        <w:rPr>
          <w:sz w:val="23"/>
          <w:szCs w:val="23"/>
        </w:rPr>
        <w:t xml:space="preserve">  </w:t>
      </w:r>
      <w:r w:rsidR="003E790B">
        <w:rPr>
          <w:sz w:val="23"/>
          <w:szCs w:val="23"/>
        </w:rPr>
        <w:t xml:space="preserve">Default: </w:t>
      </w:r>
      <w:r w:rsidR="00CE6081">
        <w:rPr>
          <w:sz w:val="23"/>
          <w:szCs w:val="23"/>
        </w:rPr>
        <w:t>‘false’</w:t>
      </w:r>
      <w:r w:rsidR="003E790B">
        <w:rPr>
          <w:sz w:val="23"/>
          <w:szCs w:val="23"/>
        </w:rPr>
        <w:t xml:space="preserve"> (</w:t>
      </w:r>
      <w:r w:rsidR="00E22685">
        <w:rPr>
          <w:sz w:val="23"/>
          <w:szCs w:val="23"/>
        </w:rPr>
        <w:t xml:space="preserve">canopy </w:t>
      </w:r>
      <w:r w:rsidR="000B5089">
        <w:rPr>
          <w:sz w:val="23"/>
          <w:szCs w:val="23"/>
        </w:rPr>
        <w:t xml:space="preserve">proportion </w:t>
      </w:r>
      <w:r w:rsidR="00CE6081">
        <w:rPr>
          <w:sz w:val="23"/>
          <w:szCs w:val="23"/>
        </w:rPr>
        <w:t>weighted-average method</w:t>
      </w:r>
      <w:r w:rsidR="003E790B">
        <w:rPr>
          <w:sz w:val="23"/>
          <w:szCs w:val="23"/>
        </w:rPr>
        <w:t>).</w:t>
      </w:r>
    </w:p>
    <w:p w14:paraId="614827EE" w14:textId="29932AE7" w:rsidR="00097563" w:rsidRPr="00683F29" w:rsidRDefault="00866D61" w:rsidP="00097563">
      <w:pPr>
        <w:pStyle w:val="Heading2"/>
        <w:tabs>
          <w:tab w:val="num" w:pos="0"/>
          <w:tab w:val="num" w:pos="4716"/>
        </w:tabs>
        <w:ind w:left="648" w:right="76" w:hanging="648"/>
      </w:pPr>
      <w:bookmarkStart w:id="469" w:name="_Toc144298567"/>
      <w:bookmarkStart w:id="470" w:name="_Ref502931930"/>
      <w:bookmarkStart w:id="471" w:name="_Toc503173308"/>
      <w:r>
        <w:t>CanopySumScale</w:t>
      </w:r>
      <w:r w:rsidR="00097563" w:rsidRPr="00683F29">
        <w:t xml:space="preserve"> (</w:t>
      </w:r>
      <w:r w:rsidR="00097563">
        <w:t>O</w:t>
      </w:r>
      <w:r w:rsidR="00097563" w:rsidRPr="00683F29">
        <w:t>ptional)</w:t>
      </w:r>
      <w:bookmarkEnd w:id="469"/>
    </w:p>
    <w:p w14:paraId="2830B1C7" w14:textId="60A18195" w:rsidR="00097563" w:rsidRDefault="00A91604" w:rsidP="00097563">
      <w:pPr>
        <w:pStyle w:val="textbody"/>
        <w:ind w:left="540" w:right="76"/>
        <w:rPr>
          <w:sz w:val="23"/>
          <w:szCs w:val="23"/>
        </w:rPr>
      </w:pPr>
      <w:r>
        <w:t>Scale</w:t>
      </w:r>
      <w:r w:rsidR="00863C9B">
        <w:t>s</w:t>
      </w:r>
      <w:r>
        <w:t xml:space="preserve"> the degree to which the constraint that cumulative canopy proportions cannot exceed 1 is enforced.  CanopySumScale </w:t>
      </w:r>
      <w:r w:rsidR="00EB0627">
        <w:t xml:space="preserve">scales the relative rate at which excess canopy proportion </w:t>
      </w:r>
      <w:r w:rsidR="008611CA">
        <w:t>(</w:t>
      </w:r>
      <w:r w:rsidR="00D719F7">
        <w:t xml:space="preserve">&gt;1) </w:t>
      </w:r>
      <w:r w:rsidR="00EB0627">
        <w:t>is removed</w:t>
      </w:r>
      <w:r>
        <w:t>.</w:t>
      </w:r>
      <w:r w:rsidR="00ED7F7C">
        <w:t xml:space="preserve"> </w:t>
      </w:r>
      <w:r w:rsidR="00D719F7">
        <w:t xml:space="preserve"> </w:t>
      </w:r>
      <w:r w:rsidR="007E78F2">
        <w:t xml:space="preserve">The parameter is ignored when CohortStacking=true.  </w:t>
      </w:r>
      <w:r w:rsidR="000671F4" w:rsidRPr="00361F61">
        <w:t>Value: 0.0</w:t>
      </w:r>
      <w:r w:rsidR="000671F4" w:rsidRPr="00361F61">
        <w:rPr>
          <w:u w:val="single"/>
        </w:rPr>
        <w:t>&lt;</w:t>
      </w:r>
      <w:r w:rsidR="000671F4" w:rsidRPr="00361F61">
        <w:t>decimal</w:t>
      </w:r>
      <w:r w:rsidR="00792427" w:rsidRPr="00660303">
        <w:rPr>
          <w:u w:val="single"/>
        </w:rPr>
        <w:t>&lt;</w:t>
      </w:r>
      <w:r w:rsidR="00792427">
        <w:t>1.0</w:t>
      </w:r>
      <w:r w:rsidR="000671F4" w:rsidRPr="00361F61">
        <w:t xml:space="preserve">.  </w:t>
      </w:r>
      <w:r w:rsidR="009A6059">
        <w:rPr>
          <w:sz w:val="23"/>
          <w:szCs w:val="23"/>
        </w:rPr>
        <w:t xml:space="preserve">Units: </w:t>
      </w:r>
      <w:r w:rsidR="00792427">
        <w:t>proportion</w:t>
      </w:r>
      <w:r w:rsidR="009A6059">
        <w:rPr>
          <w:sz w:val="23"/>
          <w:szCs w:val="23"/>
        </w:rPr>
        <w:t xml:space="preserve">.  </w:t>
      </w:r>
      <w:r w:rsidR="00097563">
        <w:rPr>
          <w:sz w:val="23"/>
          <w:szCs w:val="23"/>
        </w:rPr>
        <w:t xml:space="preserve">Default: </w:t>
      </w:r>
      <w:r w:rsidR="00377B74">
        <w:rPr>
          <w:sz w:val="23"/>
          <w:szCs w:val="23"/>
        </w:rPr>
        <w:t>0.206.</w:t>
      </w:r>
    </w:p>
    <w:p w14:paraId="2E0F1B13" w14:textId="6F4490D6" w:rsidR="00876842" w:rsidRPr="00683F29" w:rsidRDefault="000A45AB" w:rsidP="00876842">
      <w:pPr>
        <w:pStyle w:val="Heading2"/>
        <w:tabs>
          <w:tab w:val="num" w:pos="0"/>
          <w:tab w:val="num" w:pos="4716"/>
        </w:tabs>
        <w:ind w:left="648" w:right="76" w:hanging="648"/>
        <w:rPr>
          <w:ins w:id="472" w:author="Zaixing Zhou" w:date="2024-11-08T16:02:00Z" w16du:dateUtc="2024-11-08T21:02:00Z"/>
        </w:rPr>
      </w:pPr>
      <w:proofErr w:type="spellStart"/>
      <w:ins w:id="473" w:author="Zaixing Zhou" w:date="2024-11-08T16:27:00Z" w16du:dateUtc="2024-11-08T21:27:00Z">
        <w:r w:rsidRPr="000A45AB">
          <w:t>FolNConRange</w:t>
        </w:r>
      </w:ins>
      <w:proofErr w:type="spellEnd"/>
    </w:p>
    <w:p w14:paraId="5C4E2B03" w14:textId="5AC3B955" w:rsidR="000A45AB" w:rsidRDefault="000A45AB" w:rsidP="000A45AB">
      <w:pPr>
        <w:pStyle w:val="textbody"/>
        <w:ind w:left="540" w:right="76"/>
        <w:rPr>
          <w:ins w:id="474" w:author="Zaixing Zhou" w:date="2024-11-08T16:33:00Z" w16du:dateUtc="2024-11-08T21:33:00Z"/>
          <w:sz w:val="23"/>
          <w:szCs w:val="23"/>
        </w:rPr>
      </w:pPr>
      <w:ins w:id="475" w:author="Zaixing Zhou" w:date="2024-11-08T16:29:00Z" w16du:dateUtc="2024-11-08T21:29:00Z">
        <w:r>
          <w:t>M</w:t>
        </w:r>
        <w:r w:rsidRPr="000A45AB">
          <w:t xml:space="preserve">ax fractional increase in </w:t>
        </w:r>
        <w:r>
          <w:t xml:space="preserve">foliar </w:t>
        </w:r>
        <w:r w:rsidRPr="000A45AB">
          <w:t>N concentration</w:t>
        </w:r>
        <w:r>
          <w:t xml:space="preserve"> from the </w:t>
        </w:r>
      </w:ins>
      <w:ins w:id="476" w:author="Zaixing Zhou" w:date="2024-11-08T16:30:00Z" w16du:dateUtc="2024-11-08T21:30:00Z">
        <w:r>
          <w:t xml:space="preserve">input </w:t>
        </w:r>
      </w:ins>
      <w:ins w:id="477" w:author="Zaixing Zhou" w:date="2024-11-08T16:31:00Z" w16du:dateUtc="2024-11-08T21:31:00Z">
        <w:r>
          <w:t xml:space="preserve">minimum </w:t>
        </w:r>
      </w:ins>
      <w:ins w:id="478" w:author="Zaixing Zhou" w:date="2024-11-08T16:30:00Z" w16du:dateUtc="2024-11-08T21:30:00Z">
        <w:r>
          <w:t>foliar N</w:t>
        </w:r>
      </w:ins>
      <w:ins w:id="479" w:author="Zaixing Zhou" w:date="2024-11-08T16:29:00Z" w16du:dateUtc="2024-11-08T21:29:00Z">
        <w:r>
          <w:t>.</w:t>
        </w:r>
      </w:ins>
      <w:ins w:id="480" w:author="Zaixing Zhou" w:date="2024-11-08T16:28:00Z" w16du:dateUtc="2024-11-08T21:28:00Z">
        <w:r>
          <w:t xml:space="preserve">  </w:t>
        </w:r>
        <w:r w:rsidRPr="00361F61">
          <w:t xml:space="preserve">Value: </w:t>
        </w:r>
      </w:ins>
      <w:ins w:id="481" w:author="Zaixing Zhou" w:date="2024-11-08T16:33:00Z" w16du:dateUtc="2024-11-08T21:33:00Z">
        <w:r>
          <w:rPr>
            <w:sz w:val="23"/>
            <w:szCs w:val="23"/>
          </w:rPr>
          <w:t xml:space="preserve">decimal </w:t>
        </w:r>
        <w:r>
          <w:t>&gt;= 0</w:t>
        </w:r>
        <w:r>
          <w:rPr>
            <w:sz w:val="23"/>
            <w:szCs w:val="23"/>
          </w:rPr>
          <w:t>.</w:t>
        </w:r>
        <w:r w:rsidRPr="00262A56">
          <w:rPr>
            <w:sz w:val="23"/>
            <w:szCs w:val="23"/>
          </w:rPr>
          <w:t xml:space="preserve"> </w:t>
        </w:r>
        <w:r>
          <w:rPr>
            <w:sz w:val="23"/>
            <w:szCs w:val="23"/>
          </w:rPr>
          <w:t xml:space="preserve"> Default: </w:t>
        </w:r>
        <w:r>
          <w:rPr>
            <w:sz w:val="23"/>
            <w:szCs w:val="23"/>
          </w:rPr>
          <w:t>0.6</w:t>
        </w:r>
        <w:r>
          <w:rPr>
            <w:sz w:val="23"/>
            <w:szCs w:val="23"/>
          </w:rPr>
          <w:t>.</w:t>
        </w:r>
      </w:ins>
    </w:p>
    <w:p w14:paraId="52A8F69E" w14:textId="7C992A88" w:rsidR="009657FC" w:rsidRPr="00683F29" w:rsidRDefault="009657FC" w:rsidP="009657FC">
      <w:pPr>
        <w:pStyle w:val="Heading2"/>
        <w:tabs>
          <w:tab w:val="num" w:pos="0"/>
          <w:tab w:val="num" w:pos="4716"/>
        </w:tabs>
        <w:ind w:left="648" w:right="76" w:hanging="648"/>
        <w:rPr>
          <w:ins w:id="482" w:author="Zaixing Zhou" w:date="2024-11-08T16:33:00Z" w16du:dateUtc="2024-11-08T21:33:00Z"/>
        </w:rPr>
      </w:pPr>
      <w:proofErr w:type="spellStart"/>
      <w:ins w:id="483" w:author="Zaixing Zhou" w:date="2024-11-08T16:33:00Z" w16du:dateUtc="2024-11-08T21:33:00Z">
        <w:r w:rsidRPr="009657FC">
          <w:t>MaxNStore</w:t>
        </w:r>
        <w:proofErr w:type="spellEnd"/>
      </w:ins>
    </w:p>
    <w:p w14:paraId="3709E158" w14:textId="11430CFF" w:rsidR="009657FC" w:rsidRDefault="009657FC" w:rsidP="009657FC">
      <w:pPr>
        <w:pStyle w:val="textbody"/>
        <w:ind w:left="540" w:right="76"/>
        <w:rPr>
          <w:ins w:id="484" w:author="Zaixing Zhou" w:date="2024-11-08T16:33:00Z" w16du:dateUtc="2024-11-08T21:33:00Z"/>
          <w:sz w:val="23"/>
          <w:szCs w:val="23"/>
        </w:rPr>
      </w:pPr>
      <w:ins w:id="485" w:author="Zaixing Zhou" w:date="2024-11-08T16:33:00Z" w16du:dateUtc="2024-11-08T21:33:00Z">
        <w:r>
          <w:t>M</w:t>
        </w:r>
        <w:r w:rsidRPr="009657FC">
          <w:t xml:space="preserve">ax N content in </w:t>
        </w:r>
        <w:proofErr w:type="spellStart"/>
        <w:r w:rsidRPr="009657FC">
          <w:t>PlantN</w:t>
        </w:r>
        <w:proofErr w:type="spellEnd"/>
        <w:r w:rsidRPr="009657FC">
          <w:t xml:space="preserve"> pool</w:t>
        </w:r>
        <w:r>
          <w:t xml:space="preserve">.  </w:t>
        </w:r>
        <w:r w:rsidRPr="00361F61">
          <w:t xml:space="preserve">Value: </w:t>
        </w:r>
        <w:r>
          <w:rPr>
            <w:sz w:val="23"/>
            <w:szCs w:val="23"/>
          </w:rPr>
          <w:t xml:space="preserve">decimal </w:t>
        </w:r>
        <w:r>
          <w:t>&gt;= 0</w:t>
        </w:r>
        <w:r>
          <w:rPr>
            <w:sz w:val="23"/>
            <w:szCs w:val="23"/>
          </w:rPr>
          <w:t>.</w:t>
        </w:r>
        <w:r w:rsidRPr="00262A56">
          <w:rPr>
            <w:sz w:val="23"/>
            <w:szCs w:val="23"/>
          </w:rPr>
          <w:t xml:space="preserve"> </w:t>
        </w:r>
        <w:r>
          <w:rPr>
            <w:sz w:val="23"/>
            <w:szCs w:val="23"/>
          </w:rPr>
          <w:t xml:space="preserve"> Units: </w:t>
        </w:r>
      </w:ins>
      <w:ins w:id="486" w:author="Zaixing Zhou" w:date="2024-11-08T16:34:00Z" w16du:dateUtc="2024-11-08T21:34:00Z">
        <w:r w:rsidRPr="009657FC">
          <w:t>g N m</w:t>
        </w:r>
        <w:r w:rsidRPr="009657FC">
          <w:rPr>
            <w:vertAlign w:val="superscript"/>
            <w:rPrChange w:id="487" w:author="Zaixing Zhou" w:date="2024-11-08T16:34:00Z" w16du:dateUtc="2024-11-08T21:34:00Z">
              <w:rPr/>
            </w:rPrChange>
          </w:rPr>
          <w:t>-2</w:t>
        </w:r>
        <w:r>
          <w:t>.</w:t>
        </w:r>
      </w:ins>
      <w:ins w:id="488" w:author="Zaixing Zhou" w:date="2024-11-08T16:33:00Z" w16du:dateUtc="2024-11-08T21:33:00Z">
        <w:r>
          <w:rPr>
            <w:sz w:val="23"/>
            <w:szCs w:val="23"/>
          </w:rPr>
          <w:t xml:space="preserve"> </w:t>
        </w:r>
        <w:r>
          <w:rPr>
            <w:sz w:val="23"/>
            <w:szCs w:val="23"/>
          </w:rPr>
          <w:t xml:space="preserve">Default: </w:t>
        </w:r>
      </w:ins>
      <w:proofErr w:type="gramStart"/>
      <w:ins w:id="489" w:author="Zaixing Zhou" w:date="2024-11-08T16:34:00Z" w16du:dateUtc="2024-11-08T21:34:00Z">
        <w:r>
          <w:rPr>
            <w:sz w:val="23"/>
            <w:szCs w:val="23"/>
          </w:rPr>
          <w:t>21</w:t>
        </w:r>
      </w:ins>
      <w:ins w:id="490" w:author="Zaixing Zhou" w:date="2024-11-08T16:33:00Z" w16du:dateUtc="2024-11-08T21:33:00Z">
        <w:r>
          <w:rPr>
            <w:sz w:val="23"/>
            <w:szCs w:val="23"/>
          </w:rPr>
          <w:t>.</w:t>
        </w:r>
      </w:ins>
      <w:ins w:id="491" w:author="Zaixing Zhou" w:date="2024-11-08T16:34:00Z" w16du:dateUtc="2024-11-08T21:34:00Z">
        <w:r>
          <w:rPr>
            <w:sz w:val="23"/>
            <w:szCs w:val="23"/>
          </w:rPr>
          <w:t>The</w:t>
        </w:r>
        <w:proofErr w:type="gramEnd"/>
        <w:r>
          <w:rPr>
            <w:sz w:val="23"/>
            <w:szCs w:val="23"/>
          </w:rPr>
          <w:t xml:space="preserve"> default value is assumed </w:t>
        </w:r>
      </w:ins>
      <w:ins w:id="492" w:author="Zaixing Zhou" w:date="2024-11-08T16:35:00Z" w16du:dateUtc="2024-11-08T21:35:00Z">
        <w:r>
          <w:rPr>
            <w:sz w:val="23"/>
            <w:szCs w:val="23"/>
          </w:rPr>
          <w:t>that</w:t>
        </w:r>
      </w:ins>
      <w:ins w:id="493" w:author="Zaixing Zhou" w:date="2024-11-08T16:34:00Z" w16du:dateUtc="2024-11-08T21:34:00Z">
        <w:r>
          <w:rPr>
            <w:sz w:val="23"/>
            <w:szCs w:val="23"/>
          </w:rPr>
          <w:t xml:space="preserve"> the plant </w:t>
        </w:r>
      </w:ins>
      <w:ins w:id="494" w:author="Zaixing Zhou" w:date="2024-11-08T16:35:00Z" w16du:dateUtc="2024-11-08T21:35:00Z">
        <w:r>
          <w:rPr>
            <w:sz w:val="23"/>
            <w:szCs w:val="23"/>
          </w:rPr>
          <w:t>can sustain three times flushes of the foliage after defoliation.</w:t>
        </w:r>
      </w:ins>
    </w:p>
    <w:p w14:paraId="5FC7BA83" w14:textId="58BA0D24" w:rsidR="009657FC" w:rsidRPr="00683F29" w:rsidRDefault="009657FC" w:rsidP="009657FC">
      <w:pPr>
        <w:pStyle w:val="Heading2"/>
        <w:tabs>
          <w:tab w:val="num" w:pos="0"/>
          <w:tab w:val="num" w:pos="4716"/>
        </w:tabs>
        <w:ind w:left="648" w:right="76" w:hanging="648"/>
        <w:rPr>
          <w:ins w:id="495" w:author="Zaixing Zhou" w:date="2024-11-08T16:36:00Z" w16du:dateUtc="2024-11-08T21:36:00Z"/>
        </w:rPr>
      </w:pPr>
      <w:ins w:id="496" w:author="Zaixing Zhou" w:date="2024-11-08T16:36:00Z" w16du:dateUtc="2024-11-08T21:36:00Z">
        <w:r w:rsidRPr="009657FC">
          <w:t>Kho</w:t>
        </w:r>
      </w:ins>
    </w:p>
    <w:p w14:paraId="0C4B0E55" w14:textId="548A08B0" w:rsidR="009657FC" w:rsidRDefault="009657FC" w:rsidP="009657FC">
      <w:pPr>
        <w:pStyle w:val="textbody"/>
        <w:ind w:left="540" w:right="76"/>
        <w:rPr>
          <w:ins w:id="497" w:author="Zaixing Zhou" w:date="2024-11-08T16:36:00Z" w16du:dateUtc="2024-11-08T21:36:00Z"/>
          <w:sz w:val="23"/>
          <w:szCs w:val="23"/>
        </w:rPr>
      </w:pPr>
      <w:proofErr w:type="gramStart"/>
      <w:ins w:id="498" w:author="Zaixing Zhou" w:date="2024-11-08T16:37:00Z" w16du:dateUtc="2024-11-08T21:37:00Z">
        <w:r w:rsidRPr="009657FC">
          <w:t>Decomposition</w:t>
        </w:r>
        <w:proofErr w:type="gramEnd"/>
        <w:r w:rsidRPr="009657FC">
          <w:t xml:space="preserve"> </w:t>
        </w:r>
      </w:ins>
      <w:ins w:id="499" w:author="Zaixing Zhou" w:date="2024-11-08T16:38:00Z" w16du:dateUtc="2024-11-08T21:38:00Z">
        <w:r w:rsidR="001671E4">
          <w:t xml:space="preserve">turnover rate </w:t>
        </w:r>
      </w:ins>
      <w:ins w:id="500" w:author="Zaixing Zhou" w:date="2024-11-08T16:37:00Z" w16du:dateUtc="2024-11-08T21:37:00Z">
        <w:r w:rsidRPr="009657FC">
          <w:t>for SOM pool</w:t>
        </w:r>
      </w:ins>
      <w:ins w:id="501" w:author="Zaixing Zhou" w:date="2024-11-08T16:36:00Z" w16du:dateUtc="2024-11-08T21:36:00Z">
        <w:r>
          <w:t xml:space="preserve">. </w:t>
        </w:r>
      </w:ins>
      <w:ins w:id="502" w:author="Zaixing Zhou" w:date="2024-11-08T16:37:00Z" w16du:dateUtc="2024-11-08T21:37:00Z">
        <w:r>
          <w:t xml:space="preserve"> This </w:t>
        </w:r>
      </w:ins>
      <w:ins w:id="503" w:author="Zaixing Zhou" w:date="2024-11-08T16:38:00Z" w16du:dateUtc="2024-11-08T21:38:00Z">
        <w:r w:rsidR="001671E4">
          <w:t xml:space="preserve">rate is assumed the SOM consists of the labile and </w:t>
        </w:r>
      </w:ins>
      <w:ins w:id="504" w:author="Zaixing Zhou" w:date="2024-11-08T16:39:00Z" w16du:dateUtc="2024-11-08T21:39:00Z">
        <w:r w:rsidR="001671E4">
          <w:t xml:space="preserve">intermediate components of the real soil organic matter. </w:t>
        </w:r>
      </w:ins>
      <w:ins w:id="505" w:author="Zaixing Zhou" w:date="2024-11-08T16:38:00Z" w16du:dateUtc="2024-11-08T21:38:00Z">
        <w:r w:rsidR="001671E4">
          <w:t xml:space="preserve"> </w:t>
        </w:r>
      </w:ins>
      <w:ins w:id="506" w:author="Zaixing Zhou" w:date="2024-11-08T16:36:00Z" w16du:dateUtc="2024-11-08T21:36:00Z">
        <w:r w:rsidRPr="00361F61">
          <w:t xml:space="preserve">Value: </w:t>
        </w:r>
      </w:ins>
      <w:ins w:id="507" w:author="Zaixing Zhou" w:date="2024-11-08T16:37:00Z" w16du:dateUtc="2024-11-08T21:37:00Z">
        <w:r w:rsidRPr="00361F61">
          <w:t>0.0</w:t>
        </w:r>
        <w:r w:rsidRPr="00361F61">
          <w:rPr>
            <w:u w:val="single"/>
          </w:rPr>
          <w:t>&lt;</w:t>
        </w:r>
        <w:r w:rsidRPr="00361F61">
          <w:t>decimal</w:t>
        </w:r>
        <w:r w:rsidRPr="00660303">
          <w:rPr>
            <w:u w:val="single"/>
          </w:rPr>
          <w:t>&lt;</w:t>
        </w:r>
        <w:r>
          <w:t>1.0</w:t>
        </w:r>
      </w:ins>
      <w:ins w:id="508" w:author="Zaixing Zhou" w:date="2024-11-08T16:36:00Z" w16du:dateUtc="2024-11-08T21:36:00Z">
        <w:r>
          <w:rPr>
            <w:sz w:val="23"/>
            <w:szCs w:val="23"/>
          </w:rPr>
          <w:t>.</w:t>
        </w:r>
        <w:r w:rsidRPr="00262A56">
          <w:rPr>
            <w:sz w:val="23"/>
            <w:szCs w:val="23"/>
          </w:rPr>
          <w:t xml:space="preserve"> </w:t>
        </w:r>
        <w:r>
          <w:rPr>
            <w:sz w:val="23"/>
            <w:szCs w:val="23"/>
          </w:rPr>
          <w:t xml:space="preserve"> Units: </w:t>
        </w:r>
      </w:ins>
      <w:ins w:id="509" w:author="Zaixing Zhou" w:date="2024-11-08T16:37:00Z" w16du:dateUtc="2024-11-08T21:37:00Z">
        <w:r w:rsidRPr="009657FC">
          <w:t>yr</w:t>
        </w:r>
        <w:r w:rsidRPr="009657FC">
          <w:rPr>
            <w:vertAlign w:val="superscript"/>
            <w:rPrChange w:id="510" w:author="Zaixing Zhou" w:date="2024-11-08T16:37:00Z" w16du:dateUtc="2024-11-08T21:37:00Z">
              <w:rPr/>
            </w:rPrChange>
          </w:rPr>
          <w:t>-1</w:t>
        </w:r>
      </w:ins>
      <w:ins w:id="511" w:author="Zaixing Zhou" w:date="2024-11-08T16:36:00Z" w16du:dateUtc="2024-11-08T21:36:00Z">
        <w:r>
          <w:t>.</w:t>
        </w:r>
        <w:r>
          <w:rPr>
            <w:sz w:val="23"/>
            <w:szCs w:val="23"/>
          </w:rPr>
          <w:t xml:space="preserve"> Default: </w:t>
        </w:r>
      </w:ins>
      <w:ins w:id="512" w:author="Zaixing Zhou" w:date="2024-11-08T16:37:00Z" w16du:dateUtc="2024-11-08T21:37:00Z">
        <w:r>
          <w:rPr>
            <w:sz w:val="23"/>
            <w:szCs w:val="23"/>
          </w:rPr>
          <w:t>0.075</w:t>
        </w:r>
      </w:ins>
      <w:ins w:id="513" w:author="Zaixing Zhou" w:date="2024-11-08T16:36:00Z" w16du:dateUtc="2024-11-08T21:36:00Z">
        <w:r>
          <w:rPr>
            <w:sz w:val="23"/>
            <w:szCs w:val="23"/>
          </w:rPr>
          <w:t>.</w:t>
        </w:r>
      </w:ins>
    </w:p>
    <w:p w14:paraId="7DA3DB35" w14:textId="6A24B8FB" w:rsidR="001671E4" w:rsidRPr="00683F29" w:rsidRDefault="001671E4" w:rsidP="001671E4">
      <w:pPr>
        <w:pStyle w:val="Heading2"/>
        <w:tabs>
          <w:tab w:val="num" w:pos="0"/>
          <w:tab w:val="num" w:pos="4716"/>
        </w:tabs>
        <w:ind w:left="648" w:right="76" w:hanging="648"/>
        <w:rPr>
          <w:ins w:id="514" w:author="Zaixing Zhou" w:date="2024-11-08T16:39:00Z" w16du:dateUtc="2024-11-08T21:39:00Z"/>
        </w:rPr>
      </w:pPr>
      <w:proofErr w:type="spellStart"/>
      <w:ins w:id="515" w:author="Zaixing Zhou" w:date="2024-11-08T16:39:00Z" w16du:dateUtc="2024-11-08T21:39:00Z">
        <w:r w:rsidRPr="001671E4">
          <w:t>NImmob</w:t>
        </w:r>
      </w:ins>
      <w:ins w:id="516" w:author="Zaixing Zhou" w:date="2024-11-08T16:50:00Z" w16du:dateUtc="2024-11-08T21:50:00Z">
        <w:r w:rsidR="00FF0EFF">
          <w:t>A</w:t>
        </w:r>
      </w:ins>
      <w:proofErr w:type="spellEnd"/>
    </w:p>
    <w:p w14:paraId="121D7A17" w14:textId="4BF8BD56" w:rsidR="001671E4" w:rsidRDefault="00FF0EFF" w:rsidP="001671E4">
      <w:pPr>
        <w:pStyle w:val="textbody"/>
        <w:ind w:left="540" w:right="76"/>
        <w:rPr>
          <w:ins w:id="517" w:author="Zaixing Zhou" w:date="2024-11-08T16:39:00Z" w16du:dateUtc="2024-11-08T21:39:00Z"/>
          <w:sz w:val="23"/>
          <w:szCs w:val="23"/>
        </w:rPr>
      </w:pPr>
      <w:ins w:id="518" w:author="Zaixing Zhou" w:date="2024-11-08T16:51:00Z" w16du:dateUtc="2024-11-08T21:51:00Z">
        <w:r>
          <w:t>Intercept of the l</w:t>
        </w:r>
      </w:ins>
      <w:ins w:id="519" w:author="Zaixing Zhou" w:date="2024-11-08T16:48:00Z" w16du:dateUtc="2024-11-08T21:48:00Z">
        <w:r w:rsidR="001753B8" w:rsidRPr="001753B8">
          <w:t xml:space="preserve">inear </w:t>
        </w:r>
      </w:ins>
      <w:ins w:id="520" w:author="Zaixing Zhou" w:date="2024-11-08T16:51:00Z" w16du:dateUtc="2024-11-08T21:51:00Z">
        <w:r>
          <w:t>relationship of the</w:t>
        </w:r>
      </w:ins>
      <w:ins w:id="521" w:author="Zaixing Zhou" w:date="2024-11-08T16:48:00Z" w16du:dateUtc="2024-11-08T21:48:00Z">
        <w:r w:rsidR="001753B8" w:rsidRPr="001753B8">
          <w:t xml:space="preserve"> fraction of mineralized N </w:t>
        </w:r>
        <w:proofErr w:type="spellStart"/>
        <w:r w:rsidR="001753B8" w:rsidRPr="001753B8">
          <w:t>reimmobilized</w:t>
        </w:r>
        <w:proofErr w:type="spellEnd"/>
        <w:r w:rsidR="001753B8" w:rsidRPr="001753B8">
          <w:t xml:space="preserve"> as a function of SOM </w:t>
        </w:r>
        <w:proofErr w:type="gramStart"/>
        <w:r w:rsidR="001753B8" w:rsidRPr="001753B8">
          <w:t>C:N</w:t>
        </w:r>
      </w:ins>
      <w:proofErr w:type="gramEnd"/>
      <w:ins w:id="522" w:author="Zaixing Zhou" w:date="2024-11-08T16:45:00Z" w16du:dateUtc="2024-11-08T21:45:00Z">
        <w:r w:rsidR="001671E4">
          <w:t>, w</w:t>
        </w:r>
      </w:ins>
      <w:ins w:id="523" w:author="Zaixing Zhou" w:date="2024-11-08T16:46:00Z" w16du:dateUtc="2024-11-08T21:46:00Z">
        <w:r w:rsidR="001671E4">
          <w:t xml:space="preserve">hich is 12 where no immobilization occurs, while it is 34 where </w:t>
        </w:r>
      </w:ins>
      <w:ins w:id="524" w:author="Zaixing Zhou" w:date="2024-11-08T16:47:00Z" w16du:dateUtc="2024-11-08T21:47:00Z">
        <w:r w:rsidR="001671E4">
          <w:t>all mineralized N</w:t>
        </w:r>
      </w:ins>
      <w:ins w:id="525" w:author="Zaixing Zhou" w:date="2024-11-08T16:49:00Z" w16du:dateUtc="2024-11-08T21:49:00Z">
        <w:r w:rsidR="001753B8">
          <w:t xml:space="preserve"> is </w:t>
        </w:r>
        <w:proofErr w:type="spellStart"/>
        <w:r w:rsidR="001753B8">
          <w:t>reimmoblized</w:t>
        </w:r>
        <w:proofErr w:type="spellEnd"/>
        <w:r w:rsidR="001753B8">
          <w:t xml:space="preserve"> by microbes and no am</w:t>
        </w:r>
      </w:ins>
      <w:ins w:id="526" w:author="Zaixing Zhou" w:date="2024-11-08T16:50:00Z" w16du:dateUtc="2024-11-08T21:50:00Z">
        <w:r w:rsidR="001753B8">
          <w:t>monium is available for plant uptake and nitrification</w:t>
        </w:r>
      </w:ins>
      <w:ins w:id="527" w:author="Zaixing Zhou" w:date="2024-11-08T16:49:00Z" w16du:dateUtc="2024-11-08T21:49:00Z">
        <w:r w:rsidR="001753B8">
          <w:t xml:space="preserve"> </w:t>
        </w:r>
      </w:ins>
      <w:ins w:id="528" w:author="Zaixing Zhou" w:date="2024-11-08T16:39:00Z" w16du:dateUtc="2024-11-08T21:39:00Z">
        <w:r w:rsidR="001671E4">
          <w:t xml:space="preserve">.   </w:t>
        </w:r>
        <w:r w:rsidR="001671E4" w:rsidRPr="00361F61">
          <w:t>Value: decimal</w:t>
        </w:r>
        <w:r w:rsidR="001671E4">
          <w:rPr>
            <w:sz w:val="23"/>
            <w:szCs w:val="23"/>
          </w:rPr>
          <w:t>.</w:t>
        </w:r>
        <w:r w:rsidR="001671E4" w:rsidRPr="00262A56">
          <w:rPr>
            <w:sz w:val="23"/>
            <w:szCs w:val="23"/>
          </w:rPr>
          <w:t xml:space="preserve"> </w:t>
        </w:r>
        <w:r w:rsidR="001671E4">
          <w:rPr>
            <w:sz w:val="23"/>
            <w:szCs w:val="23"/>
          </w:rPr>
          <w:t xml:space="preserve"> Units:</w:t>
        </w:r>
      </w:ins>
      <w:ins w:id="529" w:author="Zaixing Zhou" w:date="2024-11-08T16:48:00Z" w16du:dateUtc="2024-11-08T21:48:00Z">
        <w:r w:rsidR="001753B8" w:rsidRPr="001753B8">
          <w:t xml:space="preserve"> </w:t>
        </w:r>
        <w:r w:rsidR="001753B8">
          <w:t>proportion</w:t>
        </w:r>
      </w:ins>
      <w:ins w:id="530" w:author="Zaixing Zhou" w:date="2024-11-08T16:39:00Z" w16du:dateUtc="2024-11-08T21:39:00Z">
        <w:r w:rsidR="001671E4">
          <w:t>.</w:t>
        </w:r>
        <w:r w:rsidR="001671E4">
          <w:rPr>
            <w:sz w:val="23"/>
            <w:szCs w:val="23"/>
          </w:rPr>
          <w:t xml:space="preserve"> Default: </w:t>
        </w:r>
      </w:ins>
      <w:ins w:id="531" w:author="Zaixing Zhou" w:date="2024-11-08T16:52:00Z" w16du:dateUtc="2024-11-08T21:52:00Z">
        <w:r w:rsidR="00776FF9" w:rsidRPr="00776FF9">
          <w:rPr>
            <w:sz w:val="23"/>
            <w:szCs w:val="23"/>
          </w:rPr>
          <w:t>151</w:t>
        </w:r>
      </w:ins>
      <w:ins w:id="532" w:author="Zaixing Zhou" w:date="2024-11-08T16:39:00Z" w16du:dateUtc="2024-11-08T21:39:00Z">
        <w:r w:rsidR="001671E4">
          <w:rPr>
            <w:sz w:val="23"/>
            <w:szCs w:val="23"/>
          </w:rPr>
          <w:t>.</w:t>
        </w:r>
      </w:ins>
    </w:p>
    <w:p w14:paraId="18981C76" w14:textId="5012B076" w:rsidR="00FF0EFF" w:rsidRPr="00683F29" w:rsidRDefault="00FF0EFF" w:rsidP="00FF0EFF">
      <w:pPr>
        <w:pStyle w:val="Heading2"/>
        <w:tabs>
          <w:tab w:val="num" w:pos="0"/>
          <w:tab w:val="num" w:pos="4716"/>
        </w:tabs>
        <w:ind w:left="648" w:right="76" w:hanging="648"/>
        <w:rPr>
          <w:ins w:id="533" w:author="Zaixing Zhou" w:date="2024-11-08T16:50:00Z" w16du:dateUtc="2024-11-08T21:50:00Z"/>
        </w:rPr>
      </w:pPr>
      <w:proofErr w:type="spellStart"/>
      <w:ins w:id="534" w:author="Zaixing Zhou" w:date="2024-11-08T16:50:00Z" w16du:dateUtc="2024-11-08T21:50:00Z">
        <w:r w:rsidRPr="001671E4">
          <w:t>NImmob</w:t>
        </w:r>
        <w:r>
          <w:t>B</w:t>
        </w:r>
        <w:proofErr w:type="spellEnd"/>
      </w:ins>
    </w:p>
    <w:p w14:paraId="1E8894A4" w14:textId="77777777" w:rsidR="00FF0EFF" w:rsidRDefault="00FF0EFF" w:rsidP="00FF0EFF">
      <w:pPr>
        <w:pStyle w:val="textbody"/>
        <w:ind w:left="540" w:right="76"/>
        <w:rPr>
          <w:ins w:id="535" w:author="Zaixing Zhou" w:date="2024-11-08T16:50:00Z" w16du:dateUtc="2024-11-08T21:50:00Z"/>
          <w:sz w:val="23"/>
          <w:szCs w:val="23"/>
        </w:rPr>
      </w:pPr>
      <w:ins w:id="536" w:author="Zaixing Zhou" w:date="2024-11-08T16:50:00Z" w16du:dateUtc="2024-11-08T21:50:00Z">
        <w:r>
          <w:t>L</w:t>
        </w:r>
        <w:r w:rsidRPr="001753B8">
          <w:t xml:space="preserve">inear coefficients for fraction of mineralized N </w:t>
        </w:r>
        <w:proofErr w:type="spellStart"/>
        <w:r w:rsidRPr="001753B8">
          <w:t>reimmobilized</w:t>
        </w:r>
        <w:proofErr w:type="spellEnd"/>
        <w:r w:rsidRPr="001753B8">
          <w:t xml:space="preserve"> as a function of SOM </w:t>
        </w:r>
        <w:proofErr w:type="gramStart"/>
        <w:r w:rsidRPr="001753B8">
          <w:t>C:N</w:t>
        </w:r>
        <w:proofErr w:type="gramEnd"/>
        <w:r>
          <w:t xml:space="preserve">, which is 12 where no immobilization occurs, while it is 34 where all mineralized N is </w:t>
        </w:r>
        <w:proofErr w:type="spellStart"/>
        <w:r>
          <w:t>reimmoblized</w:t>
        </w:r>
        <w:proofErr w:type="spellEnd"/>
        <w:r>
          <w:t xml:space="preserve"> by microbes and no ammonium is available for plant uptake and nitrification .   </w:t>
        </w:r>
        <w:r w:rsidRPr="00361F61">
          <w:t>Value: decimal</w:t>
        </w:r>
        <w:r>
          <w:rPr>
            <w:sz w:val="23"/>
            <w:szCs w:val="23"/>
          </w:rPr>
          <w:t>.</w:t>
        </w:r>
        <w:r w:rsidRPr="00262A56">
          <w:rPr>
            <w:sz w:val="23"/>
            <w:szCs w:val="23"/>
          </w:rPr>
          <w:t xml:space="preserve"> </w:t>
        </w:r>
        <w:r>
          <w:rPr>
            <w:sz w:val="23"/>
            <w:szCs w:val="23"/>
          </w:rPr>
          <w:t xml:space="preserve"> Units:</w:t>
        </w:r>
        <w:r w:rsidRPr="001753B8">
          <w:t xml:space="preserve"> </w:t>
        </w:r>
        <w:r>
          <w:t>proportion.</w:t>
        </w:r>
        <w:r>
          <w:rPr>
            <w:sz w:val="23"/>
            <w:szCs w:val="23"/>
          </w:rPr>
          <w:t xml:space="preserve"> Default: -35.</w:t>
        </w:r>
      </w:ins>
    </w:p>
    <w:p w14:paraId="2859D5CC" w14:textId="77777777" w:rsidR="000E3BCA" w:rsidRDefault="000E3BCA" w:rsidP="00097563">
      <w:pPr>
        <w:pStyle w:val="textbody"/>
        <w:ind w:left="540" w:right="76"/>
        <w:rPr>
          <w:sz w:val="23"/>
          <w:szCs w:val="23"/>
        </w:rPr>
      </w:pPr>
    </w:p>
    <w:p w14:paraId="30E1CB62" w14:textId="79EE720B" w:rsidR="00FF11F9" w:rsidRPr="00683F29" w:rsidRDefault="00FF11F9" w:rsidP="00FF11F9">
      <w:pPr>
        <w:pStyle w:val="Heading2"/>
        <w:tabs>
          <w:tab w:val="num" w:pos="0"/>
          <w:tab w:val="num" w:pos="4716"/>
        </w:tabs>
        <w:ind w:left="648" w:right="76" w:hanging="648"/>
        <w:rPr>
          <w:ins w:id="537" w:author="Zaixing Zhou" w:date="2024-11-08T16:52:00Z" w16du:dateUtc="2024-11-08T21:52:00Z"/>
        </w:rPr>
      </w:pPr>
      <w:proofErr w:type="spellStart"/>
      <w:ins w:id="538" w:author="Zaixing Zhou" w:date="2024-11-08T16:52:00Z" w16du:dateUtc="2024-11-08T21:52:00Z">
        <w:r w:rsidRPr="00FF11F9">
          <w:lastRenderedPageBreak/>
          <w:t>FolNRetrans</w:t>
        </w:r>
        <w:proofErr w:type="spellEnd"/>
      </w:ins>
    </w:p>
    <w:p w14:paraId="61444A89" w14:textId="38AAE1C8" w:rsidR="00FF11F9" w:rsidRDefault="00FF11F9" w:rsidP="00FF11F9">
      <w:pPr>
        <w:pStyle w:val="textbody"/>
        <w:ind w:left="540" w:right="76"/>
        <w:rPr>
          <w:ins w:id="539" w:author="Zaixing Zhou" w:date="2024-11-08T16:52:00Z" w16du:dateUtc="2024-11-08T21:52:00Z"/>
          <w:sz w:val="23"/>
          <w:szCs w:val="23"/>
        </w:rPr>
      </w:pPr>
      <w:ins w:id="540" w:author="Zaixing Zhou" w:date="2024-11-08T16:53:00Z" w16du:dateUtc="2024-11-08T21:53:00Z">
        <w:r>
          <w:t xml:space="preserve">The </w:t>
        </w:r>
        <w:r w:rsidRPr="00FF11F9">
          <w:t>fraction of foliage N retransfer</w:t>
        </w:r>
        <w:r>
          <w:t>red</w:t>
        </w:r>
        <w:r w:rsidRPr="00FF11F9">
          <w:t xml:space="preserve"> to plant N, remainder in litter</w:t>
        </w:r>
        <w:r>
          <w:t>.</w:t>
        </w:r>
      </w:ins>
      <w:ins w:id="541" w:author="Zaixing Zhou" w:date="2024-11-08T16:52:00Z" w16du:dateUtc="2024-11-08T21:52:00Z">
        <w:r>
          <w:t xml:space="preserve"> </w:t>
        </w:r>
        <w:r w:rsidRPr="00361F61">
          <w:t>Value: decimal</w:t>
        </w:r>
        <w:r>
          <w:rPr>
            <w:sz w:val="23"/>
            <w:szCs w:val="23"/>
          </w:rPr>
          <w:t>.</w:t>
        </w:r>
        <w:r w:rsidRPr="00262A56">
          <w:rPr>
            <w:sz w:val="23"/>
            <w:szCs w:val="23"/>
          </w:rPr>
          <w:t xml:space="preserve"> </w:t>
        </w:r>
        <w:r>
          <w:rPr>
            <w:sz w:val="23"/>
            <w:szCs w:val="23"/>
          </w:rPr>
          <w:t xml:space="preserve"> Units:</w:t>
        </w:r>
        <w:r w:rsidRPr="001753B8">
          <w:t xml:space="preserve"> </w:t>
        </w:r>
        <w:r>
          <w:t>proportion.</w:t>
        </w:r>
        <w:r>
          <w:rPr>
            <w:sz w:val="23"/>
            <w:szCs w:val="23"/>
          </w:rPr>
          <w:t xml:space="preserve"> Default: </w:t>
        </w:r>
      </w:ins>
      <w:ins w:id="542" w:author="Zaixing Zhou" w:date="2024-11-08T16:53:00Z" w16du:dateUtc="2024-11-08T21:53:00Z">
        <w:r>
          <w:rPr>
            <w:sz w:val="23"/>
            <w:szCs w:val="23"/>
          </w:rPr>
          <w:t>0.5</w:t>
        </w:r>
      </w:ins>
      <w:ins w:id="543" w:author="Zaixing Zhou" w:date="2024-11-08T16:52:00Z" w16du:dateUtc="2024-11-08T21:52:00Z">
        <w:r>
          <w:rPr>
            <w:sz w:val="23"/>
            <w:szCs w:val="23"/>
          </w:rPr>
          <w:t>.</w:t>
        </w:r>
      </w:ins>
    </w:p>
    <w:p w14:paraId="745D6B24" w14:textId="75579145" w:rsidR="00065DA3" w:rsidRPr="00683F29" w:rsidRDefault="00065DA3" w:rsidP="00065DA3">
      <w:pPr>
        <w:pStyle w:val="Heading2"/>
        <w:tabs>
          <w:tab w:val="num" w:pos="0"/>
          <w:tab w:val="num" w:pos="4716"/>
        </w:tabs>
        <w:ind w:left="648" w:right="76" w:hanging="648"/>
        <w:rPr>
          <w:ins w:id="544" w:author="Zaixing Zhou" w:date="2024-11-08T16:53:00Z" w16du:dateUtc="2024-11-08T21:53:00Z"/>
        </w:rPr>
      </w:pPr>
      <w:proofErr w:type="spellStart"/>
      <w:ins w:id="545" w:author="Zaixing Zhou" w:date="2024-11-08T16:54:00Z" w16du:dateUtc="2024-11-08T21:54:00Z">
        <w:r w:rsidRPr="00065DA3">
          <w:t>GRespFrac</w:t>
        </w:r>
      </w:ins>
      <w:proofErr w:type="spellEnd"/>
    </w:p>
    <w:p w14:paraId="3EE44900" w14:textId="06EF99A8" w:rsidR="00065DA3" w:rsidRDefault="00065DA3" w:rsidP="00065DA3">
      <w:pPr>
        <w:pStyle w:val="textbody"/>
        <w:ind w:left="540" w:right="76"/>
        <w:rPr>
          <w:ins w:id="546" w:author="Zaixing Zhou" w:date="2024-11-08T16:53:00Z" w16du:dateUtc="2024-11-08T21:53:00Z"/>
          <w:sz w:val="23"/>
          <w:szCs w:val="23"/>
        </w:rPr>
      </w:pPr>
      <w:ins w:id="547" w:author="Zaixing Zhou" w:date="2024-11-08T16:55:00Z" w16du:dateUtc="2024-11-08T21:55:00Z">
        <w:r>
          <w:t xml:space="preserve">The </w:t>
        </w:r>
      </w:ins>
      <w:ins w:id="548" w:author="Zaixing Zhou" w:date="2024-11-08T16:54:00Z" w16du:dateUtc="2024-11-08T21:54:00Z">
        <w:r w:rsidRPr="00065DA3">
          <w:t xml:space="preserve">fraction of </w:t>
        </w:r>
      </w:ins>
      <w:ins w:id="549" w:author="Zaixing Zhou" w:date="2024-11-08T16:55:00Z" w16du:dateUtc="2024-11-08T21:55:00Z">
        <w:r>
          <w:t xml:space="preserve">carbon </w:t>
        </w:r>
      </w:ins>
      <w:ins w:id="550" w:author="Zaixing Zhou" w:date="2024-11-08T16:54:00Z" w16du:dateUtc="2024-11-08T21:54:00Z">
        <w:r w:rsidRPr="00065DA3">
          <w:t>allocation</w:t>
        </w:r>
      </w:ins>
      <w:ins w:id="551" w:author="Zaixing Zhou" w:date="2024-11-08T16:55:00Z" w16du:dateUtc="2024-11-08T21:55:00Z">
        <w:r>
          <w:t xml:space="preserve"> </w:t>
        </w:r>
        <w:proofErr w:type="gramStart"/>
        <w:r>
          <w:t>as</w:t>
        </w:r>
        <w:proofErr w:type="gramEnd"/>
        <w:r>
          <w:t xml:space="preserve"> g</w:t>
        </w:r>
        <w:r w:rsidRPr="00065DA3">
          <w:t>rowth respiration</w:t>
        </w:r>
      </w:ins>
      <w:ins w:id="552" w:author="Zaixing Zhou" w:date="2024-11-08T16:53:00Z" w16du:dateUtc="2024-11-08T21:53:00Z">
        <w:r>
          <w:t xml:space="preserve">. </w:t>
        </w:r>
        <w:r w:rsidRPr="00361F61">
          <w:t>Value: decimal</w:t>
        </w:r>
        <w:r>
          <w:rPr>
            <w:sz w:val="23"/>
            <w:szCs w:val="23"/>
          </w:rPr>
          <w:t>.</w:t>
        </w:r>
        <w:r w:rsidRPr="00262A56">
          <w:rPr>
            <w:sz w:val="23"/>
            <w:szCs w:val="23"/>
          </w:rPr>
          <w:t xml:space="preserve"> </w:t>
        </w:r>
        <w:r>
          <w:rPr>
            <w:sz w:val="23"/>
            <w:szCs w:val="23"/>
          </w:rPr>
          <w:t xml:space="preserve"> Units:</w:t>
        </w:r>
        <w:r w:rsidRPr="001753B8">
          <w:t xml:space="preserve"> </w:t>
        </w:r>
        <w:r>
          <w:t>proportion.</w:t>
        </w:r>
        <w:r>
          <w:rPr>
            <w:sz w:val="23"/>
            <w:szCs w:val="23"/>
          </w:rPr>
          <w:t xml:space="preserve"> Default: 0.</w:t>
        </w:r>
      </w:ins>
      <w:ins w:id="553" w:author="Zaixing Zhou" w:date="2024-11-08T16:54:00Z" w16du:dateUtc="2024-11-08T21:54:00Z">
        <w:r>
          <w:rPr>
            <w:sz w:val="23"/>
            <w:szCs w:val="23"/>
          </w:rPr>
          <w:t>2</w:t>
        </w:r>
      </w:ins>
      <w:ins w:id="554" w:author="Zaixing Zhou" w:date="2024-11-08T16:53:00Z" w16du:dateUtc="2024-11-08T21:53:00Z">
        <w:r>
          <w:rPr>
            <w:sz w:val="23"/>
            <w:szCs w:val="23"/>
          </w:rPr>
          <w:t>5.</w:t>
        </w:r>
      </w:ins>
    </w:p>
    <w:p w14:paraId="3C7BC5EA" w14:textId="0DE93A4E" w:rsidR="00F07A12" w:rsidRPr="00683F29" w:rsidRDefault="0044571F" w:rsidP="00F07A12">
      <w:pPr>
        <w:pStyle w:val="Heading2"/>
        <w:tabs>
          <w:tab w:val="num" w:pos="0"/>
          <w:tab w:val="num" w:pos="4716"/>
        </w:tabs>
        <w:ind w:left="648" w:right="76" w:hanging="648"/>
        <w:rPr>
          <w:ins w:id="555" w:author="Zaixing Zhou" w:date="2024-11-08T16:55:00Z" w16du:dateUtc="2024-11-08T21:55:00Z"/>
        </w:rPr>
      </w:pPr>
      <w:proofErr w:type="spellStart"/>
      <w:ins w:id="556" w:author="Zaixing Zhou" w:date="2024-11-08T17:06:00Z" w16du:dateUtc="2024-11-08T22:06:00Z">
        <w:r w:rsidRPr="0044571F">
          <w:t>WoodMRespA</w:t>
        </w:r>
      </w:ins>
      <w:proofErr w:type="spellEnd"/>
    </w:p>
    <w:p w14:paraId="7364806A" w14:textId="3A1B0AE3" w:rsidR="00F07A12" w:rsidRDefault="0044571F" w:rsidP="00F07A12">
      <w:pPr>
        <w:pStyle w:val="textbody"/>
        <w:ind w:left="540" w:right="76"/>
        <w:rPr>
          <w:ins w:id="557" w:author="Zaixing Zhou" w:date="2024-11-08T17:07:00Z" w16du:dateUtc="2024-11-08T22:07:00Z"/>
          <w:sz w:val="23"/>
          <w:szCs w:val="23"/>
        </w:rPr>
      </w:pPr>
      <w:ins w:id="558" w:author="Zaixing Zhou" w:date="2024-11-08T17:06:00Z" w16du:dateUtc="2024-11-08T22:06:00Z">
        <w:r w:rsidRPr="0044571F">
          <w:t xml:space="preserve">Wood Maintenance respiration </w:t>
        </w:r>
        <w:proofErr w:type="gramStart"/>
        <w:r w:rsidRPr="0044571F">
          <w:t>as</w:t>
        </w:r>
        <w:proofErr w:type="gramEnd"/>
        <w:r w:rsidRPr="0044571F">
          <w:t xml:space="preserve"> a fraction of gross photo</w:t>
        </w:r>
        <w:r>
          <w:t>s</w:t>
        </w:r>
        <w:r w:rsidRPr="0044571F">
          <w:t>ynthesis</w:t>
        </w:r>
      </w:ins>
      <w:ins w:id="559" w:author="Zaixing Zhou" w:date="2024-11-08T16:55:00Z" w16du:dateUtc="2024-11-08T21:55:00Z">
        <w:r w:rsidR="00F07A12">
          <w:t xml:space="preserve">. </w:t>
        </w:r>
        <w:r w:rsidR="00F07A12" w:rsidRPr="00361F61">
          <w:t>Value: decimal</w:t>
        </w:r>
        <w:r w:rsidR="00F07A12">
          <w:rPr>
            <w:sz w:val="23"/>
            <w:szCs w:val="23"/>
          </w:rPr>
          <w:t>.</w:t>
        </w:r>
        <w:r w:rsidR="00F07A12" w:rsidRPr="00262A56">
          <w:rPr>
            <w:sz w:val="23"/>
            <w:szCs w:val="23"/>
          </w:rPr>
          <w:t xml:space="preserve"> </w:t>
        </w:r>
        <w:r w:rsidR="00F07A12">
          <w:rPr>
            <w:sz w:val="23"/>
            <w:szCs w:val="23"/>
          </w:rPr>
          <w:t xml:space="preserve"> Units:</w:t>
        </w:r>
        <w:r w:rsidR="00F07A12" w:rsidRPr="001753B8">
          <w:t xml:space="preserve"> </w:t>
        </w:r>
        <w:r w:rsidR="00F07A12">
          <w:t>proportion.</w:t>
        </w:r>
        <w:r w:rsidR="00F07A12">
          <w:rPr>
            <w:sz w:val="23"/>
            <w:szCs w:val="23"/>
          </w:rPr>
          <w:t xml:space="preserve"> Default: 0.</w:t>
        </w:r>
      </w:ins>
      <w:ins w:id="560" w:author="Zaixing Zhou" w:date="2024-11-08T17:06:00Z" w16du:dateUtc="2024-11-08T22:06:00Z">
        <w:r>
          <w:rPr>
            <w:sz w:val="23"/>
            <w:szCs w:val="23"/>
          </w:rPr>
          <w:t>07</w:t>
        </w:r>
      </w:ins>
      <w:ins w:id="561" w:author="Zaixing Zhou" w:date="2024-11-08T16:55:00Z" w16du:dateUtc="2024-11-08T21:55:00Z">
        <w:r w:rsidR="00F07A12">
          <w:rPr>
            <w:sz w:val="23"/>
            <w:szCs w:val="23"/>
          </w:rPr>
          <w:t>.</w:t>
        </w:r>
      </w:ins>
    </w:p>
    <w:p w14:paraId="0CB01812" w14:textId="4B7E7C00" w:rsidR="006C3597" w:rsidRPr="00683F29" w:rsidRDefault="006C3597" w:rsidP="006C3597">
      <w:pPr>
        <w:pStyle w:val="Heading2"/>
        <w:tabs>
          <w:tab w:val="num" w:pos="0"/>
          <w:tab w:val="num" w:pos="4716"/>
        </w:tabs>
        <w:ind w:left="648" w:right="76" w:hanging="648"/>
        <w:rPr>
          <w:ins w:id="562" w:author="Zaixing Zhou" w:date="2024-11-08T17:07:00Z" w16du:dateUtc="2024-11-08T22:07:00Z"/>
        </w:rPr>
      </w:pPr>
      <w:proofErr w:type="spellStart"/>
      <w:ins w:id="563" w:author="Zaixing Zhou" w:date="2024-11-08T17:07:00Z" w16du:dateUtc="2024-11-08T22:07:00Z">
        <w:r w:rsidRPr="006C3597">
          <w:t>RootAllocA</w:t>
        </w:r>
        <w:proofErr w:type="spellEnd"/>
      </w:ins>
    </w:p>
    <w:p w14:paraId="7C57EF51" w14:textId="7E3B36AD" w:rsidR="000E3BCA" w:rsidRDefault="006C3597" w:rsidP="00097563">
      <w:pPr>
        <w:pStyle w:val="textbody"/>
        <w:ind w:left="540" w:right="76"/>
        <w:rPr>
          <w:ins w:id="564" w:author="Zaixing Zhou" w:date="2024-11-08T17:09:00Z" w16du:dateUtc="2024-11-08T22:09:00Z"/>
        </w:rPr>
      </w:pPr>
      <w:ins w:id="565" w:author="Zaixing Zhou" w:date="2024-11-08T17:09:00Z" w16du:dateUtc="2024-11-08T22:09:00Z">
        <w:r>
          <w:t>The i</w:t>
        </w:r>
        <w:r w:rsidRPr="006C3597">
          <w:t>ntercept</w:t>
        </w:r>
        <w:r>
          <w:t xml:space="preserve"> of the r</w:t>
        </w:r>
      </w:ins>
      <w:ins w:id="566" w:author="Zaixing Zhou" w:date="2024-11-08T17:08:00Z" w16du:dateUtc="2024-11-08T22:08:00Z">
        <w:r w:rsidRPr="006C3597">
          <w:t xml:space="preserve">elationship between foliar and root allocation. </w:t>
        </w:r>
      </w:ins>
      <w:ins w:id="567" w:author="Zaixing Zhou" w:date="2024-11-08T17:09:00Z" w16du:dateUtc="2024-11-08T22:09:00Z">
        <w:r w:rsidRPr="00361F61">
          <w:t>Value: decimal</w:t>
        </w:r>
        <w:r>
          <w:t>.</w:t>
        </w:r>
        <w:r>
          <w:rPr>
            <w:sz w:val="23"/>
            <w:szCs w:val="23"/>
          </w:rPr>
          <w:t xml:space="preserve"> Default: 0.0.</w:t>
        </w:r>
      </w:ins>
    </w:p>
    <w:p w14:paraId="2A638585" w14:textId="1CB9E6AA" w:rsidR="006C3597" w:rsidRPr="00683F29" w:rsidRDefault="006C3597" w:rsidP="006C3597">
      <w:pPr>
        <w:pStyle w:val="Heading2"/>
        <w:tabs>
          <w:tab w:val="num" w:pos="0"/>
          <w:tab w:val="num" w:pos="4716"/>
        </w:tabs>
        <w:ind w:left="648" w:right="76" w:hanging="648"/>
        <w:rPr>
          <w:ins w:id="568" w:author="Zaixing Zhou" w:date="2024-11-08T17:10:00Z" w16du:dateUtc="2024-11-08T22:10:00Z"/>
        </w:rPr>
      </w:pPr>
      <w:proofErr w:type="spellStart"/>
      <w:ins w:id="569" w:author="Zaixing Zhou" w:date="2024-11-08T17:10:00Z" w16du:dateUtc="2024-11-08T22:10:00Z">
        <w:r w:rsidRPr="006C3597">
          <w:t>RootAlloc</w:t>
        </w:r>
        <w:r>
          <w:t>B</w:t>
        </w:r>
        <w:proofErr w:type="spellEnd"/>
      </w:ins>
    </w:p>
    <w:p w14:paraId="4706121D" w14:textId="404E4C0F" w:rsidR="006C3597" w:rsidRDefault="006C3597" w:rsidP="006C3597">
      <w:pPr>
        <w:pStyle w:val="textbody"/>
        <w:ind w:left="540" w:right="76"/>
        <w:rPr>
          <w:ins w:id="570" w:author="Zaixing Zhou" w:date="2024-11-08T17:10:00Z" w16du:dateUtc="2024-11-08T22:10:00Z"/>
        </w:rPr>
      </w:pPr>
      <w:ins w:id="571" w:author="Zaixing Zhou" w:date="2024-11-08T17:10:00Z" w16du:dateUtc="2024-11-08T22:10:00Z">
        <w:r>
          <w:t xml:space="preserve">The </w:t>
        </w:r>
        <w:proofErr w:type="gramStart"/>
        <w:r>
          <w:t>slop</w:t>
        </w:r>
        <w:proofErr w:type="gramEnd"/>
        <w:r>
          <w:t xml:space="preserve"> of the r</w:t>
        </w:r>
        <w:r w:rsidRPr="006C3597">
          <w:t xml:space="preserve">elationship between foliar and root allocation. </w:t>
        </w:r>
        <w:r w:rsidRPr="00361F61">
          <w:t>Value: decimal</w:t>
        </w:r>
        <w:r>
          <w:t>.</w:t>
        </w:r>
        <w:r>
          <w:rPr>
            <w:sz w:val="23"/>
            <w:szCs w:val="23"/>
          </w:rPr>
          <w:t xml:space="preserve"> Default: </w:t>
        </w:r>
        <w:r>
          <w:rPr>
            <w:sz w:val="23"/>
            <w:szCs w:val="23"/>
          </w:rPr>
          <w:t>2</w:t>
        </w:r>
        <w:r>
          <w:rPr>
            <w:sz w:val="23"/>
            <w:szCs w:val="23"/>
          </w:rPr>
          <w:t>.0.</w:t>
        </w:r>
      </w:ins>
    </w:p>
    <w:p w14:paraId="6CBB2B13" w14:textId="6622365A" w:rsidR="00272ADC" w:rsidRPr="00683F29" w:rsidRDefault="00272ADC" w:rsidP="00272ADC">
      <w:pPr>
        <w:pStyle w:val="Heading2"/>
        <w:tabs>
          <w:tab w:val="num" w:pos="0"/>
          <w:tab w:val="num" w:pos="4716"/>
        </w:tabs>
        <w:ind w:left="648" w:right="76" w:hanging="648"/>
        <w:rPr>
          <w:ins w:id="572" w:author="Zaixing Zhou" w:date="2024-11-12T13:27:00Z" w16du:dateUtc="2024-11-12T18:27:00Z"/>
        </w:rPr>
      </w:pPr>
      <w:proofErr w:type="spellStart"/>
      <w:ins w:id="573" w:author="Zaixing Zhou" w:date="2024-11-12T13:27:00Z" w16du:dateUtc="2024-11-12T18:27:00Z">
        <w:r w:rsidRPr="00272ADC">
          <w:t>RootMRespFrac</w:t>
        </w:r>
        <w:proofErr w:type="spellEnd"/>
      </w:ins>
    </w:p>
    <w:p w14:paraId="637058A2" w14:textId="6909F173" w:rsidR="00272ADC" w:rsidRDefault="00272ADC" w:rsidP="00272ADC">
      <w:pPr>
        <w:pStyle w:val="textbody"/>
        <w:ind w:left="540" w:right="76"/>
        <w:rPr>
          <w:ins w:id="574" w:author="Zaixing Zhou" w:date="2024-11-12T13:27:00Z" w16du:dateUtc="2024-11-12T18:27:00Z"/>
        </w:rPr>
      </w:pPr>
      <w:ins w:id="575" w:author="Zaixing Zhou" w:date="2024-11-12T13:28:00Z" w16du:dateUtc="2024-11-12T18:28:00Z">
        <w:r w:rsidRPr="00272ADC">
          <w:t>Ratio of fine root maintenance respiration to biomass production</w:t>
        </w:r>
      </w:ins>
      <w:ins w:id="576" w:author="Zaixing Zhou" w:date="2024-11-12T13:27:00Z" w16du:dateUtc="2024-11-12T18:27:00Z">
        <w:r w:rsidRPr="006C3597">
          <w:t xml:space="preserve">. </w:t>
        </w:r>
        <w:r w:rsidRPr="00361F61">
          <w:t>Value: decimal</w:t>
        </w:r>
        <w:r>
          <w:t>.</w:t>
        </w:r>
        <w:r>
          <w:rPr>
            <w:sz w:val="23"/>
            <w:szCs w:val="23"/>
          </w:rPr>
          <w:t xml:space="preserve"> Default: </w:t>
        </w:r>
      </w:ins>
      <w:ins w:id="577" w:author="Zaixing Zhou" w:date="2024-11-12T13:31:00Z" w16du:dateUtc="2024-11-12T18:31:00Z">
        <w:r w:rsidR="00350E7D">
          <w:rPr>
            <w:sz w:val="23"/>
            <w:szCs w:val="23"/>
          </w:rPr>
          <w:t>1</w:t>
        </w:r>
      </w:ins>
      <w:ins w:id="578" w:author="Zaixing Zhou" w:date="2024-11-12T13:27:00Z" w16du:dateUtc="2024-11-12T18:27:00Z">
        <w:r>
          <w:rPr>
            <w:sz w:val="23"/>
            <w:szCs w:val="23"/>
          </w:rPr>
          <w:t>.0.</w:t>
        </w:r>
      </w:ins>
    </w:p>
    <w:p w14:paraId="037A8AD9" w14:textId="0B4C2A07" w:rsidR="00272ADC" w:rsidRPr="00683F29" w:rsidRDefault="00272ADC" w:rsidP="00272ADC">
      <w:pPr>
        <w:pStyle w:val="Heading2"/>
        <w:tabs>
          <w:tab w:val="num" w:pos="0"/>
          <w:tab w:val="num" w:pos="4716"/>
        </w:tabs>
        <w:ind w:left="648" w:right="76" w:hanging="648"/>
        <w:rPr>
          <w:ins w:id="579" w:author="Zaixing Zhou" w:date="2024-11-12T13:28:00Z" w16du:dateUtc="2024-11-12T18:28:00Z"/>
        </w:rPr>
      </w:pPr>
      <w:proofErr w:type="spellStart"/>
      <w:ins w:id="580" w:author="Zaixing Zhou" w:date="2024-11-12T13:28:00Z" w16du:dateUtc="2024-11-12T18:28:00Z">
        <w:r w:rsidRPr="00272ADC">
          <w:t>RootTurnoverA</w:t>
        </w:r>
        <w:proofErr w:type="spellEnd"/>
      </w:ins>
    </w:p>
    <w:p w14:paraId="0F2D5298" w14:textId="14FDBF21" w:rsidR="00272ADC" w:rsidRDefault="00272ADC" w:rsidP="00272ADC">
      <w:pPr>
        <w:pStyle w:val="textbody"/>
        <w:ind w:left="540" w:right="76"/>
        <w:rPr>
          <w:ins w:id="581" w:author="Zaixing Zhou" w:date="2024-11-12T13:28:00Z" w16du:dateUtc="2024-11-12T18:28:00Z"/>
        </w:rPr>
      </w:pPr>
      <w:ins w:id="582" w:author="Zaixing Zhou" w:date="2024-11-12T13:29:00Z" w16du:dateUtc="2024-11-12T18:29:00Z">
        <w:r>
          <w:t>C</w:t>
        </w:r>
        <w:r w:rsidRPr="00272ADC">
          <w:t>onstant term</w:t>
        </w:r>
        <w:r>
          <w:t xml:space="preserve"> </w:t>
        </w:r>
        <w:r w:rsidRPr="00272ADC">
          <w:t>of 2-deg</w:t>
        </w:r>
        <w:r>
          <w:t>ree</w:t>
        </w:r>
        <w:r w:rsidRPr="00272ADC">
          <w:t xml:space="preserve"> polynomial describing fine root turnove</w:t>
        </w:r>
        <w:r>
          <w:t>r</w:t>
        </w:r>
      </w:ins>
      <w:ins w:id="583" w:author="Zaixing Zhou" w:date="2024-11-12T13:28:00Z" w16du:dateUtc="2024-11-12T18:28:00Z">
        <w:r w:rsidRPr="006C3597">
          <w:t xml:space="preserve">. </w:t>
        </w:r>
        <w:r w:rsidRPr="00361F61">
          <w:t>Value: decimal</w:t>
        </w:r>
        <w:r>
          <w:t>.</w:t>
        </w:r>
        <w:r>
          <w:rPr>
            <w:sz w:val="23"/>
            <w:szCs w:val="23"/>
          </w:rPr>
          <w:t xml:space="preserve"> Default: </w:t>
        </w:r>
      </w:ins>
      <w:ins w:id="584" w:author="Zaixing Zhou" w:date="2024-11-12T13:31:00Z" w16du:dateUtc="2024-11-12T18:31:00Z">
        <w:r w:rsidR="00350E7D">
          <w:rPr>
            <w:sz w:val="23"/>
            <w:szCs w:val="23"/>
          </w:rPr>
          <w:t>0</w:t>
        </w:r>
      </w:ins>
      <w:ins w:id="585" w:author="Zaixing Zhou" w:date="2024-11-12T13:28:00Z" w16du:dateUtc="2024-11-12T18:28:00Z">
        <w:r>
          <w:rPr>
            <w:sz w:val="23"/>
            <w:szCs w:val="23"/>
          </w:rPr>
          <w:t>.</w:t>
        </w:r>
      </w:ins>
      <w:ins w:id="586" w:author="Zaixing Zhou" w:date="2024-11-12T13:31:00Z" w16du:dateUtc="2024-11-12T18:31:00Z">
        <w:r w:rsidR="00350E7D">
          <w:rPr>
            <w:sz w:val="23"/>
            <w:szCs w:val="23"/>
          </w:rPr>
          <w:t>79</w:t>
        </w:r>
      </w:ins>
    </w:p>
    <w:p w14:paraId="2ADC56BD" w14:textId="61042E25" w:rsidR="00272ADC" w:rsidRPr="00683F29" w:rsidRDefault="00272ADC" w:rsidP="00272ADC">
      <w:pPr>
        <w:pStyle w:val="Heading2"/>
        <w:tabs>
          <w:tab w:val="num" w:pos="0"/>
          <w:tab w:val="num" w:pos="4716"/>
        </w:tabs>
        <w:ind w:left="648" w:right="76" w:hanging="648"/>
        <w:rPr>
          <w:ins w:id="587" w:author="Zaixing Zhou" w:date="2024-11-12T13:29:00Z" w16du:dateUtc="2024-11-12T18:29:00Z"/>
        </w:rPr>
      </w:pPr>
      <w:proofErr w:type="spellStart"/>
      <w:ins w:id="588" w:author="Zaixing Zhou" w:date="2024-11-12T13:29:00Z" w16du:dateUtc="2024-11-12T18:29:00Z">
        <w:r w:rsidRPr="00272ADC">
          <w:t>RootTurnover</w:t>
        </w:r>
        <w:r>
          <w:t>B</w:t>
        </w:r>
        <w:proofErr w:type="spellEnd"/>
      </w:ins>
    </w:p>
    <w:p w14:paraId="61F854D8" w14:textId="267EF9B7" w:rsidR="00272ADC" w:rsidRDefault="00272ADC" w:rsidP="00272ADC">
      <w:pPr>
        <w:pStyle w:val="textbody"/>
        <w:ind w:left="540" w:right="76"/>
        <w:rPr>
          <w:ins w:id="589" w:author="Zaixing Zhou" w:date="2024-11-12T13:29:00Z" w16du:dateUtc="2024-11-12T18:29:00Z"/>
        </w:rPr>
      </w:pPr>
      <w:ins w:id="590" w:author="Zaixing Zhou" w:date="2024-11-12T13:30:00Z" w16du:dateUtc="2024-11-12T18:30:00Z">
        <w:r w:rsidRPr="00272ADC">
          <w:t>Linear coefficient</w:t>
        </w:r>
      </w:ins>
      <w:ins w:id="591" w:author="Zaixing Zhou" w:date="2024-11-12T13:29:00Z" w16du:dateUtc="2024-11-12T18:29:00Z">
        <w:r w:rsidRPr="00272ADC">
          <w:t xml:space="preserve"> term</w:t>
        </w:r>
        <w:r>
          <w:t xml:space="preserve"> </w:t>
        </w:r>
        <w:r w:rsidRPr="00272ADC">
          <w:t>of 2-deg</w:t>
        </w:r>
        <w:r>
          <w:t>ree</w:t>
        </w:r>
        <w:r w:rsidRPr="00272ADC">
          <w:t xml:space="preserve"> polynomial describing fine root turnove</w:t>
        </w:r>
        <w:r>
          <w:t>r</w:t>
        </w:r>
        <w:r w:rsidRPr="006C3597">
          <w:t xml:space="preserve">. </w:t>
        </w:r>
        <w:r w:rsidRPr="00361F61">
          <w:t>Value: decimal</w:t>
        </w:r>
        <w:r>
          <w:t>.</w:t>
        </w:r>
        <w:r>
          <w:rPr>
            <w:sz w:val="23"/>
            <w:szCs w:val="23"/>
          </w:rPr>
          <w:t xml:space="preserve"> Default: </w:t>
        </w:r>
      </w:ins>
      <w:ins w:id="592" w:author="Zaixing Zhou" w:date="2024-11-12T13:31:00Z" w16du:dateUtc="2024-11-12T18:31:00Z">
        <w:r w:rsidR="00350E7D">
          <w:rPr>
            <w:sz w:val="23"/>
            <w:szCs w:val="23"/>
          </w:rPr>
          <w:t>0.19</w:t>
        </w:r>
      </w:ins>
      <w:ins w:id="593" w:author="Zaixing Zhou" w:date="2024-11-12T13:29:00Z" w16du:dateUtc="2024-11-12T18:29:00Z">
        <w:r>
          <w:rPr>
            <w:sz w:val="23"/>
            <w:szCs w:val="23"/>
          </w:rPr>
          <w:t>.</w:t>
        </w:r>
      </w:ins>
    </w:p>
    <w:p w14:paraId="08467273" w14:textId="79D694F4" w:rsidR="00272ADC" w:rsidRPr="00683F29" w:rsidRDefault="00272ADC" w:rsidP="00272ADC">
      <w:pPr>
        <w:pStyle w:val="Heading2"/>
        <w:tabs>
          <w:tab w:val="num" w:pos="0"/>
          <w:tab w:val="num" w:pos="4716"/>
        </w:tabs>
        <w:ind w:left="648" w:right="76" w:hanging="648"/>
        <w:rPr>
          <w:ins w:id="594" w:author="Zaixing Zhou" w:date="2024-11-12T13:29:00Z" w16du:dateUtc="2024-11-12T18:29:00Z"/>
        </w:rPr>
      </w:pPr>
      <w:proofErr w:type="spellStart"/>
      <w:ins w:id="595" w:author="Zaixing Zhou" w:date="2024-11-12T13:29:00Z" w16du:dateUtc="2024-11-12T18:29:00Z">
        <w:r w:rsidRPr="00272ADC">
          <w:t>RootTurnover</w:t>
        </w:r>
        <w:r>
          <w:t>C</w:t>
        </w:r>
        <w:proofErr w:type="spellEnd"/>
      </w:ins>
    </w:p>
    <w:p w14:paraId="11A14DF1" w14:textId="650C4219" w:rsidR="00272ADC" w:rsidRDefault="00272ADC" w:rsidP="00272ADC">
      <w:pPr>
        <w:pStyle w:val="textbody"/>
        <w:ind w:left="540" w:right="76"/>
        <w:rPr>
          <w:ins w:id="596" w:author="Zaixing Zhou" w:date="2024-11-12T13:29:00Z" w16du:dateUtc="2024-11-12T18:29:00Z"/>
        </w:rPr>
      </w:pPr>
      <w:ins w:id="597" w:author="Zaixing Zhou" w:date="2024-11-12T13:30:00Z" w16du:dateUtc="2024-11-12T18:30:00Z">
        <w:r>
          <w:t>Q</w:t>
        </w:r>
        <w:r w:rsidRPr="00272ADC">
          <w:t>uadratic coefficient</w:t>
        </w:r>
      </w:ins>
      <w:ins w:id="598" w:author="Zaixing Zhou" w:date="2024-11-12T13:31:00Z" w16du:dateUtc="2024-11-12T18:31:00Z">
        <w:r>
          <w:t xml:space="preserve"> </w:t>
        </w:r>
      </w:ins>
      <w:ins w:id="599" w:author="Zaixing Zhou" w:date="2024-11-12T13:29:00Z" w16du:dateUtc="2024-11-12T18:29:00Z">
        <w:r w:rsidRPr="00272ADC">
          <w:t>term</w:t>
        </w:r>
        <w:r>
          <w:t xml:space="preserve"> </w:t>
        </w:r>
        <w:r w:rsidRPr="00272ADC">
          <w:t>of 2-deg</w:t>
        </w:r>
        <w:r>
          <w:t>ree</w:t>
        </w:r>
        <w:r w:rsidRPr="00272ADC">
          <w:t xml:space="preserve"> polynomial describing fine root turnove</w:t>
        </w:r>
        <w:r>
          <w:t>r</w:t>
        </w:r>
        <w:r w:rsidRPr="006C3597">
          <w:t xml:space="preserve">. </w:t>
        </w:r>
        <w:r w:rsidRPr="00361F61">
          <w:t>Value: decimal</w:t>
        </w:r>
        <w:r>
          <w:t>.</w:t>
        </w:r>
        <w:r>
          <w:rPr>
            <w:sz w:val="23"/>
            <w:szCs w:val="23"/>
          </w:rPr>
          <w:t xml:space="preserve"> Default: </w:t>
        </w:r>
      </w:ins>
      <w:ins w:id="600" w:author="Zaixing Zhou" w:date="2024-11-12T13:31:00Z" w16du:dateUtc="2024-11-12T18:31:00Z">
        <w:r w:rsidR="00350E7D">
          <w:rPr>
            <w:sz w:val="23"/>
            <w:szCs w:val="23"/>
          </w:rPr>
          <w:t>0.0</w:t>
        </w:r>
      </w:ins>
      <w:ins w:id="601" w:author="Zaixing Zhou" w:date="2024-11-12T13:32:00Z" w16du:dateUtc="2024-11-12T18:32:00Z">
        <w:r w:rsidR="00350E7D">
          <w:rPr>
            <w:sz w:val="23"/>
            <w:szCs w:val="23"/>
          </w:rPr>
          <w:t>21</w:t>
        </w:r>
      </w:ins>
      <w:ins w:id="602" w:author="Zaixing Zhou" w:date="2024-11-12T13:29:00Z" w16du:dateUtc="2024-11-12T18:29:00Z">
        <w:r>
          <w:rPr>
            <w:sz w:val="23"/>
            <w:szCs w:val="23"/>
          </w:rPr>
          <w:t>.</w:t>
        </w:r>
      </w:ins>
    </w:p>
    <w:p w14:paraId="02B66C0B" w14:textId="57FE19CA" w:rsidR="00350E7D" w:rsidRPr="00683F29" w:rsidRDefault="00350E7D" w:rsidP="00350E7D">
      <w:pPr>
        <w:pStyle w:val="Heading2"/>
        <w:tabs>
          <w:tab w:val="num" w:pos="0"/>
          <w:tab w:val="num" w:pos="4716"/>
        </w:tabs>
        <w:ind w:left="648" w:right="76" w:hanging="648"/>
        <w:rPr>
          <w:ins w:id="603" w:author="Zaixing Zhou" w:date="2024-11-12T13:32:00Z" w16du:dateUtc="2024-11-12T18:32:00Z"/>
        </w:rPr>
      </w:pPr>
      <w:proofErr w:type="spellStart"/>
      <w:ins w:id="604" w:author="Zaixing Zhou" w:date="2024-11-12T13:32:00Z" w16du:dateUtc="2024-11-12T18:32:00Z">
        <w:r w:rsidRPr="00350E7D">
          <w:t>PlantCReserveFrac</w:t>
        </w:r>
        <w:proofErr w:type="spellEnd"/>
      </w:ins>
    </w:p>
    <w:p w14:paraId="2B5B9C97" w14:textId="1F7D679C" w:rsidR="00350E7D" w:rsidRDefault="009C3126" w:rsidP="00350E7D">
      <w:pPr>
        <w:pStyle w:val="textbody"/>
        <w:ind w:left="540" w:right="76"/>
        <w:rPr>
          <w:ins w:id="605" w:author="Zaixing Zhou" w:date="2024-11-12T13:32:00Z" w16du:dateUtc="2024-11-12T18:32:00Z"/>
        </w:rPr>
      </w:pPr>
      <w:ins w:id="606" w:author="Zaixing Zhou" w:date="2024-11-12T13:40:00Z" w16du:dateUtc="2024-11-12T18:40:00Z">
        <w:r w:rsidRPr="009C3126">
          <w:t xml:space="preserve">Fraction of </w:t>
        </w:r>
      </w:ins>
      <w:ins w:id="607" w:author="Zaixing Zhou" w:date="2024-11-12T13:41:00Z" w16du:dateUtc="2024-11-12T18:41:00Z">
        <w:r>
          <w:t>non-structure p</w:t>
        </w:r>
      </w:ins>
      <w:ins w:id="608" w:author="Zaixing Zhou" w:date="2024-11-12T13:40:00Z" w16du:dateUtc="2024-11-12T18:40:00Z">
        <w:r w:rsidRPr="009C3126">
          <w:t>lant</w:t>
        </w:r>
        <w:r>
          <w:t xml:space="preserve"> </w:t>
        </w:r>
        <w:r w:rsidRPr="009C3126">
          <w:t xml:space="preserve">C held in reserve after allocation to </w:t>
        </w:r>
      </w:ins>
      <w:ins w:id="609" w:author="Zaixing Zhou" w:date="2024-11-12T13:42:00Z" w16du:dateUtc="2024-11-12T18:42:00Z">
        <w:r w:rsidR="000B2D66">
          <w:t>wood</w:t>
        </w:r>
      </w:ins>
      <w:ins w:id="610" w:author="Zaixing Zhou" w:date="2024-11-12T13:43:00Z" w16du:dateUtc="2024-11-12T18:43:00Z">
        <w:r w:rsidR="00772A4F">
          <w:t xml:space="preserve"> (1-</w:t>
        </w:r>
        <w:r w:rsidR="00772A4F" w:rsidRPr="00772A4F">
          <w:t>PlantCReserveFrac</w:t>
        </w:r>
        <w:r w:rsidR="00772A4F">
          <w:t>)</w:t>
        </w:r>
      </w:ins>
      <w:ins w:id="611" w:author="Zaixing Zhou" w:date="2024-11-12T13:32:00Z" w16du:dateUtc="2024-11-12T18:32:00Z">
        <w:r w:rsidR="00350E7D" w:rsidRPr="006C3597">
          <w:t xml:space="preserve">. </w:t>
        </w:r>
        <w:r w:rsidR="00350E7D" w:rsidRPr="00361F61">
          <w:t>Value: decimal</w:t>
        </w:r>
        <w:r w:rsidR="00350E7D">
          <w:t>.</w:t>
        </w:r>
        <w:r w:rsidR="00350E7D">
          <w:rPr>
            <w:sz w:val="23"/>
            <w:szCs w:val="23"/>
          </w:rPr>
          <w:t xml:space="preserve"> Default: 0.</w:t>
        </w:r>
      </w:ins>
      <w:ins w:id="612" w:author="Zaixing Zhou" w:date="2024-11-12T13:42:00Z" w16du:dateUtc="2024-11-12T18:42:00Z">
        <w:r>
          <w:rPr>
            <w:sz w:val="23"/>
            <w:szCs w:val="23"/>
          </w:rPr>
          <w:t>75</w:t>
        </w:r>
      </w:ins>
      <w:ins w:id="613" w:author="Zaixing Zhou" w:date="2024-11-12T13:32:00Z" w16du:dateUtc="2024-11-12T18:32:00Z">
        <w:r w:rsidR="00350E7D">
          <w:rPr>
            <w:sz w:val="23"/>
            <w:szCs w:val="23"/>
          </w:rPr>
          <w:t>.</w:t>
        </w:r>
      </w:ins>
    </w:p>
    <w:p w14:paraId="245C0524" w14:textId="60E243B8" w:rsidR="00772A4F" w:rsidRPr="00683F29" w:rsidRDefault="00772A4F" w:rsidP="00772A4F">
      <w:pPr>
        <w:pStyle w:val="Heading2"/>
        <w:tabs>
          <w:tab w:val="num" w:pos="0"/>
          <w:tab w:val="num" w:pos="4716"/>
        </w:tabs>
        <w:ind w:left="648" w:right="76" w:hanging="648"/>
        <w:rPr>
          <w:ins w:id="614" w:author="Zaixing Zhou" w:date="2024-11-12T13:43:00Z" w16du:dateUtc="2024-11-12T18:43:00Z"/>
        </w:rPr>
      </w:pPr>
      <w:proofErr w:type="spellStart"/>
      <w:ins w:id="615" w:author="Zaixing Zhou" w:date="2024-11-12T13:43:00Z" w16du:dateUtc="2024-11-12T18:43:00Z">
        <w:r w:rsidRPr="00772A4F">
          <w:t>MinWoodFolRatio</w:t>
        </w:r>
        <w:proofErr w:type="spellEnd"/>
      </w:ins>
    </w:p>
    <w:p w14:paraId="793DFD68" w14:textId="622D0105" w:rsidR="00772A4F" w:rsidRDefault="004F15BC" w:rsidP="00772A4F">
      <w:pPr>
        <w:pStyle w:val="textbody"/>
        <w:ind w:left="540" w:right="76"/>
        <w:rPr>
          <w:ins w:id="616" w:author="Zaixing Zhou" w:date="2024-11-12T13:43:00Z" w16du:dateUtc="2024-11-12T18:43:00Z"/>
        </w:rPr>
      </w:pPr>
      <w:ins w:id="617" w:author="Zaixing Zhou" w:date="2024-11-12T13:44:00Z" w16du:dateUtc="2024-11-12T18:44:00Z">
        <w:r w:rsidRPr="004F15BC">
          <w:t>Min</w:t>
        </w:r>
        <w:r>
          <w:t>ium</w:t>
        </w:r>
        <w:r w:rsidRPr="004F15BC">
          <w:t xml:space="preserve"> ratio of carbon allocation to wood and foliage</w:t>
        </w:r>
      </w:ins>
      <w:ins w:id="618" w:author="Zaixing Zhou" w:date="2024-11-12T13:43:00Z" w16du:dateUtc="2024-11-12T18:43:00Z">
        <w:r w:rsidR="00772A4F" w:rsidRPr="006C3597">
          <w:t xml:space="preserve">. </w:t>
        </w:r>
        <w:r w:rsidR="00772A4F" w:rsidRPr="00361F61">
          <w:t>Value: decimal</w:t>
        </w:r>
        <w:r w:rsidR="00772A4F">
          <w:t>.</w:t>
        </w:r>
        <w:r w:rsidR="00772A4F">
          <w:rPr>
            <w:sz w:val="23"/>
            <w:szCs w:val="23"/>
          </w:rPr>
          <w:t xml:space="preserve"> Default: </w:t>
        </w:r>
      </w:ins>
      <w:ins w:id="619" w:author="Zaixing Zhou" w:date="2024-11-12T13:44:00Z" w16du:dateUtc="2024-11-12T18:44:00Z">
        <w:r>
          <w:rPr>
            <w:sz w:val="23"/>
            <w:szCs w:val="23"/>
          </w:rPr>
          <w:t>1</w:t>
        </w:r>
      </w:ins>
      <w:ins w:id="620" w:author="Zaixing Zhou" w:date="2024-11-12T13:43:00Z" w16du:dateUtc="2024-11-12T18:43:00Z">
        <w:r w:rsidR="00772A4F">
          <w:rPr>
            <w:sz w:val="23"/>
            <w:szCs w:val="23"/>
          </w:rPr>
          <w:t>.</w:t>
        </w:r>
      </w:ins>
      <w:ins w:id="621" w:author="Zaixing Zhou" w:date="2024-11-12T13:44:00Z" w16du:dateUtc="2024-11-12T18:44:00Z">
        <w:r>
          <w:rPr>
            <w:sz w:val="23"/>
            <w:szCs w:val="23"/>
          </w:rPr>
          <w:t>2</w:t>
        </w:r>
      </w:ins>
      <w:ins w:id="622" w:author="Zaixing Zhou" w:date="2024-11-12T13:43:00Z" w16du:dateUtc="2024-11-12T18:43:00Z">
        <w:r w:rsidR="00772A4F">
          <w:rPr>
            <w:sz w:val="23"/>
            <w:szCs w:val="23"/>
          </w:rPr>
          <w:t>5.</w:t>
        </w:r>
      </w:ins>
    </w:p>
    <w:p w14:paraId="5B1306C9" w14:textId="5D8AA186" w:rsidR="006C3597" w:rsidRPr="00F93A75" w:rsidDel="006C3597" w:rsidRDefault="006C3597" w:rsidP="00097563">
      <w:pPr>
        <w:pStyle w:val="textbody"/>
        <w:ind w:left="540" w:right="76"/>
        <w:rPr>
          <w:del w:id="623" w:author="Zaixing Zhou" w:date="2024-11-08T17:10:00Z" w16du:dateUtc="2024-11-08T22:10:00Z"/>
        </w:rPr>
      </w:pPr>
    </w:p>
    <w:p w14:paraId="66764EA6" w14:textId="16B3D400" w:rsidR="00F93A75" w:rsidRDefault="00F93A75" w:rsidP="00AE18A3">
      <w:pPr>
        <w:pStyle w:val="Heading1"/>
        <w:pageBreakBefore w:val="0"/>
      </w:pPr>
      <w:bookmarkStart w:id="624" w:name="_Toc144298568"/>
      <w:r>
        <w:t xml:space="preserve">Input File – </w:t>
      </w:r>
      <w:proofErr w:type="spellStart"/>
      <w:r>
        <w:t>PnET</w:t>
      </w:r>
      <w:proofErr w:type="spellEnd"/>
      <w:r w:rsidR="000F375C">
        <w:t xml:space="preserve"> </w:t>
      </w:r>
      <w:r>
        <w:t>Species</w:t>
      </w:r>
      <w:r w:rsidR="000F375C">
        <w:t xml:space="preserve"> </w:t>
      </w:r>
      <w:r>
        <w:t>Parameters</w:t>
      </w:r>
      <w:bookmarkEnd w:id="470"/>
      <w:bookmarkEnd w:id="471"/>
      <w:bookmarkEnd w:id="624"/>
    </w:p>
    <w:p w14:paraId="7FEEFACE" w14:textId="5C63964F" w:rsidR="00D54FA2" w:rsidRDefault="008F1B67" w:rsidP="00694040">
      <w:pPr>
        <w:pStyle w:val="textbody"/>
        <w:ind w:left="540" w:right="76"/>
      </w:pPr>
      <w:r>
        <w:t>The parameter</w:t>
      </w:r>
      <w:r w:rsidR="00AE0CC7">
        <w:t>s in this file</w:t>
      </w:r>
      <w:r>
        <w:t xml:space="preserve"> typically vary by species.</w:t>
      </w:r>
      <w:r w:rsidR="00D955D6">
        <w:t xml:space="preserve">  If they </w:t>
      </w:r>
      <w:r w:rsidR="00777DAF">
        <w:t>are the same for all species,</w:t>
      </w:r>
      <w:r w:rsidR="00D955D6">
        <w:t xml:space="preserve"> they may more conveniently be placed in the </w:t>
      </w:r>
      <w:proofErr w:type="spellStart"/>
      <w:r w:rsidR="00D955D6" w:rsidRPr="00D955D6">
        <w:t>PnETGenericParameters</w:t>
      </w:r>
      <w:proofErr w:type="spellEnd"/>
      <w:r w:rsidR="00D955D6">
        <w:t xml:space="preserve"> file (Section </w:t>
      </w:r>
      <w:r w:rsidR="00DB266A">
        <w:fldChar w:fldCharType="begin"/>
      </w:r>
      <w:r w:rsidR="00DB266A">
        <w:instrText xml:space="preserve"> REF _Ref465340320 \r \h </w:instrText>
      </w:r>
      <w:r w:rsidR="00DB266A">
        <w:fldChar w:fldCharType="separate"/>
      </w:r>
      <w:r w:rsidR="00214006">
        <w:t>7</w:t>
      </w:r>
      <w:r w:rsidR="00DB266A">
        <w:fldChar w:fldCharType="end"/>
      </w:r>
      <w:r w:rsidR="00D955D6">
        <w:t>).</w:t>
      </w:r>
      <w:r>
        <w:t xml:space="preserve">  </w:t>
      </w:r>
      <w:r w:rsidR="00D54FA2">
        <w:t>All parameters for a species appear on a single line.</w:t>
      </w:r>
      <w:r w:rsidR="001C0D31">
        <w:t xml:space="preserve">  Parameters </w:t>
      </w:r>
      <w:r w:rsidR="00CA71DA">
        <w:t xml:space="preserve">and species </w:t>
      </w:r>
      <w:r w:rsidR="001C0D31">
        <w:t>may appear in any order.</w:t>
      </w:r>
    </w:p>
    <w:p w14:paraId="477C904D" w14:textId="5371D494" w:rsidR="00D54FA2" w:rsidRDefault="00D54FA2" w:rsidP="00B31338">
      <w:pPr>
        <w:pStyle w:val="Heading2"/>
        <w:tabs>
          <w:tab w:val="num" w:pos="0"/>
        </w:tabs>
        <w:ind w:left="648" w:hanging="648"/>
      </w:pPr>
      <w:bookmarkStart w:id="625" w:name="_Toc503173309"/>
      <w:bookmarkStart w:id="626" w:name="_Toc144298569"/>
      <w:r>
        <w:t>Example file:</w:t>
      </w:r>
      <w:bookmarkEnd w:id="625"/>
      <w:bookmarkEnd w:id="626"/>
    </w:p>
    <w:p w14:paraId="45BD1B40" w14:textId="77777777" w:rsidR="00E922B0" w:rsidRPr="00E922B0" w:rsidRDefault="00E922B0" w:rsidP="00E922B0">
      <w:pPr>
        <w:pStyle w:val="textbody"/>
        <w:ind w:left="-720" w:right="-914"/>
        <w:rPr>
          <w:rFonts w:ascii="Courier New" w:hAnsi="Courier New" w:cs="Courier New"/>
          <w:sz w:val="16"/>
          <w:szCs w:val="20"/>
        </w:rPr>
      </w:pPr>
      <w:proofErr w:type="spellStart"/>
      <w:proofErr w:type="gramStart"/>
      <w:r w:rsidRPr="00E922B0">
        <w:rPr>
          <w:rFonts w:ascii="Courier New" w:hAnsi="Courier New" w:cs="Courier New"/>
          <w:sz w:val="16"/>
          <w:szCs w:val="20"/>
        </w:rPr>
        <w:t>LandisData</w:t>
      </w:r>
      <w:proofErr w:type="spellEnd"/>
      <w:r w:rsidRPr="00E922B0">
        <w:rPr>
          <w:rFonts w:ascii="Courier New" w:hAnsi="Courier New" w:cs="Courier New"/>
          <w:sz w:val="16"/>
          <w:szCs w:val="20"/>
        </w:rPr>
        <w:t xml:space="preserve">  </w:t>
      </w:r>
      <w:proofErr w:type="spellStart"/>
      <w:r w:rsidRPr="00E922B0">
        <w:rPr>
          <w:rFonts w:ascii="Courier New" w:hAnsi="Courier New" w:cs="Courier New"/>
          <w:sz w:val="16"/>
          <w:szCs w:val="20"/>
        </w:rPr>
        <w:t>PnETSpeciesParameters</w:t>
      </w:r>
      <w:proofErr w:type="spellEnd"/>
      <w:proofErr w:type="gramEnd"/>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r w:rsidRPr="00E922B0">
        <w:rPr>
          <w:rFonts w:ascii="Courier New" w:hAnsi="Courier New" w:cs="Courier New"/>
          <w:sz w:val="16"/>
          <w:szCs w:val="20"/>
        </w:rPr>
        <w:tab/>
      </w:r>
    </w:p>
    <w:p w14:paraId="02CB4989" w14:textId="77777777" w:rsidR="00E922B0" w:rsidRPr="00E922B0" w:rsidRDefault="00E922B0" w:rsidP="00E922B0">
      <w:pPr>
        <w:pStyle w:val="textbody"/>
        <w:ind w:left="-720" w:right="-914"/>
        <w:rPr>
          <w:rFonts w:ascii="Courier New" w:hAnsi="Courier New" w:cs="Courier New"/>
          <w:sz w:val="16"/>
          <w:szCs w:val="20"/>
        </w:rPr>
      </w:pPr>
      <w:proofErr w:type="spellStart"/>
      <w:r w:rsidRPr="00E922B0">
        <w:rPr>
          <w:rFonts w:ascii="Courier New" w:hAnsi="Courier New" w:cs="Courier New"/>
          <w:sz w:val="16"/>
          <w:szCs w:val="20"/>
        </w:rPr>
        <w:t>PnETSpeciesParameters</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KWdLit</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FolLignin</w:t>
      </w:r>
      <w:proofErr w:type="spellEnd"/>
      <w:r w:rsidRPr="00E922B0">
        <w:rPr>
          <w:rFonts w:ascii="Courier New" w:hAnsi="Courier New" w:cs="Courier New"/>
          <w:sz w:val="16"/>
          <w:szCs w:val="20"/>
        </w:rPr>
        <w:tab/>
        <w:t>H3</w:t>
      </w:r>
      <w:r w:rsidRPr="00E922B0">
        <w:rPr>
          <w:rFonts w:ascii="Courier New" w:hAnsi="Courier New" w:cs="Courier New"/>
          <w:sz w:val="16"/>
          <w:szCs w:val="20"/>
        </w:rPr>
        <w:tab/>
        <w:t>H4</w:t>
      </w:r>
      <w:r w:rsidRPr="00E922B0">
        <w:rPr>
          <w:rFonts w:ascii="Courier New" w:hAnsi="Courier New" w:cs="Courier New"/>
          <w:sz w:val="16"/>
          <w:szCs w:val="20"/>
        </w:rPr>
        <w:tab/>
      </w:r>
      <w:proofErr w:type="spellStart"/>
      <w:r w:rsidRPr="00E922B0">
        <w:rPr>
          <w:rFonts w:ascii="Courier New" w:hAnsi="Courier New" w:cs="Courier New"/>
          <w:sz w:val="16"/>
          <w:szCs w:val="20"/>
        </w:rPr>
        <w:t>FolN</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SLWmax</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SLWDel</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TOfol</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AmaxA</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AmaxB</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HalfSat</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PsnTMin</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PsnTOpt</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PsnTMax</w:t>
      </w:r>
      <w:proofErr w:type="spellEnd"/>
      <w:r w:rsidRPr="00E922B0">
        <w:rPr>
          <w:rFonts w:ascii="Courier New" w:hAnsi="Courier New" w:cs="Courier New"/>
          <w:sz w:val="16"/>
          <w:szCs w:val="20"/>
        </w:rPr>
        <w:tab/>
        <w:t>k</w:t>
      </w:r>
      <w:r w:rsidRPr="00E922B0">
        <w:rPr>
          <w:rFonts w:ascii="Courier New" w:hAnsi="Courier New" w:cs="Courier New"/>
          <w:sz w:val="16"/>
          <w:szCs w:val="20"/>
        </w:rPr>
        <w:tab/>
      </w:r>
      <w:proofErr w:type="spellStart"/>
      <w:r w:rsidRPr="00E922B0">
        <w:rPr>
          <w:rFonts w:ascii="Courier New" w:hAnsi="Courier New" w:cs="Courier New"/>
          <w:sz w:val="16"/>
          <w:szCs w:val="20"/>
        </w:rPr>
        <w:t>FracBelowG</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FracFol</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FrActWd</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LeafOnMinT</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EstRad</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EstMoist</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MaxLAI</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FLPctN</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WLPctN</w:t>
      </w:r>
      <w:proofErr w:type="spellEnd"/>
      <w:r w:rsidRPr="00E922B0">
        <w:rPr>
          <w:rFonts w:ascii="Courier New" w:hAnsi="Courier New" w:cs="Courier New"/>
          <w:sz w:val="16"/>
          <w:szCs w:val="20"/>
        </w:rPr>
        <w:tab/>
      </w:r>
      <w:proofErr w:type="spellStart"/>
      <w:r w:rsidRPr="00E922B0">
        <w:rPr>
          <w:rFonts w:ascii="Courier New" w:hAnsi="Courier New" w:cs="Courier New"/>
          <w:sz w:val="16"/>
          <w:szCs w:val="20"/>
        </w:rPr>
        <w:t>RLPctN</w:t>
      </w:r>
      <w:proofErr w:type="spellEnd"/>
    </w:p>
    <w:p w14:paraId="4BD0B3BB" w14:textId="4FDAA0D9" w:rsidR="00E922B0" w:rsidRPr="00E922B0" w:rsidRDefault="00E922B0" w:rsidP="00E922B0">
      <w:pPr>
        <w:pStyle w:val="textbody"/>
        <w:ind w:left="-720" w:right="-914"/>
        <w:rPr>
          <w:rFonts w:ascii="Courier New" w:hAnsi="Courier New" w:cs="Courier New"/>
          <w:sz w:val="16"/>
          <w:szCs w:val="20"/>
        </w:rPr>
      </w:pPr>
      <w:proofErr w:type="spellStart"/>
      <w:r w:rsidRPr="00E922B0">
        <w:rPr>
          <w:rFonts w:ascii="Courier New" w:hAnsi="Courier New" w:cs="Courier New"/>
          <w:sz w:val="16"/>
          <w:szCs w:val="20"/>
        </w:rPr>
        <w:t>abiebals</w:t>
      </w:r>
      <w:proofErr w:type="spellEnd"/>
      <w:r w:rsidRPr="00E922B0">
        <w:rPr>
          <w:rFonts w:ascii="Courier New" w:hAnsi="Courier New" w:cs="Courier New"/>
          <w:sz w:val="16"/>
          <w:szCs w:val="20"/>
        </w:rPr>
        <w:tab/>
        <w:t>0.125</w:t>
      </w:r>
      <w:r w:rsidRPr="00E922B0">
        <w:rPr>
          <w:rFonts w:ascii="Courier New" w:hAnsi="Courier New" w:cs="Courier New"/>
          <w:sz w:val="16"/>
          <w:szCs w:val="20"/>
        </w:rPr>
        <w:tab/>
        <w:t>0.25</w:t>
      </w:r>
      <w:r w:rsidRPr="00E922B0">
        <w:rPr>
          <w:rFonts w:ascii="Courier New" w:hAnsi="Courier New" w:cs="Courier New"/>
          <w:sz w:val="16"/>
          <w:szCs w:val="20"/>
        </w:rPr>
        <w:tab/>
        <w:t>105</w:t>
      </w:r>
      <w:r w:rsidRPr="00E922B0">
        <w:rPr>
          <w:rFonts w:ascii="Courier New" w:hAnsi="Courier New" w:cs="Courier New"/>
          <w:sz w:val="16"/>
          <w:szCs w:val="20"/>
        </w:rPr>
        <w:tab/>
        <w:t>145</w:t>
      </w:r>
      <w:r w:rsidRPr="00E922B0">
        <w:rPr>
          <w:rFonts w:ascii="Courier New" w:hAnsi="Courier New" w:cs="Courier New"/>
          <w:sz w:val="16"/>
          <w:szCs w:val="20"/>
        </w:rPr>
        <w:tab/>
        <w:t>1</w:t>
      </w:r>
      <w:r w:rsidRPr="00E922B0">
        <w:rPr>
          <w:rFonts w:ascii="Courier New" w:hAnsi="Courier New" w:cs="Courier New"/>
          <w:sz w:val="16"/>
          <w:szCs w:val="20"/>
        </w:rPr>
        <w:tab/>
        <w:t>165</w:t>
      </w:r>
      <w:r w:rsidRPr="00E922B0">
        <w:rPr>
          <w:rFonts w:ascii="Courier New" w:hAnsi="Courier New" w:cs="Courier New"/>
          <w:sz w:val="16"/>
          <w:szCs w:val="20"/>
        </w:rPr>
        <w:tab/>
        <w:t>0</w:t>
      </w:r>
      <w:r w:rsidRPr="00E922B0">
        <w:rPr>
          <w:rFonts w:ascii="Courier New" w:hAnsi="Courier New" w:cs="Courier New"/>
          <w:sz w:val="16"/>
          <w:szCs w:val="20"/>
        </w:rPr>
        <w:tab/>
        <w:t>0.25</w:t>
      </w:r>
      <w:r w:rsidRPr="00E922B0">
        <w:rPr>
          <w:rFonts w:ascii="Courier New" w:hAnsi="Courier New" w:cs="Courier New"/>
          <w:sz w:val="16"/>
          <w:szCs w:val="20"/>
        </w:rPr>
        <w:tab/>
        <w:t>5.3</w:t>
      </w:r>
      <w:r w:rsidRPr="00E922B0">
        <w:rPr>
          <w:rFonts w:ascii="Courier New" w:hAnsi="Courier New" w:cs="Courier New"/>
          <w:sz w:val="16"/>
          <w:szCs w:val="20"/>
        </w:rPr>
        <w:tab/>
        <w:t>21.5</w:t>
      </w:r>
      <w:r w:rsidRPr="00E922B0">
        <w:rPr>
          <w:rFonts w:ascii="Courier New" w:hAnsi="Courier New" w:cs="Courier New"/>
          <w:sz w:val="16"/>
          <w:szCs w:val="20"/>
        </w:rPr>
        <w:tab/>
        <w:t>100</w:t>
      </w:r>
      <w:r w:rsidRPr="00E922B0">
        <w:rPr>
          <w:rFonts w:ascii="Courier New" w:hAnsi="Courier New" w:cs="Courier New"/>
          <w:sz w:val="16"/>
          <w:szCs w:val="20"/>
        </w:rPr>
        <w:tab/>
        <w:t>5.7</w:t>
      </w:r>
      <w:r w:rsidRPr="00E922B0">
        <w:rPr>
          <w:rFonts w:ascii="Courier New" w:hAnsi="Courier New" w:cs="Courier New"/>
          <w:sz w:val="16"/>
          <w:szCs w:val="20"/>
        </w:rPr>
        <w:tab/>
        <w:t>20.5</w:t>
      </w:r>
      <w:r w:rsidRPr="00E922B0">
        <w:rPr>
          <w:rFonts w:ascii="Courier New" w:hAnsi="Courier New" w:cs="Courier New"/>
          <w:sz w:val="16"/>
          <w:szCs w:val="20"/>
        </w:rPr>
        <w:tab/>
        <w:t>32</w:t>
      </w:r>
      <w:r w:rsidRPr="00E922B0">
        <w:rPr>
          <w:rFonts w:ascii="Courier New" w:hAnsi="Courier New" w:cs="Courier New"/>
          <w:sz w:val="16"/>
          <w:szCs w:val="20"/>
        </w:rPr>
        <w:tab/>
        <w:t>0.5</w:t>
      </w:r>
      <w:r w:rsidRPr="00E922B0">
        <w:rPr>
          <w:rFonts w:ascii="Courier New" w:hAnsi="Courier New" w:cs="Courier New"/>
          <w:sz w:val="16"/>
          <w:szCs w:val="20"/>
        </w:rPr>
        <w:tab/>
        <w:t>0.37</w:t>
      </w:r>
      <w:r w:rsidRPr="00E922B0">
        <w:rPr>
          <w:rFonts w:ascii="Courier New" w:hAnsi="Courier New" w:cs="Courier New"/>
          <w:sz w:val="16"/>
          <w:szCs w:val="20"/>
        </w:rPr>
        <w:tab/>
        <w:t>0.05</w:t>
      </w:r>
      <w:r w:rsidRPr="00E922B0">
        <w:rPr>
          <w:rFonts w:ascii="Courier New" w:hAnsi="Courier New" w:cs="Courier New"/>
          <w:sz w:val="16"/>
          <w:szCs w:val="20"/>
        </w:rPr>
        <w:tab/>
        <w:t>4.00E-05</w:t>
      </w:r>
      <w:r w:rsidRPr="00E922B0">
        <w:rPr>
          <w:rFonts w:ascii="Courier New" w:hAnsi="Courier New" w:cs="Courier New"/>
          <w:sz w:val="16"/>
          <w:szCs w:val="20"/>
        </w:rPr>
        <w:tab/>
        <w:t>1.9</w:t>
      </w:r>
      <w:r w:rsidRPr="00E922B0">
        <w:rPr>
          <w:rFonts w:ascii="Courier New" w:hAnsi="Courier New" w:cs="Courier New"/>
          <w:sz w:val="16"/>
          <w:szCs w:val="20"/>
        </w:rPr>
        <w:tab/>
        <w:t>0.79</w:t>
      </w:r>
      <w:r w:rsidRPr="00E922B0">
        <w:rPr>
          <w:rFonts w:ascii="Courier New" w:hAnsi="Courier New" w:cs="Courier New"/>
          <w:sz w:val="16"/>
          <w:szCs w:val="20"/>
        </w:rPr>
        <w:tab/>
        <w:t>1</w:t>
      </w:r>
      <w:r w:rsidRPr="00E922B0">
        <w:rPr>
          <w:rFonts w:ascii="Courier New" w:hAnsi="Courier New" w:cs="Courier New"/>
          <w:sz w:val="16"/>
          <w:szCs w:val="20"/>
        </w:rPr>
        <w:tab/>
        <w:t>5</w:t>
      </w:r>
      <w:r w:rsidRPr="00E922B0">
        <w:rPr>
          <w:rFonts w:ascii="Courier New" w:hAnsi="Courier New" w:cs="Courier New"/>
          <w:sz w:val="16"/>
          <w:szCs w:val="20"/>
        </w:rPr>
        <w:tab/>
        <w:t>0.003846154</w:t>
      </w:r>
      <w:r w:rsidRPr="00E922B0">
        <w:rPr>
          <w:rFonts w:ascii="Courier New" w:hAnsi="Courier New" w:cs="Courier New"/>
          <w:sz w:val="16"/>
          <w:szCs w:val="20"/>
        </w:rPr>
        <w:tab/>
        <w:t>0.002</w:t>
      </w:r>
      <w:r w:rsidRPr="00E922B0">
        <w:rPr>
          <w:rFonts w:ascii="Courier New" w:hAnsi="Courier New" w:cs="Courier New"/>
          <w:sz w:val="16"/>
          <w:szCs w:val="20"/>
        </w:rPr>
        <w:tab/>
        <w:t>0.01</w:t>
      </w:r>
    </w:p>
    <w:p w14:paraId="208BF829" w14:textId="77777777" w:rsidR="00E922B0" w:rsidRPr="00E922B0" w:rsidRDefault="00E922B0" w:rsidP="00E922B0">
      <w:pPr>
        <w:pStyle w:val="textbody"/>
        <w:ind w:left="-720" w:right="-914"/>
        <w:rPr>
          <w:rFonts w:ascii="Courier New" w:hAnsi="Courier New" w:cs="Courier New"/>
          <w:sz w:val="16"/>
          <w:szCs w:val="20"/>
        </w:rPr>
      </w:pPr>
      <w:proofErr w:type="spellStart"/>
      <w:r w:rsidRPr="00E922B0">
        <w:rPr>
          <w:rFonts w:ascii="Courier New" w:hAnsi="Courier New" w:cs="Courier New"/>
          <w:sz w:val="16"/>
          <w:szCs w:val="20"/>
        </w:rPr>
        <w:t>acerrubr</w:t>
      </w:r>
      <w:proofErr w:type="spellEnd"/>
      <w:r w:rsidRPr="00E922B0">
        <w:rPr>
          <w:rFonts w:ascii="Courier New" w:hAnsi="Courier New" w:cs="Courier New"/>
          <w:sz w:val="16"/>
          <w:szCs w:val="20"/>
        </w:rPr>
        <w:tab/>
        <w:t>0.081</w:t>
      </w:r>
      <w:r w:rsidRPr="00E922B0">
        <w:rPr>
          <w:rFonts w:ascii="Courier New" w:hAnsi="Courier New" w:cs="Courier New"/>
          <w:sz w:val="16"/>
          <w:szCs w:val="20"/>
        </w:rPr>
        <w:tab/>
        <w:t>0.11</w:t>
      </w:r>
      <w:r w:rsidRPr="00E922B0">
        <w:rPr>
          <w:rFonts w:ascii="Courier New" w:hAnsi="Courier New" w:cs="Courier New"/>
          <w:sz w:val="16"/>
          <w:szCs w:val="20"/>
        </w:rPr>
        <w:tab/>
        <w:t>111</w:t>
      </w:r>
      <w:r w:rsidRPr="00E922B0">
        <w:rPr>
          <w:rFonts w:ascii="Courier New" w:hAnsi="Courier New" w:cs="Courier New"/>
          <w:sz w:val="16"/>
          <w:szCs w:val="20"/>
        </w:rPr>
        <w:tab/>
        <w:t>152</w:t>
      </w:r>
      <w:r w:rsidRPr="00E922B0">
        <w:rPr>
          <w:rFonts w:ascii="Courier New" w:hAnsi="Courier New" w:cs="Courier New"/>
          <w:sz w:val="16"/>
          <w:szCs w:val="20"/>
        </w:rPr>
        <w:tab/>
        <w:t>1.85</w:t>
      </w:r>
      <w:r w:rsidRPr="00E922B0">
        <w:rPr>
          <w:rFonts w:ascii="Courier New" w:hAnsi="Courier New" w:cs="Courier New"/>
          <w:sz w:val="16"/>
          <w:szCs w:val="20"/>
        </w:rPr>
        <w:tab/>
        <w:t>100</w:t>
      </w:r>
      <w:r w:rsidRPr="00E922B0">
        <w:rPr>
          <w:rFonts w:ascii="Courier New" w:hAnsi="Courier New" w:cs="Courier New"/>
          <w:sz w:val="16"/>
          <w:szCs w:val="20"/>
        </w:rPr>
        <w:tab/>
        <w:t>0.2</w:t>
      </w:r>
      <w:r w:rsidRPr="00E922B0">
        <w:rPr>
          <w:rFonts w:ascii="Courier New" w:hAnsi="Courier New" w:cs="Courier New"/>
          <w:sz w:val="16"/>
          <w:szCs w:val="20"/>
        </w:rPr>
        <w:tab/>
        <w:t>1</w:t>
      </w:r>
      <w:r w:rsidRPr="00E922B0">
        <w:rPr>
          <w:rFonts w:ascii="Courier New" w:hAnsi="Courier New" w:cs="Courier New"/>
          <w:sz w:val="16"/>
          <w:szCs w:val="20"/>
        </w:rPr>
        <w:tab/>
        <w:t>-46</w:t>
      </w:r>
      <w:r w:rsidRPr="00E922B0">
        <w:rPr>
          <w:rFonts w:ascii="Courier New" w:hAnsi="Courier New" w:cs="Courier New"/>
          <w:sz w:val="16"/>
          <w:szCs w:val="20"/>
        </w:rPr>
        <w:tab/>
        <w:t>71.9</w:t>
      </w:r>
      <w:r w:rsidRPr="00E922B0">
        <w:rPr>
          <w:rFonts w:ascii="Courier New" w:hAnsi="Courier New" w:cs="Courier New"/>
          <w:sz w:val="16"/>
          <w:szCs w:val="20"/>
        </w:rPr>
        <w:tab/>
        <w:t>137</w:t>
      </w:r>
      <w:r w:rsidRPr="00E922B0">
        <w:rPr>
          <w:rFonts w:ascii="Courier New" w:hAnsi="Courier New" w:cs="Courier New"/>
          <w:sz w:val="16"/>
          <w:szCs w:val="20"/>
        </w:rPr>
        <w:tab/>
        <w:t>6.5</w:t>
      </w:r>
      <w:r w:rsidRPr="00E922B0">
        <w:rPr>
          <w:rFonts w:ascii="Courier New" w:hAnsi="Courier New" w:cs="Courier New"/>
          <w:sz w:val="16"/>
          <w:szCs w:val="20"/>
        </w:rPr>
        <w:tab/>
        <w:t>26.5</w:t>
      </w:r>
      <w:r w:rsidRPr="00E922B0">
        <w:rPr>
          <w:rFonts w:ascii="Courier New" w:hAnsi="Courier New" w:cs="Courier New"/>
          <w:sz w:val="16"/>
          <w:szCs w:val="20"/>
        </w:rPr>
        <w:tab/>
        <w:t>41</w:t>
      </w:r>
      <w:r w:rsidRPr="00E922B0">
        <w:rPr>
          <w:rFonts w:ascii="Courier New" w:hAnsi="Courier New" w:cs="Courier New"/>
          <w:sz w:val="16"/>
          <w:szCs w:val="20"/>
        </w:rPr>
        <w:tab/>
        <w:t>0.58</w:t>
      </w:r>
      <w:r w:rsidRPr="00E922B0">
        <w:rPr>
          <w:rFonts w:ascii="Courier New" w:hAnsi="Courier New" w:cs="Courier New"/>
          <w:sz w:val="16"/>
          <w:szCs w:val="20"/>
        </w:rPr>
        <w:tab/>
        <w:t>0.35</w:t>
      </w:r>
      <w:r w:rsidRPr="00E922B0">
        <w:rPr>
          <w:rFonts w:ascii="Courier New" w:hAnsi="Courier New" w:cs="Courier New"/>
          <w:sz w:val="16"/>
          <w:szCs w:val="20"/>
        </w:rPr>
        <w:tab/>
        <w:t>0.021</w:t>
      </w:r>
      <w:r w:rsidRPr="00E922B0">
        <w:rPr>
          <w:rFonts w:ascii="Courier New" w:hAnsi="Courier New" w:cs="Courier New"/>
          <w:sz w:val="16"/>
          <w:szCs w:val="20"/>
        </w:rPr>
        <w:tab/>
        <w:t>4.00E-05</w:t>
      </w:r>
      <w:r w:rsidRPr="00E922B0">
        <w:rPr>
          <w:rFonts w:ascii="Courier New" w:hAnsi="Courier New" w:cs="Courier New"/>
          <w:sz w:val="16"/>
          <w:szCs w:val="20"/>
        </w:rPr>
        <w:tab/>
        <w:t>2.5</w:t>
      </w:r>
      <w:r w:rsidRPr="00E922B0">
        <w:rPr>
          <w:rFonts w:ascii="Courier New" w:hAnsi="Courier New" w:cs="Courier New"/>
          <w:sz w:val="16"/>
          <w:szCs w:val="20"/>
        </w:rPr>
        <w:tab/>
        <w:t>0.787</w:t>
      </w:r>
      <w:r w:rsidRPr="00E922B0">
        <w:rPr>
          <w:rFonts w:ascii="Courier New" w:hAnsi="Courier New" w:cs="Courier New"/>
          <w:sz w:val="16"/>
          <w:szCs w:val="20"/>
        </w:rPr>
        <w:tab/>
        <w:t>1</w:t>
      </w:r>
      <w:r w:rsidRPr="00E922B0">
        <w:rPr>
          <w:rFonts w:ascii="Courier New" w:hAnsi="Courier New" w:cs="Courier New"/>
          <w:sz w:val="16"/>
          <w:szCs w:val="20"/>
        </w:rPr>
        <w:tab/>
        <w:t>5</w:t>
      </w:r>
      <w:r w:rsidRPr="00E922B0">
        <w:rPr>
          <w:rFonts w:ascii="Courier New" w:hAnsi="Courier New" w:cs="Courier New"/>
          <w:sz w:val="16"/>
          <w:szCs w:val="20"/>
        </w:rPr>
        <w:tab/>
        <w:t>0.007115385</w:t>
      </w:r>
      <w:r w:rsidRPr="00E922B0">
        <w:rPr>
          <w:rFonts w:ascii="Courier New" w:hAnsi="Courier New" w:cs="Courier New"/>
          <w:sz w:val="16"/>
          <w:szCs w:val="20"/>
        </w:rPr>
        <w:tab/>
        <w:t>0.002</w:t>
      </w:r>
      <w:r w:rsidRPr="00E922B0">
        <w:rPr>
          <w:rFonts w:ascii="Courier New" w:hAnsi="Courier New" w:cs="Courier New"/>
          <w:sz w:val="16"/>
          <w:szCs w:val="20"/>
        </w:rPr>
        <w:tab/>
        <w:t>0.01</w:t>
      </w:r>
    </w:p>
    <w:p w14:paraId="59F70523" w14:textId="19061E5D" w:rsidR="001B60DB" w:rsidRPr="000015D3" w:rsidRDefault="00E922B0" w:rsidP="00E922B0">
      <w:pPr>
        <w:pStyle w:val="textbody"/>
        <w:ind w:left="-720" w:right="-914"/>
        <w:rPr>
          <w:sz w:val="20"/>
        </w:rPr>
      </w:pPr>
      <w:proofErr w:type="spellStart"/>
      <w:r w:rsidRPr="00E922B0">
        <w:rPr>
          <w:rFonts w:ascii="Courier New" w:hAnsi="Courier New" w:cs="Courier New"/>
          <w:sz w:val="16"/>
          <w:szCs w:val="20"/>
        </w:rPr>
        <w:t>acersacc</w:t>
      </w:r>
      <w:proofErr w:type="spellEnd"/>
      <w:r w:rsidRPr="00E922B0">
        <w:rPr>
          <w:rFonts w:ascii="Courier New" w:hAnsi="Courier New" w:cs="Courier New"/>
          <w:sz w:val="16"/>
          <w:szCs w:val="20"/>
        </w:rPr>
        <w:tab/>
        <w:t>0.075</w:t>
      </w:r>
      <w:r w:rsidRPr="00E922B0">
        <w:rPr>
          <w:rFonts w:ascii="Courier New" w:hAnsi="Courier New" w:cs="Courier New"/>
          <w:sz w:val="16"/>
          <w:szCs w:val="20"/>
        </w:rPr>
        <w:tab/>
        <w:t>0.11</w:t>
      </w:r>
      <w:r w:rsidRPr="00E922B0">
        <w:rPr>
          <w:rFonts w:ascii="Courier New" w:hAnsi="Courier New" w:cs="Courier New"/>
          <w:sz w:val="16"/>
          <w:szCs w:val="20"/>
        </w:rPr>
        <w:tab/>
        <w:t>105</w:t>
      </w:r>
      <w:r w:rsidRPr="00E922B0">
        <w:rPr>
          <w:rFonts w:ascii="Courier New" w:hAnsi="Courier New" w:cs="Courier New"/>
          <w:sz w:val="16"/>
          <w:szCs w:val="20"/>
        </w:rPr>
        <w:tab/>
        <w:t>145</w:t>
      </w:r>
      <w:r w:rsidRPr="00E922B0">
        <w:rPr>
          <w:rFonts w:ascii="Courier New" w:hAnsi="Courier New" w:cs="Courier New"/>
          <w:sz w:val="16"/>
          <w:szCs w:val="20"/>
        </w:rPr>
        <w:tab/>
        <w:t>2</w:t>
      </w:r>
      <w:r w:rsidRPr="00E922B0">
        <w:rPr>
          <w:rFonts w:ascii="Courier New" w:hAnsi="Courier New" w:cs="Courier New"/>
          <w:sz w:val="16"/>
          <w:szCs w:val="20"/>
        </w:rPr>
        <w:tab/>
        <w:t>100</w:t>
      </w:r>
      <w:r w:rsidRPr="00E922B0">
        <w:rPr>
          <w:rFonts w:ascii="Courier New" w:hAnsi="Courier New" w:cs="Courier New"/>
          <w:sz w:val="16"/>
          <w:szCs w:val="20"/>
        </w:rPr>
        <w:tab/>
        <w:t>0.2</w:t>
      </w:r>
      <w:r w:rsidRPr="00E922B0">
        <w:rPr>
          <w:rFonts w:ascii="Courier New" w:hAnsi="Courier New" w:cs="Courier New"/>
          <w:sz w:val="16"/>
          <w:szCs w:val="20"/>
        </w:rPr>
        <w:tab/>
        <w:t>1</w:t>
      </w:r>
      <w:r w:rsidRPr="00E922B0">
        <w:rPr>
          <w:rFonts w:ascii="Courier New" w:hAnsi="Courier New" w:cs="Courier New"/>
          <w:sz w:val="16"/>
          <w:szCs w:val="20"/>
        </w:rPr>
        <w:tab/>
        <w:t>-46</w:t>
      </w:r>
      <w:r w:rsidRPr="00E922B0">
        <w:rPr>
          <w:rFonts w:ascii="Courier New" w:hAnsi="Courier New" w:cs="Courier New"/>
          <w:sz w:val="16"/>
          <w:szCs w:val="20"/>
        </w:rPr>
        <w:tab/>
        <w:t>71.9</w:t>
      </w:r>
      <w:r w:rsidRPr="00E922B0">
        <w:rPr>
          <w:rFonts w:ascii="Courier New" w:hAnsi="Courier New" w:cs="Courier New"/>
          <w:sz w:val="16"/>
          <w:szCs w:val="20"/>
        </w:rPr>
        <w:tab/>
        <w:t>100</w:t>
      </w:r>
      <w:r w:rsidRPr="00E922B0">
        <w:rPr>
          <w:rFonts w:ascii="Courier New" w:hAnsi="Courier New" w:cs="Courier New"/>
          <w:sz w:val="16"/>
          <w:szCs w:val="20"/>
        </w:rPr>
        <w:tab/>
        <w:t>6.5</w:t>
      </w:r>
      <w:r w:rsidRPr="00E922B0">
        <w:rPr>
          <w:rFonts w:ascii="Courier New" w:hAnsi="Courier New" w:cs="Courier New"/>
          <w:sz w:val="16"/>
          <w:szCs w:val="20"/>
        </w:rPr>
        <w:tab/>
        <w:t>24.1</w:t>
      </w:r>
      <w:r w:rsidRPr="00E922B0">
        <w:rPr>
          <w:rFonts w:ascii="Courier New" w:hAnsi="Courier New" w:cs="Courier New"/>
          <w:sz w:val="16"/>
          <w:szCs w:val="20"/>
        </w:rPr>
        <w:tab/>
        <w:t>36</w:t>
      </w:r>
      <w:r w:rsidRPr="00E922B0">
        <w:rPr>
          <w:rFonts w:ascii="Courier New" w:hAnsi="Courier New" w:cs="Courier New"/>
          <w:sz w:val="16"/>
          <w:szCs w:val="20"/>
        </w:rPr>
        <w:tab/>
        <w:t>0.58</w:t>
      </w:r>
      <w:r w:rsidRPr="00E922B0">
        <w:rPr>
          <w:rFonts w:ascii="Courier New" w:hAnsi="Courier New" w:cs="Courier New"/>
          <w:sz w:val="16"/>
          <w:szCs w:val="20"/>
        </w:rPr>
        <w:tab/>
        <w:t>0.37</w:t>
      </w:r>
      <w:r w:rsidRPr="00E922B0">
        <w:rPr>
          <w:rFonts w:ascii="Courier New" w:hAnsi="Courier New" w:cs="Courier New"/>
          <w:sz w:val="16"/>
          <w:szCs w:val="20"/>
        </w:rPr>
        <w:tab/>
        <w:t>0.019</w:t>
      </w:r>
      <w:r w:rsidRPr="00E922B0">
        <w:rPr>
          <w:rFonts w:ascii="Courier New" w:hAnsi="Courier New" w:cs="Courier New"/>
          <w:sz w:val="16"/>
          <w:szCs w:val="20"/>
        </w:rPr>
        <w:tab/>
        <w:t>4.00E-05</w:t>
      </w:r>
      <w:r w:rsidRPr="00E922B0">
        <w:rPr>
          <w:rFonts w:ascii="Courier New" w:hAnsi="Courier New" w:cs="Courier New"/>
          <w:sz w:val="16"/>
          <w:szCs w:val="20"/>
        </w:rPr>
        <w:tab/>
        <w:t>2.5</w:t>
      </w:r>
      <w:r w:rsidRPr="00E922B0">
        <w:rPr>
          <w:rFonts w:ascii="Courier New" w:hAnsi="Courier New" w:cs="Courier New"/>
          <w:sz w:val="16"/>
          <w:szCs w:val="20"/>
        </w:rPr>
        <w:tab/>
        <w:t>0.83</w:t>
      </w:r>
      <w:r w:rsidRPr="00E922B0">
        <w:rPr>
          <w:rFonts w:ascii="Courier New" w:hAnsi="Courier New" w:cs="Courier New"/>
          <w:sz w:val="16"/>
          <w:szCs w:val="20"/>
        </w:rPr>
        <w:tab/>
        <w:t>1</w:t>
      </w:r>
      <w:r w:rsidRPr="00E922B0">
        <w:rPr>
          <w:rFonts w:ascii="Courier New" w:hAnsi="Courier New" w:cs="Courier New"/>
          <w:sz w:val="16"/>
          <w:szCs w:val="20"/>
        </w:rPr>
        <w:tab/>
        <w:t>5</w:t>
      </w:r>
      <w:r w:rsidRPr="00E922B0">
        <w:rPr>
          <w:rFonts w:ascii="Courier New" w:hAnsi="Courier New" w:cs="Courier New"/>
          <w:sz w:val="16"/>
          <w:szCs w:val="20"/>
        </w:rPr>
        <w:tab/>
        <w:t>0.007692308</w:t>
      </w:r>
      <w:r w:rsidRPr="00E922B0">
        <w:rPr>
          <w:rFonts w:ascii="Courier New" w:hAnsi="Courier New" w:cs="Courier New"/>
          <w:sz w:val="16"/>
          <w:szCs w:val="20"/>
        </w:rPr>
        <w:tab/>
        <w:t>0.002</w:t>
      </w:r>
      <w:r w:rsidRPr="00E922B0">
        <w:rPr>
          <w:rFonts w:ascii="Courier New" w:hAnsi="Courier New" w:cs="Courier New"/>
          <w:sz w:val="16"/>
          <w:szCs w:val="20"/>
        </w:rPr>
        <w:tab/>
        <w:t>0.01</w:t>
      </w:r>
    </w:p>
    <w:p w14:paraId="43B5ACBF" w14:textId="77777777" w:rsidR="00DF1E30" w:rsidRDefault="00DF1E30" w:rsidP="00DF1E30">
      <w:pPr>
        <w:pStyle w:val="Heading2"/>
        <w:tabs>
          <w:tab w:val="num" w:pos="0"/>
          <w:tab w:val="num" w:pos="4716"/>
        </w:tabs>
        <w:ind w:left="648" w:hanging="648"/>
      </w:pPr>
      <w:bookmarkStart w:id="627" w:name="_Toc503173310"/>
      <w:bookmarkStart w:id="628" w:name="_Toc144298570"/>
      <w:bookmarkStart w:id="629" w:name="_Toc393188821"/>
      <w:r>
        <w:t>LandisData</w:t>
      </w:r>
      <w:bookmarkEnd w:id="627"/>
      <w:bookmarkEnd w:id="628"/>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num" w:pos="0"/>
        </w:tabs>
        <w:ind w:left="630" w:right="76"/>
      </w:pPr>
      <w:bookmarkStart w:id="630" w:name="_Toc503173311"/>
      <w:bookmarkStart w:id="631" w:name="_Toc144298571"/>
      <w:bookmarkEnd w:id="629"/>
      <w:r w:rsidRPr="00DF1E30">
        <w:t>PnETSpeciesParameters</w:t>
      </w:r>
      <w:r>
        <w:t xml:space="preserve"> (species name)</w:t>
      </w:r>
      <w:bookmarkEnd w:id="630"/>
      <w:bookmarkEnd w:id="631"/>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632" w:name="_Toc503173312"/>
      <w:bookmarkStart w:id="633" w:name="_Toc144298572"/>
      <w:r>
        <w:t>FolN</w:t>
      </w:r>
      <w:bookmarkEnd w:id="632"/>
      <w:bookmarkEnd w:id="633"/>
    </w:p>
    <w:p w14:paraId="332B2998" w14:textId="0086E832" w:rsidR="00A721A3" w:rsidRDefault="00A721A3" w:rsidP="00694040">
      <w:pPr>
        <w:pStyle w:val="textbody"/>
        <w:ind w:left="540" w:right="76"/>
      </w:pPr>
      <w:r w:rsidRPr="00017E6C">
        <w:t xml:space="preserve">Foliar nitrogen </w:t>
      </w:r>
      <w:r>
        <w:t xml:space="preserve">content </w:t>
      </w:r>
      <w:r w:rsidRPr="00017E6C">
        <w:t>(%</w:t>
      </w:r>
      <w:r w:rsidR="00286B9A">
        <w:t xml:space="preserve"> by weight</w:t>
      </w:r>
      <w:r w:rsidRPr="00017E6C">
        <w:t xml:space="preserve">). </w:t>
      </w:r>
      <w:ins w:id="634" w:author="Zaixing Zhou" w:date="2024-11-08T16:00:00Z" w16du:dateUtc="2024-11-08T21:00:00Z">
        <w:r w:rsidR="000E3BCA">
          <w:t xml:space="preserve">In the N cycling version, </w:t>
        </w:r>
        <w:proofErr w:type="spellStart"/>
        <w:r w:rsidR="000E3BCA">
          <w:t>FolN</w:t>
        </w:r>
        <w:proofErr w:type="spellEnd"/>
        <w:r w:rsidR="000E3BCA">
          <w:t xml:space="preserve"> is calculated </w:t>
        </w:r>
      </w:ins>
      <w:ins w:id="635" w:author="Zaixing Zhou" w:date="2024-11-08T16:01:00Z" w16du:dateUtc="2024-11-08T21:01:00Z">
        <w:r w:rsidR="000E3BCA">
          <w:t>annually based on N cycling</w:t>
        </w:r>
      </w:ins>
      <w:r w:rsidR="0004268E">
        <w:t>.</w:t>
      </w:r>
      <w:ins w:id="636" w:author="Zaixing Zhou" w:date="2024-11-08T16:01:00Z" w16du:dateUtc="2024-11-08T21:01:00Z">
        <w:r w:rsidR="000E3BCA">
          <w:t xml:space="preserve"> </w:t>
        </w:r>
      </w:ins>
      <w:r w:rsidRPr="00017E6C">
        <w:t>Value: 0&lt;decimal &lt;10.  Units: %</w:t>
      </w:r>
      <w:r>
        <w:t>.</w:t>
      </w:r>
    </w:p>
    <w:p w14:paraId="4486FDB3" w14:textId="77777777" w:rsidR="0060452F" w:rsidRPr="00C96618" w:rsidRDefault="0060452F" w:rsidP="00694040">
      <w:pPr>
        <w:pStyle w:val="Heading2"/>
        <w:tabs>
          <w:tab w:val="num" w:pos="0"/>
          <w:tab w:val="num" w:pos="4716"/>
        </w:tabs>
        <w:ind w:left="648" w:right="76" w:hanging="648"/>
      </w:pPr>
      <w:bookmarkStart w:id="637" w:name="_Toc503173313"/>
      <w:bookmarkStart w:id="638" w:name="_Toc144298573"/>
      <w:r w:rsidRPr="00C96618">
        <w:t>SLWmax</w:t>
      </w:r>
      <w:bookmarkEnd w:id="637"/>
      <w:bookmarkEnd w:id="638"/>
      <w:r w:rsidRPr="00C96618">
        <w:t xml:space="preserve"> </w:t>
      </w:r>
    </w:p>
    <w:p w14:paraId="09BF89CE" w14:textId="0DE815B2" w:rsidR="0060452F" w:rsidRDefault="00421593" w:rsidP="00694040">
      <w:pPr>
        <w:pStyle w:val="textbody"/>
        <w:ind w:left="540" w:right="76"/>
      </w:pPr>
      <w:r>
        <w:t>S</w:t>
      </w:r>
      <w:r w:rsidR="0060452F" w:rsidRPr="00C96618">
        <w:t>pecific leaf weight at the top of canopy.</w:t>
      </w:r>
      <w:r w:rsidR="00E25679">
        <w:t xml:space="preserve">  Values &lt;40 may</w:t>
      </w:r>
      <w:r w:rsidR="00141589">
        <w:t xml:space="preserve"> result in extremely high LAI in lower canopy sublayers when SLWDel &gt;0.</w:t>
      </w:r>
      <w:r w:rsidR="0060452F" w:rsidRPr="00C96618">
        <w:t xml:space="preserve">  Value: </w:t>
      </w:r>
      <w:r w:rsidR="0060452F">
        <w:t>0&lt;</w:t>
      </w:r>
      <w:r w:rsidR="0060452F" w:rsidRPr="00C96618">
        <w:t xml:space="preserve">decimal </w:t>
      </w:r>
      <w:r w:rsidR="0060452F">
        <w:t>&lt;1000</w:t>
      </w:r>
      <w:r w:rsidR="0060452F" w:rsidRPr="00C96618">
        <w:t>.  Units: g/m</w:t>
      </w:r>
      <w:r w:rsidR="0060452F" w:rsidRPr="00C96618">
        <w:rPr>
          <w:vertAlign w:val="superscript"/>
        </w:rPr>
        <w:t>2</w:t>
      </w:r>
      <w:r w:rsidR="0060452F" w:rsidRPr="00C96618">
        <w:t>.</w:t>
      </w:r>
    </w:p>
    <w:p w14:paraId="14166C25" w14:textId="5817D80E" w:rsidR="0060452F" w:rsidRDefault="0060452F" w:rsidP="00694040">
      <w:pPr>
        <w:pStyle w:val="Heading2"/>
        <w:tabs>
          <w:tab w:val="num" w:pos="0"/>
          <w:tab w:val="num" w:pos="4716"/>
        </w:tabs>
        <w:ind w:left="648" w:right="76" w:hanging="648"/>
      </w:pPr>
      <w:bookmarkStart w:id="639" w:name="_Toc503173314"/>
      <w:bookmarkStart w:id="640" w:name="_Toc144298574"/>
      <w:r>
        <w:t>SLWDel</w:t>
      </w:r>
      <w:bookmarkEnd w:id="639"/>
      <w:bookmarkEnd w:id="640"/>
      <w:r>
        <w:t xml:space="preserve"> </w:t>
      </w:r>
    </w:p>
    <w:p w14:paraId="3B3F85C8" w14:textId="3F1CDB97" w:rsidR="0060452F" w:rsidRDefault="0060452F" w:rsidP="00694040">
      <w:pPr>
        <w:pStyle w:val="textbody"/>
        <w:ind w:left="540" w:right="76"/>
      </w:pPr>
      <w:r w:rsidRPr="00C96618">
        <w:t>Rate of change</w:t>
      </w:r>
      <w:r w:rsidR="00F436BD">
        <w:t xml:space="preserve"> per sublayer</w:t>
      </w:r>
      <w:r w:rsidRPr="00C96618">
        <w:t xml:space="preserve"> in specific leaf weight from the top of </w:t>
      </w:r>
      <w:r w:rsidR="009244F4">
        <w:t>a</w:t>
      </w:r>
      <w:r w:rsidR="00F6657E">
        <w:t xml:space="preserve"> cohort’s</w:t>
      </w:r>
      <w:r w:rsidR="009244F4" w:rsidRPr="00C96618">
        <w:t xml:space="preserve"> </w:t>
      </w:r>
      <w:r w:rsidRPr="00C96618">
        <w:t xml:space="preserve">canopy to the bottom.  </w:t>
      </w:r>
      <w:r w:rsidR="00B31318">
        <w:t>SLW increases when SLW</w:t>
      </w:r>
      <w:r w:rsidR="00BB69BD">
        <w:t>del</w:t>
      </w:r>
      <w:r w:rsidR="00B31318">
        <w:t xml:space="preserve">&gt;1.  </w:t>
      </w:r>
      <w:r w:rsidRPr="00C96618">
        <w:t xml:space="preserve">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 xml:space="preserve">2.  Units: </w:t>
      </w:r>
      <w:r w:rsidR="00B31318">
        <w:t>proportion of SLWmax</w:t>
      </w:r>
      <w:r w:rsidRPr="00C96618">
        <w:t>.</w:t>
      </w:r>
      <w:r>
        <w:t xml:space="preserve"> </w:t>
      </w:r>
    </w:p>
    <w:p w14:paraId="00C890F1" w14:textId="22AE35D5" w:rsidR="00847E06" w:rsidRDefault="00847E06" w:rsidP="00847E06">
      <w:pPr>
        <w:pStyle w:val="Heading2"/>
        <w:tabs>
          <w:tab w:val="num" w:pos="0"/>
          <w:tab w:val="num" w:pos="4716"/>
        </w:tabs>
        <w:ind w:left="648" w:right="76" w:hanging="648"/>
      </w:pPr>
      <w:bookmarkStart w:id="641" w:name="_Toc144298575"/>
      <w:bookmarkStart w:id="642" w:name="_Toc503173315"/>
      <w:r>
        <w:t>MaxLAI (</w:t>
      </w:r>
      <w:r w:rsidR="00FB5318">
        <w:t>O</w:t>
      </w:r>
      <w:r>
        <w:t>ptional)</w:t>
      </w:r>
      <w:bookmarkEnd w:id="641"/>
    </w:p>
    <w:p w14:paraId="296D1052" w14:textId="40F65712" w:rsidR="00847E06" w:rsidRDefault="00847E06" w:rsidP="00847E06">
      <w:pPr>
        <w:pStyle w:val="textbody"/>
        <w:ind w:left="540" w:right="76"/>
      </w:pPr>
      <w:r>
        <w:t>Maximum LAI (leaf area index) that the species can achieve in its lifetime</w:t>
      </w:r>
      <w:r w:rsidR="00A506B1">
        <w:t>, and it is typically computed by the model using other parameters</w:t>
      </w:r>
      <w:r w:rsidR="00D04F46">
        <w:t xml:space="preserve"> (</w:t>
      </w:r>
      <w:r w:rsidR="001F6A3D">
        <w:t>Gustafson et al. 202</w:t>
      </w:r>
      <w:r w:rsidR="00B06A5D">
        <w:t>3</w:t>
      </w:r>
      <w:r w:rsidR="00D04F46">
        <w:t>)</w:t>
      </w:r>
      <w:r w:rsidRPr="00C96618">
        <w:t xml:space="preserve">.  </w:t>
      </w:r>
      <w:r w:rsidR="00A506B1">
        <w:lastRenderedPageBreak/>
        <w:t>However, it c</w:t>
      </w:r>
      <w:r>
        <w:t xml:space="preserve">an be </w:t>
      </w:r>
      <w:r w:rsidR="00A506B1">
        <w:t>specified here</w:t>
      </w:r>
      <w:r>
        <w:t xml:space="preserve"> to control the early part of </w:t>
      </w:r>
      <w:r w:rsidR="0007738E">
        <w:t xml:space="preserve">the species growth curve </w:t>
      </w:r>
      <w:r>
        <w:t>because values less than the (default) calculated value will allow cohorts to fill the canopy space faster.</w:t>
      </w:r>
      <w:r w:rsidR="0007738E">
        <w:t xml:space="preserve">  However, MaxFracFol is the recommended choice to control the early part of the species growth curve.</w:t>
      </w:r>
      <w:r>
        <w:t xml:space="preserve">  </w:t>
      </w:r>
      <w:r w:rsidRPr="00C96618">
        <w:t>Value: 0.0</w:t>
      </w:r>
      <w:r w:rsidRPr="00C96618">
        <w:rPr>
          <w:u w:val="single"/>
        </w:rPr>
        <w:t>&lt;</w:t>
      </w:r>
      <w:r w:rsidRPr="00C96618">
        <w:t xml:space="preserve"> decimal.  Units: </w:t>
      </w:r>
      <w:r>
        <w:t>m</w:t>
      </w:r>
      <w:r w:rsidRPr="00847E06">
        <w:rPr>
          <w:vertAlign w:val="superscript"/>
        </w:rPr>
        <w:t>2</w:t>
      </w:r>
      <w:r>
        <w:t xml:space="preserve"> leaves/m</w:t>
      </w:r>
      <w:r w:rsidRPr="00847E06">
        <w:rPr>
          <w:vertAlign w:val="superscript"/>
        </w:rPr>
        <w:t>2</w:t>
      </w:r>
      <w:r>
        <w:t xml:space="preserve"> ground</w:t>
      </w:r>
      <w:r w:rsidRPr="00C96618">
        <w:t>.</w:t>
      </w:r>
      <w:r>
        <w:t xml:space="preserve">  Default: computed from other parameters.</w:t>
      </w:r>
    </w:p>
    <w:p w14:paraId="5F9BC37B" w14:textId="5EDC70E4" w:rsidR="00A721A3" w:rsidRDefault="00A721A3" w:rsidP="00694040">
      <w:pPr>
        <w:pStyle w:val="Heading2"/>
        <w:tabs>
          <w:tab w:val="num" w:pos="0"/>
        </w:tabs>
        <w:ind w:left="648" w:right="76" w:hanging="648"/>
      </w:pPr>
      <w:bookmarkStart w:id="643" w:name="_Toc144298576"/>
      <w:r>
        <w:t>T</w:t>
      </w:r>
      <w:r w:rsidR="00905D71">
        <w:t>O</w:t>
      </w:r>
      <w:r w:rsidR="000038BC">
        <w:t>F</w:t>
      </w:r>
      <w:r>
        <w:t>ol</w:t>
      </w:r>
      <w:bookmarkEnd w:id="642"/>
      <w:bookmarkEnd w:id="643"/>
    </w:p>
    <w:p w14:paraId="00372CE2" w14:textId="1292F25B" w:rsidR="00A721A3" w:rsidRDefault="00A721A3" w:rsidP="00694040">
      <w:pPr>
        <w:pStyle w:val="textbody"/>
        <w:ind w:left="540" w:right="76"/>
      </w:pPr>
      <w:r>
        <w:t xml:space="preserve">Turnover of </w:t>
      </w:r>
      <w:r w:rsidR="003D238C">
        <w:t>f</w:t>
      </w:r>
      <w:r>
        <w:t xml:space="preserve">oliage - Fraction of foliage biomass lost per year.  </w:t>
      </w:r>
      <w:r w:rsidR="00073D43">
        <w:t>Typically,</w:t>
      </w:r>
      <w:r>
        <w:t xml:space="preserve"> the reciprocal of leaf longevity</w:t>
      </w:r>
      <w:r w:rsidR="00286B9A">
        <w:t xml:space="preserve"> (in </w:t>
      </w:r>
      <w:r w:rsidR="006A74BE">
        <w:t xml:space="preserve"># of </w:t>
      </w:r>
      <w:r w:rsidR="00286B9A">
        <w:t>growing seasons)</w:t>
      </w:r>
      <w:r>
        <w:t>.</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r w:rsidR="000F16F9">
        <w:t xml:space="preserve">  </w:t>
      </w:r>
    </w:p>
    <w:p w14:paraId="29449289" w14:textId="77777777" w:rsidR="002911EF" w:rsidRDefault="002911EF" w:rsidP="002911EF">
      <w:pPr>
        <w:pStyle w:val="Heading2"/>
        <w:tabs>
          <w:tab w:val="num" w:pos="0"/>
        </w:tabs>
        <w:ind w:left="648" w:right="76" w:hanging="648"/>
      </w:pPr>
      <w:bookmarkStart w:id="644" w:name="_Toc144298577"/>
      <w:bookmarkStart w:id="645" w:name="_Toc393188830"/>
      <w:bookmarkStart w:id="646" w:name="_Toc503173316"/>
      <w:r>
        <w:t>TORoot/TOWood</w:t>
      </w:r>
      <w:bookmarkEnd w:id="644"/>
    </w:p>
    <w:p w14:paraId="46B65940" w14:textId="4D19B42B" w:rsidR="002911EF" w:rsidRDefault="002911EF" w:rsidP="002911EF">
      <w:pPr>
        <w:pStyle w:val="textbody"/>
        <w:ind w:left="720" w:right="76"/>
      </w:pPr>
      <w:r>
        <w:t>Turnover of Root</w:t>
      </w:r>
      <w:r w:rsidR="004E18D8">
        <w:t xml:space="preserve"> </w:t>
      </w:r>
      <w:r w:rsidR="00ED3936">
        <w:t>and</w:t>
      </w:r>
      <w:r w:rsidR="007B1894">
        <w:t xml:space="preserve"> </w:t>
      </w:r>
      <w:r>
        <w:t xml:space="preserve">Wood </w:t>
      </w:r>
      <w:r w:rsidR="004E18D8">
        <w:t>biomass.</w:t>
      </w:r>
      <w:r>
        <w:t xml:space="preserve"> </w:t>
      </w:r>
      <w:r w:rsidR="00ED3936">
        <w:t xml:space="preserve"> This is the f</w:t>
      </w:r>
      <w:r>
        <w:t>raction of root/wood biomass lost per year to damage, breakage or death</w:t>
      </w:r>
      <w:r w:rsidR="00883FE8">
        <w:t xml:space="preserve"> of individual stems (self-thinning)</w:t>
      </w:r>
      <w:r>
        <w:t xml:space="preserve">.  </w:t>
      </w:r>
      <w:r w:rsidRPr="006C49A3">
        <w:t xml:space="preserve">Value: </w:t>
      </w:r>
      <w:r>
        <w:t>0.0</w:t>
      </w:r>
      <w:r w:rsidRPr="00537146">
        <w:rPr>
          <w:u w:val="single"/>
        </w:rPr>
        <w:t>&lt;</w:t>
      </w:r>
      <w:r>
        <w:t xml:space="preserve"> decimal </w:t>
      </w:r>
      <w:r w:rsidRPr="00537146">
        <w:rPr>
          <w:u w:val="single"/>
        </w:rPr>
        <w:t>&lt;</w:t>
      </w:r>
      <w:r>
        <w:t>1.0.  Units: fraction per year.  Default: 0.02, 0.01.</w:t>
      </w:r>
    </w:p>
    <w:p w14:paraId="5CE7A44B" w14:textId="77777777" w:rsidR="00337E14" w:rsidRDefault="00132A03" w:rsidP="00694040">
      <w:pPr>
        <w:pStyle w:val="Heading2"/>
        <w:tabs>
          <w:tab w:val="num" w:pos="0"/>
          <w:tab w:val="num" w:pos="4716"/>
        </w:tabs>
        <w:ind w:left="648" w:right="76" w:hanging="648"/>
      </w:pPr>
      <w:bookmarkStart w:id="647" w:name="_Toc144298578"/>
      <w:r>
        <w:t>AmaxA</w:t>
      </w:r>
      <w:bookmarkEnd w:id="645"/>
      <w:bookmarkEnd w:id="646"/>
      <w:bookmarkEnd w:id="647"/>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num" w:pos="0"/>
          <w:tab w:val="num" w:pos="4716"/>
        </w:tabs>
        <w:ind w:left="648" w:right="76" w:hanging="648"/>
      </w:pPr>
      <w:bookmarkStart w:id="648" w:name="_Toc393188831"/>
      <w:bookmarkStart w:id="649" w:name="_Toc503173317"/>
      <w:bookmarkStart w:id="650" w:name="_Toc144298579"/>
      <w:r>
        <w:t>AmaxB</w:t>
      </w:r>
      <w:bookmarkEnd w:id="648"/>
      <w:bookmarkEnd w:id="649"/>
      <w:bookmarkEnd w:id="650"/>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num" w:pos="0"/>
          <w:tab w:val="num" w:pos="4716"/>
        </w:tabs>
        <w:ind w:left="648" w:right="76" w:hanging="648"/>
      </w:pPr>
      <w:bookmarkStart w:id="651" w:name="_Toc382310200"/>
      <w:bookmarkStart w:id="652" w:name="_Toc393188832"/>
      <w:bookmarkStart w:id="653" w:name="_Toc503173318"/>
      <w:bookmarkStart w:id="654" w:name="_Toc144298580"/>
      <w:bookmarkEnd w:id="651"/>
      <w:r>
        <w:t>HalfSat</w:t>
      </w:r>
      <w:bookmarkEnd w:id="652"/>
      <w:bookmarkEnd w:id="653"/>
      <w:bookmarkEnd w:id="654"/>
      <w:r>
        <w:t xml:space="preserve"> </w:t>
      </w:r>
    </w:p>
    <w:p w14:paraId="1BE69AF6" w14:textId="1A8F2E9F"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User choice</w:t>
      </w:r>
      <w:r w:rsidR="00007240">
        <w:t xml:space="preserve"> between</w:t>
      </w:r>
      <w:r w:rsidR="00B93DBF">
        <w:t xml:space="preserve">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r w:rsidR="000A112E">
        <w:t xml:space="preserve">those of </w:t>
      </w:r>
      <w:r w:rsidR="00B93DBF">
        <w:t xml:space="preserve">HalfSat.  </w:t>
      </w:r>
      <w:r w:rsidR="00B93DBF" w:rsidRPr="00B93DBF">
        <w:rPr>
          <w:b/>
        </w:rPr>
        <w:t xml:space="preserve">THE MODEL </w:t>
      </w:r>
      <w:r w:rsidR="00F8621D">
        <w:rPr>
          <w:b/>
        </w:rPr>
        <w:t>CANNOT VERIFY</w:t>
      </w:r>
      <w:r w:rsidR="00B93DBF" w:rsidRPr="00B93DBF">
        <w:rPr>
          <w:b/>
        </w:rPr>
        <w:t xml:space="preserve"> THAT THE UNITS ARE THE SAME.</w:t>
      </w:r>
      <w:r w:rsidR="00257BDB">
        <w:t xml:space="preserve">  This is a user responsibility.</w:t>
      </w:r>
      <w:r w:rsidR="001A15A5">
        <w:t xml:space="preserve"> </w:t>
      </w:r>
      <w:r w:rsidR="001A15A5" w:rsidRPr="001A15A5">
        <w:t xml:space="preserve"> </w:t>
      </w:r>
      <w:r w:rsidR="000A112E">
        <w:t>If units of W/m</w:t>
      </w:r>
      <w:r w:rsidR="000A112E" w:rsidRPr="00E23AF4">
        <w:rPr>
          <w:vertAlign w:val="superscript"/>
        </w:rPr>
        <w:t>2</w:t>
      </w:r>
      <w:r w:rsidR="000A112E">
        <w:t xml:space="preserve"> are used, set the PAR_W_m2 equal to ‘true’ (section </w:t>
      </w:r>
      <w:r w:rsidR="00D1664D">
        <w:fldChar w:fldCharType="begin"/>
      </w:r>
      <w:r w:rsidR="00D1664D">
        <w:instrText xml:space="preserve"> REF _Ref74136527 \r \h </w:instrText>
      </w:r>
      <w:r w:rsidR="00D1664D">
        <w:fldChar w:fldCharType="separate"/>
      </w:r>
      <w:r w:rsidR="00214006">
        <w:t>7.28</w:t>
      </w:r>
      <w:r w:rsidR="00D1664D">
        <w:fldChar w:fldCharType="end"/>
      </w:r>
      <w:r w:rsidR="000A112E">
        <w:t xml:space="preserve">) to ensure that evaporation is computed correctly.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655" w:name="_Toc503173319"/>
      <w:bookmarkStart w:id="656" w:name="_Toc144298581"/>
      <w:bookmarkStart w:id="657" w:name="_Toc393188833"/>
      <w:r>
        <w:t xml:space="preserve">H1, </w:t>
      </w:r>
      <w:r w:rsidR="0060452F">
        <w:t>H2, H3, H4</w:t>
      </w:r>
      <w:bookmarkEnd w:id="655"/>
      <w:bookmarkEnd w:id="656"/>
    </w:p>
    <w:p w14:paraId="46B98459" w14:textId="474FC19B"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214006">
        <w:t>2.2.2.3</w:t>
      </w:r>
      <w:r w:rsidR="005E2C6E">
        <w:fldChar w:fldCharType="end"/>
      </w:r>
      <w:r w:rsidR="008E5D79">
        <w:t xml:space="preserve"> for a discussion </w:t>
      </w:r>
      <w:r w:rsidR="003501AD">
        <w:t>about</w:t>
      </w:r>
      <w:r w:rsidR="00456073">
        <w:t xml:space="preserve"> estimating these parameters</w:t>
      </w:r>
      <w:r>
        <w:t xml:space="preserve">. </w:t>
      </w:r>
      <w:r w:rsidR="00233DA4">
        <w:t xml:space="preserve"> </w:t>
      </w:r>
      <w:r>
        <w:t xml:space="preserve">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positive values.</w:t>
      </w:r>
      <w:r w:rsidR="00631AA3">
        <w:t xml:space="preserve"> </w:t>
      </w:r>
      <w:r>
        <w:t xml:space="preserve"> Note that this is the absolute value of </w:t>
      </w:r>
      <w:r w:rsidR="00C83C2F">
        <w:t xml:space="preserve">actual pressure head </w:t>
      </w:r>
      <w:r>
        <w:t>values.</w:t>
      </w:r>
      <w:r w:rsidR="00590A84">
        <w:t xml:space="preserve">  </w:t>
      </w:r>
      <w:r w:rsidR="000004E7" w:rsidRPr="00337E14">
        <w:t>Value: 0.0&lt; decimal</w:t>
      </w:r>
      <w:r w:rsidR="00093586">
        <w:t xml:space="preserve">. </w:t>
      </w:r>
      <w:r w:rsidR="000004E7">
        <w:t xml:space="preserve"> </w:t>
      </w:r>
      <w:r w:rsidR="00590A84">
        <w:t>Units: m pressure head.</w:t>
      </w:r>
      <w:r w:rsidR="00C708A7">
        <w:t xml:space="preserve">  </w:t>
      </w:r>
      <w:r w:rsidR="003F561F">
        <w:t>Defaults: 0, 3.64, 150, 150.</w:t>
      </w:r>
    </w:p>
    <w:p w14:paraId="7F14E556" w14:textId="77777777" w:rsidR="00D71AD7" w:rsidRDefault="008F1057" w:rsidP="00694040">
      <w:pPr>
        <w:pStyle w:val="Heading2"/>
        <w:tabs>
          <w:tab w:val="num" w:pos="0"/>
          <w:tab w:val="num" w:pos="4716"/>
        </w:tabs>
        <w:ind w:left="648" w:right="76" w:hanging="648"/>
      </w:pPr>
      <w:bookmarkStart w:id="658" w:name="_Toc393188835"/>
      <w:bookmarkStart w:id="659" w:name="_Toc503173320"/>
      <w:bookmarkStart w:id="660" w:name="_Toc144298582"/>
      <w:bookmarkEnd w:id="657"/>
      <w:r>
        <w:lastRenderedPageBreak/>
        <w:t>PsnAgeRed</w:t>
      </w:r>
      <w:bookmarkEnd w:id="658"/>
      <w:bookmarkEnd w:id="659"/>
      <w:bookmarkEnd w:id="660"/>
    </w:p>
    <w:p w14:paraId="5FAF1B30" w14:textId="61AF31A5"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ins w:id="661" w:author="Gustafson, Eric - FS, WI" w:date="2024-05-23T07:15:00Z">
                <w:rPr>
                  <w:rFonts w:ascii="Cambria Math" w:hAnsi="Cambria Math"/>
                  <w:i/>
                </w:rPr>
              </w:ins>
            </m:ctrlPr>
          </m:sSupPr>
          <m:e>
            <m:d>
              <m:dPr>
                <m:ctrlPr>
                  <w:ins w:id="662" w:author="Gustafson, Eric - FS, WI" w:date="2024-05-23T07:15:00Z">
                    <w:rPr>
                      <w:rFonts w:ascii="Cambria Math" w:hAnsi="Cambria Math"/>
                      <w:i/>
                    </w:rPr>
                  </w:ins>
                </m:ctrlPr>
              </m:dPr>
              <m:e>
                <m:f>
                  <m:fPr>
                    <m:ctrlPr>
                      <w:ins w:id="663" w:author="Gustafson, Eric - FS, WI" w:date="2024-05-23T07:15:00Z">
                        <w:rPr>
                          <w:rFonts w:ascii="Cambria Math" w:hAnsi="Cambria Math"/>
                          <w:i/>
                        </w:rPr>
                      </w:ins>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Units: proportion</w:t>
      </w:r>
      <w:r w:rsidR="00576040">
        <w:t xml:space="preserve"> per year</w:t>
      </w:r>
      <w:r w:rsidR="00D71AD7">
        <w:t>.</w:t>
      </w:r>
      <w:r w:rsidR="00AB3241">
        <w:t xml:space="preserve">  </w:t>
      </w:r>
      <w:r w:rsidR="00C708A7">
        <w:t>D</w:t>
      </w:r>
      <w:r w:rsidR="00AB3241">
        <w:t>efault</w:t>
      </w:r>
      <w:r w:rsidR="00C708A7">
        <w:t>:</w:t>
      </w:r>
      <w:r w:rsidR="00AB3241">
        <w:t xml:space="preserve">  5</w:t>
      </w:r>
      <w:r w:rsidR="00C708A7">
        <w:t>.</w:t>
      </w:r>
    </w:p>
    <w:p w14:paraId="71EC341C" w14:textId="74D3F0CB" w:rsidR="00973733" w:rsidRDefault="00973733" w:rsidP="00694040">
      <w:pPr>
        <w:pStyle w:val="Heading2"/>
        <w:tabs>
          <w:tab w:val="num" w:pos="0"/>
          <w:tab w:val="num" w:pos="1296"/>
          <w:tab w:val="num" w:pos="4716"/>
        </w:tabs>
        <w:ind w:left="648" w:right="76" w:hanging="648"/>
      </w:pPr>
      <w:bookmarkStart w:id="664" w:name="_Toc144298583"/>
      <w:r w:rsidRPr="00BB28C3">
        <w:t>LeafOnMinT</w:t>
      </w:r>
      <w:bookmarkEnd w:id="664"/>
    </w:p>
    <w:p w14:paraId="12170CD5" w14:textId="21F18E9E" w:rsidR="00973733" w:rsidRDefault="00973733" w:rsidP="00694040">
      <w:pPr>
        <w:pStyle w:val="textbody"/>
        <w:ind w:left="540" w:right="76"/>
      </w:pPr>
      <w:r>
        <w:t xml:space="preserve">Minimum temperature for active </w:t>
      </w:r>
      <w:r w:rsidR="00427015">
        <w:t xml:space="preserve">growing </w:t>
      </w:r>
      <w:r>
        <w:t xml:space="preserve">season.  Compared to Tmin </w:t>
      </w:r>
      <w:r w:rsidR="00AB3241">
        <w:t xml:space="preserve">(from climate input file) </w:t>
      </w:r>
      <w:r>
        <w:t xml:space="preserve">to determine start and end month of </w:t>
      </w:r>
      <w:r w:rsidR="00CC67D0">
        <w:t xml:space="preserve">each </w:t>
      </w:r>
      <w:r>
        <w:t>growing season.</w:t>
      </w:r>
      <w:r w:rsidR="00427015">
        <w:t xml:space="preserve">  Foliage is allocated during </w:t>
      </w:r>
      <w:r w:rsidR="006804E3">
        <w:t>the first growing season</w:t>
      </w:r>
      <w:r w:rsidR="00427015">
        <w:t xml:space="preserve"> month</w:t>
      </w:r>
      <w:r w:rsidR="006804E3">
        <w:t xml:space="preserve"> and some or all is dropped (depending on TO</w:t>
      </w:r>
      <w:r w:rsidR="00DE6EF0">
        <w:t>F</w:t>
      </w:r>
      <w:r w:rsidR="006804E3">
        <w:t>ol) after the last</w:t>
      </w:r>
      <w:r w:rsidR="008D6731">
        <w:t xml:space="preserve"> month</w:t>
      </w:r>
      <w:r w:rsidR="00427015">
        <w:t xml:space="preserve">.  </w:t>
      </w:r>
      <w:r w:rsidR="00E2002E">
        <w:t xml:space="preserve">Reduce </w:t>
      </w:r>
      <w:r w:rsidR="00A268CD">
        <w:t xml:space="preserve">LeafOnMinT to lengthen the growing season.  </w:t>
      </w:r>
      <w:r w:rsidRPr="009A2FF6">
        <w:t>Value: decimal</w:t>
      </w:r>
      <w:r>
        <w:t xml:space="preserve">.  Units: </w:t>
      </w:r>
      <w:r w:rsidRPr="009A2FF6">
        <w:t>°C</w:t>
      </w:r>
      <w:r>
        <w:t>.</w:t>
      </w:r>
      <w:r w:rsidR="00E61E0C">
        <w:t xml:space="preserve">  Default: none</w:t>
      </w:r>
      <w:r w:rsidR="00755BF9">
        <w:t xml:space="preserve"> provided</w:t>
      </w:r>
      <w:r w:rsidR="00E61E0C">
        <w:t>.</w:t>
      </w:r>
    </w:p>
    <w:p w14:paraId="45A24DF7" w14:textId="77777777" w:rsidR="0013431E" w:rsidRDefault="0013431E" w:rsidP="00694040">
      <w:pPr>
        <w:pStyle w:val="Heading2"/>
        <w:tabs>
          <w:tab w:val="num" w:pos="0"/>
          <w:tab w:val="num" w:pos="4716"/>
        </w:tabs>
        <w:ind w:left="648" w:right="76" w:hanging="648"/>
      </w:pPr>
      <w:bookmarkStart w:id="665" w:name="_Toc393188837"/>
      <w:bookmarkStart w:id="666" w:name="_Toc503173321"/>
      <w:bookmarkStart w:id="667" w:name="_Toc144298584"/>
      <w:r>
        <w:t>PsnTMin</w:t>
      </w:r>
      <w:bookmarkEnd w:id="665"/>
      <w:bookmarkEnd w:id="666"/>
      <w:bookmarkEnd w:id="667"/>
      <w:r>
        <w:t xml:space="preserve"> </w:t>
      </w:r>
    </w:p>
    <w:p w14:paraId="7E95E540" w14:textId="049D8148" w:rsidR="0013431E" w:rsidRPr="00C96618" w:rsidRDefault="0013431E" w:rsidP="00694040">
      <w:pPr>
        <w:pStyle w:val="textbody"/>
        <w:ind w:left="540" w:right="76"/>
      </w:pPr>
      <w:r>
        <w:t xml:space="preserve">Minimum </w:t>
      </w:r>
      <w:r w:rsidR="00973733">
        <w:t xml:space="preserve">average </w:t>
      </w:r>
      <w:r w:rsidR="00973733" w:rsidRPr="00E23AF4">
        <w:rPr>
          <w:b/>
          <w:bCs/>
        </w:rPr>
        <w:t>daytime</w:t>
      </w:r>
      <w:r w:rsidR="00973733">
        <w:t xml:space="preserve"> </w:t>
      </w:r>
      <w:r>
        <w:t xml:space="preserve">temperature </w:t>
      </w:r>
      <w:r w:rsidR="0098301B">
        <w:t xml:space="preserve">(Tday) </w:t>
      </w:r>
      <w:r>
        <w:t>for photosynthesis.</w:t>
      </w:r>
      <w:r w:rsidR="00007240">
        <w:t xml:space="preserve">  The temperature reduction factor will equal 0 </w:t>
      </w:r>
      <w:r w:rsidR="00286B9A">
        <w:t xml:space="preserve">in months </w:t>
      </w:r>
      <w:r w:rsidR="00007240">
        <w:t>when Tday is below this value.</w:t>
      </w:r>
      <w:r>
        <w:t xml:space="preserve">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num" w:pos="0"/>
          <w:tab w:val="num" w:pos="4716"/>
        </w:tabs>
        <w:ind w:left="648" w:right="76" w:hanging="648"/>
      </w:pPr>
      <w:bookmarkStart w:id="668" w:name="_Toc393188838"/>
      <w:bookmarkStart w:id="669" w:name="_Toc503173322"/>
      <w:bookmarkStart w:id="670" w:name="_Toc144298585"/>
      <w:r>
        <w:t>PsnTOpt</w:t>
      </w:r>
      <w:bookmarkEnd w:id="668"/>
      <w:bookmarkEnd w:id="669"/>
      <w:bookmarkEnd w:id="670"/>
      <w:r>
        <w:t xml:space="preserve"> </w:t>
      </w:r>
    </w:p>
    <w:p w14:paraId="37BAE23A" w14:textId="10D2DF36" w:rsidR="0013431E" w:rsidRDefault="0013431E" w:rsidP="00694040">
      <w:pPr>
        <w:pStyle w:val="textbody"/>
        <w:ind w:left="540" w:right="76"/>
      </w:pPr>
      <w:r>
        <w:t xml:space="preserve">Optimal </w:t>
      </w:r>
      <w:r w:rsidR="00973733">
        <w:t xml:space="preserve">average </w:t>
      </w:r>
      <w:r w:rsidR="00973733" w:rsidRPr="00E23AF4">
        <w:rPr>
          <w:b/>
          <w:bCs/>
        </w:rPr>
        <w:t>daytime</w:t>
      </w:r>
      <w:r w:rsidR="00973733">
        <w:t xml:space="preserve"> </w:t>
      </w:r>
      <w:r>
        <w:t xml:space="preserve">temperature </w:t>
      </w:r>
      <w:r w:rsidR="0098301B">
        <w:t xml:space="preserve">(Tday) </w:t>
      </w:r>
      <w:r>
        <w:t xml:space="preserve">for photosynthesis. </w:t>
      </w:r>
      <w:r w:rsidR="00C96618">
        <w:t xml:space="preserve"> </w:t>
      </w:r>
      <w:r w:rsidR="00007240">
        <w:t xml:space="preserve">The temperature reduction factor will equal 1.0 </w:t>
      </w:r>
      <w:r w:rsidR="00286B9A">
        <w:t xml:space="preserve">in months </w:t>
      </w:r>
      <w:r w:rsidR="00007240">
        <w:t xml:space="preserve">when Tday is equal to this value.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22276DEC" w:rsidR="00154BC0" w:rsidRDefault="00154BC0" w:rsidP="00694040">
      <w:pPr>
        <w:pStyle w:val="Heading2"/>
        <w:tabs>
          <w:tab w:val="num" w:pos="0"/>
          <w:tab w:val="num" w:pos="4716"/>
        </w:tabs>
        <w:ind w:left="648" w:right="76" w:hanging="648"/>
      </w:pPr>
      <w:bookmarkStart w:id="671" w:name="_Toc144298586"/>
      <w:r>
        <w:t xml:space="preserve">PsnTMax </w:t>
      </w:r>
      <w:r w:rsidR="00973733">
        <w:t>(</w:t>
      </w:r>
      <w:r w:rsidR="00FB5318">
        <w:t>O</w:t>
      </w:r>
      <w:r w:rsidR="00973733">
        <w:t>ptional)</w:t>
      </w:r>
      <w:bookmarkEnd w:id="671"/>
    </w:p>
    <w:p w14:paraId="2C7901E2" w14:textId="4E52F09D" w:rsidR="00694040" w:rsidRDefault="00154BC0" w:rsidP="00694040">
      <w:pPr>
        <w:pStyle w:val="textbody"/>
        <w:ind w:left="540" w:right="76"/>
      </w:pPr>
      <w:r>
        <w:t xml:space="preserve">Maximum </w:t>
      </w:r>
      <w:r w:rsidR="00973733">
        <w:t xml:space="preserve">average </w:t>
      </w:r>
      <w:r w:rsidR="00973733" w:rsidRPr="00E23AF4">
        <w:rPr>
          <w:b/>
          <w:bCs/>
        </w:rPr>
        <w:t>daytime</w:t>
      </w:r>
      <w:r w:rsidR="00973733">
        <w:t xml:space="preserve"> </w:t>
      </w:r>
      <w:r>
        <w:t xml:space="preserve">temperature </w:t>
      </w:r>
      <w:r w:rsidR="0098301B">
        <w:t xml:space="preserve">(Tday) </w:t>
      </w:r>
      <w:r>
        <w:t>for photosynthesis.</w:t>
      </w:r>
      <w:r w:rsidR="00973733">
        <w:t xml:space="preserve"> </w:t>
      </w:r>
      <w:r w:rsidR="000A112E">
        <w:t xml:space="preserve"> </w:t>
      </w:r>
      <w:r w:rsidR="00007240">
        <w:t>The temperature reduction factor will equal 0</w:t>
      </w:r>
      <w:r w:rsidR="00286B9A" w:rsidRPr="00286B9A">
        <w:t xml:space="preserve"> </w:t>
      </w:r>
      <w:r w:rsidR="00286B9A">
        <w:t>in months</w:t>
      </w:r>
      <w:r w:rsidR="00007240">
        <w:t xml:space="preserve"> when Tday is above this value.  </w:t>
      </w:r>
      <w:r w:rsidR="00973733">
        <w:t xml:space="preserve">Typically not greater than </w:t>
      </w:r>
      <w:r w:rsidR="005525AC">
        <w:t>~</w:t>
      </w:r>
      <w:r w:rsidR="00973733">
        <w:t>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7B3DE6FB"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r w:rsidR="008A72D4">
        <w:t>However, values &gt;40 may occur.</w:t>
      </w:r>
    </w:p>
    <w:p w14:paraId="26F796F8" w14:textId="5DB0ADF4" w:rsidR="00973733" w:rsidRDefault="00973733" w:rsidP="00694040">
      <w:pPr>
        <w:pStyle w:val="Heading2"/>
        <w:tabs>
          <w:tab w:val="num" w:pos="0"/>
          <w:tab w:val="num" w:pos="1296"/>
          <w:tab w:val="num" w:pos="4716"/>
        </w:tabs>
        <w:ind w:left="648" w:right="76" w:hanging="648"/>
      </w:pPr>
      <w:bookmarkStart w:id="672" w:name="_Toc6575227"/>
      <w:bookmarkStart w:id="673" w:name="_Toc144298587"/>
      <w:r>
        <w:t>ColdTol</w:t>
      </w:r>
      <w:bookmarkEnd w:id="672"/>
      <w:r w:rsidR="00F34F17">
        <w:t xml:space="preserve"> (</w:t>
      </w:r>
      <w:r w:rsidR="00FB5318">
        <w:t>O</w:t>
      </w:r>
      <w:r w:rsidR="00F34F17">
        <w:t>ptional)</w:t>
      </w:r>
      <w:bookmarkEnd w:id="673"/>
    </w:p>
    <w:p w14:paraId="246A8EDE" w14:textId="7935F113" w:rsidR="00973733" w:rsidRDefault="00973733" w:rsidP="00694040">
      <w:pPr>
        <w:pStyle w:val="textbody"/>
        <w:ind w:left="540" w:right="76"/>
      </w:pPr>
      <w:r>
        <w:t xml:space="preserve">Cold tolerance.  Coldest temperature that the species can survive.  </w:t>
      </w:r>
      <w:r w:rsidR="00EE1C05">
        <w:t xml:space="preserve">Note: cohorts may resprout after </w:t>
      </w:r>
      <w:r w:rsidR="00073D43">
        <w:t xml:space="preserve">being </w:t>
      </w:r>
      <w:r w:rsidR="00EE1C05">
        <w:t>cold-kill</w:t>
      </w:r>
      <w:r w:rsidR="00073D43">
        <w:t>ed</w:t>
      </w:r>
      <w:r w:rsidR="009643FE">
        <w:t xml:space="preserve"> if their resprout probability &gt;0</w:t>
      </w:r>
      <w:r w:rsidR="00EE1C05">
        <w:t xml:space="preserve">.  </w:t>
      </w:r>
      <w:r>
        <w:t>V</w:t>
      </w:r>
      <w:r w:rsidRPr="00361F61">
        <w:t>alue: decimal.  Units:</w:t>
      </w:r>
      <w:r>
        <w:t xml:space="preserve"> </w:t>
      </w:r>
      <w:r w:rsidRPr="006B49EF">
        <w:rPr>
          <w:vertAlign w:val="superscript"/>
        </w:rPr>
        <w:t>o</w:t>
      </w:r>
      <w:r>
        <w:t>C</w:t>
      </w:r>
      <w:r w:rsidRPr="00361F61">
        <w:t>.</w:t>
      </w:r>
      <w:r w:rsidR="00C708A7">
        <w:t xml:space="preserve">  Default: -9999</w:t>
      </w:r>
      <w:r w:rsidR="0098301B">
        <w:t xml:space="preserve"> (not specified)</w:t>
      </w:r>
      <w:r w:rsidR="00C708A7">
        <w:t>.</w:t>
      </w:r>
    </w:p>
    <w:p w14:paraId="2D3EC033" w14:textId="368F0516" w:rsidR="00A805DC" w:rsidRDefault="00A805DC" w:rsidP="00694040">
      <w:pPr>
        <w:pStyle w:val="Heading2"/>
        <w:tabs>
          <w:tab w:val="num" w:pos="0"/>
          <w:tab w:val="num" w:pos="4716"/>
        </w:tabs>
        <w:ind w:left="648" w:right="76" w:hanging="648"/>
      </w:pPr>
      <w:bookmarkStart w:id="674" w:name="_Toc393188841"/>
      <w:bookmarkStart w:id="675" w:name="_Toc503173323"/>
      <w:bookmarkStart w:id="676" w:name="_Toc144298588"/>
      <w:r>
        <w:lastRenderedPageBreak/>
        <w:t>k</w:t>
      </w:r>
      <w:bookmarkEnd w:id="674"/>
      <w:bookmarkEnd w:id="675"/>
      <w:bookmarkEnd w:id="676"/>
    </w:p>
    <w:p w14:paraId="5B6036CC" w14:textId="31909EA5" w:rsidR="00A805DC" w:rsidRDefault="00A805DC" w:rsidP="00694040">
      <w:pPr>
        <w:pStyle w:val="textbody"/>
        <w:ind w:left="540" w:right="76"/>
      </w:pPr>
      <w:r>
        <w:t>Canopy light attenuation constant (light extinction coefficient).</w:t>
      </w:r>
      <w:r w:rsidR="0098301B">
        <w:t xml:space="preserve">  Higher values produce more </w:t>
      </w:r>
      <w:r w:rsidR="00F55A38">
        <w:t xml:space="preserve">light </w:t>
      </w:r>
      <w:r w:rsidR="0098301B">
        <w:t>attenuation.</w:t>
      </w:r>
      <w:r>
        <w:t xml:space="preserve">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num" w:pos="0"/>
          <w:tab w:val="num" w:pos="4716"/>
        </w:tabs>
        <w:ind w:left="648" w:right="76" w:hanging="648"/>
      </w:pPr>
      <w:bookmarkStart w:id="677" w:name="_Toc393188845"/>
      <w:bookmarkStart w:id="678" w:name="_Toc503173326"/>
      <w:bookmarkStart w:id="679" w:name="_Toc144298589"/>
      <w:r>
        <w:t>DNSC</w:t>
      </w:r>
      <w:bookmarkEnd w:id="677"/>
      <w:bookmarkEnd w:id="678"/>
      <w:bookmarkEnd w:id="679"/>
    </w:p>
    <w:p w14:paraId="14D97B55" w14:textId="28E11EA1"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r w:rsidR="00C708A7">
        <w:t xml:space="preserve">  Default: 0.05.</w:t>
      </w:r>
    </w:p>
    <w:p w14:paraId="765D2F76" w14:textId="598817DF" w:rsidR="00394F55" w:rsidRDefault="00C763F8" w:rsidP="00694040">
      <w:pPr>
        <w:pStyle w:val="Heading2"/>
        <w:tabs>
          <w:tab w:val="num" w:pos="0"/>
          <w:tab w:val="num" w:pos="4716"/>
        </w:tabs>
        <w:ind w:left="648" w:right="76" w:hanging="648"/>
      </w:pPr>
      <w:bookmarkStart w:id="680" w:name="_Toc503173327"/>
      <w:bookmarkStart w:id="681" w:name="_Toc144298590"/>
      <w:r>
        <w:t>FracBelowG</w:t>
      </w:r>
      <w:bookmarkEnd w:id="680"/>
      <w:bookmarkEnd w:id="681"/>
    </w:p>
    <w:p w14:paraId="6FF2BBEC" w14:textId="28D6CDE2" w:rsidR="00394F55" w:rsidRDefault="00C763F8" w:rsidP="00694040">
      <w:pPr>
        <w:pStyle w:val="textbody"/>
        <w:ind w:left="540" w:right="76"/>
      </w:pPr>
      <w:r>
        <w:t xml:space="preserve">Fraction of </w:t>
      </w:r>
      <w:r w:rsidR="00D849D4">
        <w:t xml:space="preserve">non-foliar </w:t>
      </w:r>
      <w:r>
        <w:t xml:space="preserve">biomass that is </w:t>
      </w:r>
      <w:r w:rsidR="000A112E">
        <w:t xml:space="preserve">allocated </w:t>
      </w:r>
      <w:r>
        <w:t>belowground</w:t>
      </w:r>
      <w:r w:rsidR="004079A6">
        <w:t xml:space="preserve"> (root pool)</w:t>
      </w:r>
      <w:r w:rsidR="00001412" w:rsidRPr="00361F61">
        <w:t xml:space="preserve">.  </w:t>
      </w:r>
      <w:r w:rsidR="00403A24" w:rsidRPr="00361F61">
        <w:t>Allocation</w:t>
      </w:r>
      <w:r w:rsidR="008F779E">
        <w:t>s vary</w:t>
      </w:r>
      <w:r w:rsidR="00403A24" w:rsidRPr="00361F61">
        <w:t xml:space="preserve"> each </w:t>
      </w:r>
      <w:r w:rsidR="000E76F2">
        <w:t>year</w:t>
      </w:r>
      <w:r w:rsidR="00403A24" w:rsidRPr="00361F61">
        <w:t xml:space="preserve">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r w:rsidR="00233DA4">
        <w:t xml:space="preserve">  </w:t>
      </w:r>
      <w:r w:rsidR="00233DA4" w:rsidRPr="0044116A">
        <w:t xml:space="preserve">Default: </w:t>
      </w:r>
      <w:r w:rsidR="00D90307" w:rsidRPr="0044116A">
        <w:t>0.33</w:t>
      </w:r>
    </w:p>
    <w:p w14:paraId="4E2048E4" w14:textId="77777777" w:rsidR="007558BC" w:rsidRDefault="007558BC" w:rsidP="00694040">
      <w:pPr>
        <w:pStyle w:val="Heading2"/>
        <w:tabs>
          <w:tab w:val="num" w:pos="0"/>
          <w:tab w:val="num" w:pos="4716"/>
        </w:tabs>
        <w:ind w:left="648" w:right="76" w:hanging="648"/>
      </w:pPr>
      <w:bookmarkStart w:id="682" w:name="_Toc393188847"/>
      <w:bookmarkStart w:id="683" w:name="_Toc503173328"/>
      <w:bookmarkStart w:id="684" w:name="_Toc144298591"/>
      <w:r>
        <w:t>EstMoist</w:t>
      </w:r>
      <w:bookmarkEnd w:id="682"/>
      <w:bookmarkEnd w:id="683"/>
      <w:bookmarkEnd w:id="684"/>
    </w:p>
    <w:p w14:paraId="48937DB1" w14:textId="3F23B870"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w:t>
      </w:r>
      <w:r w:rsidR="00B44C37">
        <w:t xml:space="preserve">Typically </w:t>
      </w:r>
      <w:r w:rsidR="003528B1">
        <w:t xml:space="preserve">used </w:t>
      </w:r>
      <w:r>
        <w:t xml:space="preserve">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r w:rsidR="00C708A7">
        <w:t xml:space="preserve">  Default: 1.0.</w:t>
      </w:r>
    </w:p>
    <w:p w14:paraId="5A36AF16" w14:textId="77777777" w:rsidR="007B5014" w:rsidRDefault="007B5014" w:rsidP="00694040">
      <w:pPr>
        <w:pStyle w:val="Heading2"/>
        <w:tabs>
          <w:tab w:val="num" w:pos="0"/>
          <w:tab w:val="num" w:pos="4716"/>
        </w:tabs>
        <w:ind w:left="648" w:right="76" w:hanging="648"/>
      </w:pPr>
      <w:bookmarkStart w:id="685" w:name="_Toc393188848"/>
      <w:bookmarkStart w:id="686" w:name="_Toc503173329"/>
      <w:bookmarkStart w:id="687" w:name="_Toc144298592"/>
      <w:r>
        <w:t>EstRad</w:t>
      </w:r>
      <w:bookmarkEnd w:id="685"/>
      <w:bookmarkEnd w:id="686"/>
      <w:bookmarkEnd w:id="687"/>
    </w:p>
    <w:p w14:paraId="07DDDEA0" w14:textId="385DECB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w:t>
      </w:r>
      <w:r w:rsidR="00B44C37">
        <w:t>Typically</w:t>
      </w:r>
      <w:r w:rsidR="003528B1">
        <w:t xml:space="preserve"> used</w:t>
      </w:r>
      <w:r>
        <w:t xml:space="preserve">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r w:rsidR="00C708A7">
        <w:t xml:space="preserve">  Default: 1.0.</w:t>
      </w:r>
    </w:p>
    <w:p w14:paraId="5DBFC399" w14:textId="5A2F01B6" w:rsidR="004079A6" w:rsidRDefault="004079A6" w:rsidP="00694040">
      <w:pPr>
        <w:pStyle w:val="Heading2"/>
        <w:tabs>
          <w:tab w:val="num" w:pos="0"/>
          <w:tab w:val="num" w:pos="4716"/>
        </w:tabs>
        <w:ind w:left="648" w:right="76" w:hanging="648"/>
      </w:pPr>
      <w:bookmarkStart w:id="688" w:name="_Toc503173330"/>
      <w:bookmarkStart w:id="689" w:name="_Toc144298593"/>
      <w:r>
        <w:t>FracFol</w:t>
      </w:r>
      <w:bookmarkEnd w:id="688"/>
      <w:bookmarkEnd w:id="689"/>
    </w:p>
    <w:p w14:paraId="20BFB2F4" w14:textId="58BD645C"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w:t>
      </w:r>
      <w:r w:rsidR="00073D43">
        <w:t xml:space="preserve">determines the amount of foliage </w:t>
      </w:r>
      <w:r w:rsidR="00694FA0">
        <w:t xml:space="preserve">maintained </w:t>
      </w:r>
      <w:r w:rsidR="001026D4">
        <w:t>each</w:t>
      </w:r>
      <w:r>
        <w:t xml:space="preserve"> year.  The active fraction of </w:t>
      </w:r>
      <w:r w:rsidR="001026D4">
        <w:t xml:space="preserve">woody biomass </w:t>
      </w:r>
      <w:r>
        <w:t xml:space="preserve">is calculated by the model using </w:t>
      </w:r>
      <w:proofErr w:type="spellStart"/>
      <w:r>
        <w:t>FrActWd</w:t>
      </w:r>
      <w:proofErr w:type="spellEnd"/>
      <w:r w:rsidR="00007240">
        <w:t xml:space="preserve"> (section </w:t>
      </w:r>
      <w:r w:rsidR="001D143C">
        <w:fldChar w:fldCharType="begin"/>
      </w:r>
      <w:r w:rsidR="001D143C">
        <w:instrText xml:space="preserve"> REF _Ref101342991 \r \h </w:instrText>
      </w:r>
      <w:r w:rsidR="001D143C">
        <w:fldChar w:fldCharType="separate"/>
      </w:r>
      <w:r w:rsidR="00214006">
        <w:t>8.26</w:t>
      </w:r>
      <w:r w:rsidR="001D143C">
        <w:fldChar w:fldCharType="end"/>
      </w:r>
      <w:r w:rsidR="001D143C">
        <w:t>)</w:t>
      </w:r>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r w:rsidR="00C708A7">
        <w:t xml:space="preserve">  Default: 0.033.</w:t>
      </w:r>
    </w:p>
    <w:p w14:paraId="400A2B95" w14:textId="195894E6" w:rsidR="004079A6" w:rsidRDefault="004079A6" w:rsidP="00694040">
      <w:pPr>
        <w:pStyle w:val="Heading2"/>
        <w:tabs>
          <w:tab w:val="num" w:pos="0"/>
          <w:tab w:val="num" w:pos="4716"/>
        </w:tabs>
        <w:ind w:left="648" w:right="76" w:hanging="648"/>
      </w:pPr>
      <w:bookmarkStart w:id="690" w:name="_Toc503173331"/>
      <w:bookmarkStart w:id="691" w:name="_Ref101342991"/>
      <w:bookmarkStart w:id="692" w:name="_Toc144298594"/>
      <w:r>
        <w:t>FrActWd</w:t>
      </w:r>
      <w:bookmarkEnd w:id="690"/>
      <w:bookmarkEnd w:id="691"/>
      <w:bookmarkEnd w:id="692"/>
    </w:p>
    <w:p w14:paraId="6136DB81" w14:textId="21F0B8C5" w:rsidR="004079A6" w:rsidRDefault="004079A6" w:rsidP="00694040">
      <w:pPr>
        <w:pStyle w:val="textbody"/>
        <w:ind w:left="540" w:right="76"/>
      </w:pPr>
      <w:r>
        <w:t xml:space="preserve">Shape parameter of </w:t>
      </w:r>
      <w:r w:rsidR="001D143C">
        <w:t xml:space="preserve">a </w:t>
      </w:r>
      <w:r>
        <w:t>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r w:rsidR="00C708A7">
        <w:t xml:space="preserve">  Default: 0.00004.</w:t>
      </w:r>
    </w:p>
    <w:p w14:paraId="1953FD66" w14:textId="2AD92679" w:rsidR="001A15A5" w:rsidRDefault="001A15A5" w:rsidP="00694040">
      <w:pPr>
        <w:pStyle w:val="Heading2"/>
        <w:tabs>
          <w:tab w:val="num" w:pos="0"/>
          <w:tab w:val="num" w:pos="4716"/>
        </w:tabs>
        <w:ind w:left="648" w:right="76" w:hanging="648"/>
      </w:pPr>
      <w:bookmarkStart w:id="693" w:name="_Toc502824594"/>
      <w:bookmarkStart w:id="694" w:name="_Toc503173332"/>
      <w:bookmarkStart w:id="695" w:name="_Toc144298595"/>
      <w:r w:rsidRPr="0030025B">
        <w:lastRenderedPageBreak/>
        <w:t>CO2HalfSatEff</w:t>
      </w:r>
      <w:bookmarkEnd w:id="693"/>
      <w:bookmarkEnd w:id="694"/>
      <w:r w:rsidR="0023244C">
        <w:t xml:space="preserve"> (Optional)</w:t>
      </w:r>
      <w:bookmarkEnd w:id="695"/>
    </w:p>
    <w:p w14:paraId="462CE9CD" w14:textId="77F1013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Set to zero to turn off </w:t>
      </w:r>
      <w:r w:rsidR="00981651">
        <w:t xml:space="preserve">this </w:t>
      </w:r>
      <w:r>
        <w:t xml:space="preserve">effect.  See </w:t>
      </w:r>
      <w:r w:rsidRPr="009422C9">
        <w:t>PnET-Succession function worksheet.xlsx</w:t>
      </w:r>
      <w:r>
        <w:t xml:space="preserve"> to see how the parameter affects HalfSat. </w:t>
      </w:r>
      <w:r w:rsidR="000331A4">
        <w:t xml:space="preserve"> </w:t>
      </w:r>
      <w:r w:rsidR="00C708A7">
        <w:t>Default: 0.0</w:t>
      </w:r>
      <w:r w:rsidR="00274ECA">
        <w:t xml:space="preserve"> (no effect)</w:t>
      </w:r>
      <w:r w:rsidR="00C708A7">
        <w:t>.</w:t>
      </w:r>
    </w:p>
    <w:p w14:paraId="5F7E3843" w14:textId="59B28E86" w:rsidR="00051070" w:rsidRDefault="00051070" w:rsidP="00051070">
      <w:pPr>
        <w:pStyle w:val="Heading2"/>
        <w:tabs>
          <w:tab w:val="num" w:pos="0"/>
          <w:tab w:val="num" w:pos="4716"/>
        </w:tabs>
        <w:ind w:left="648" w:right="76" w:hanging="648"/>
      </w:pPr>
      <w:bookmarkStart w:id="696" w:name="_Toc144298596"/>
      <w:r w:rsidRPr="00064984">
        <w:t>CO2AMaxBEff</w:t>
      </w:r>
      <w:r>
        <w:t xml:space="preserve"> (Optional)</w:t>
      </w:r>
      <w:bookmarkEnd w:id="696"/>
    </w:p>
    <w:p w14:paraId="08415C07" w14:textId="27AACDB3" w:rsidR="00051070" w:rsidRDefault="00051070" w:rsidP="00051070">
      <w:pPr>
        <w:pStyle w:val="textbody"/>
        <w:ind w:left="540" w:right="76"/>
      </w:pPr>
      <w:r>
        <w:t>The proportional change in AmaxB at 550ppm CO</w:t>
      </w:r>
      <w:r w:rsidRPr="0030025B">
        <w:rPr>
          <w:vertAlign w:val="subscript"/>
        </w:rPr>
        <w:t>2</w:t>
      </w:r>
      <w:r>
        <w:t xml:space="preserve"> relative to 350ppm CO</w:t>
      </w:r>
      <w:r w:rsidRPr="0030025B">
        <w:rPr>
          <w:vertAlign w:val="subscript"/>
        </w:rPr>
        <w:t>2</w:t>
      </w:r>
      <w:r>
        <w:t>.  V</w:t>
      </w:r>
      <w:r w:rsidRPr="00361F61">
        <w:t>alue: decimal</w:t>
      </w:r>
      <w:r>
        <w:rPr>
          <w:u w:val="single"/>
        </w:rPr>
        <w:t>&gt;</w:t>
      </w:r>
      <w:r>
        <w:t>0.0</w:t>
      </w:r>
      <w:r w:rsidRPr="00361F61">
        <w:t>.  Units:</w:t>
      </w:r>
      <w:r>
        <w:t xml:space="preserve"> proportion</w:t>
      </w:r>
      <w:r w:rsidRPr="00361F61">
        <w:t>.</w:t>
      </w:r>
      <w:r>
        <w:t xml:space="preserve">  Omit parameter or set to 1.0 to turn off this effect.  Default: 1.0 (no effect).</w:t>
      </w:r>
    </w:p>
    <w:p w14:paraId="44123CB5" w14:textId="7C547FBC" w:rsidR="001A15A5" w:rsidRDefault="001A15A5" w:rsidP="00694040">
      <w:pPr>
        <w:pStyle w:val="Heading2"/>
        <w:tabs>
          <w:tab w:val="num" w:pos="0"/>
          <w:tab w:val="num" w:pos="4716"/>
        </w:tabs>
        <w:ind w:left="648" w:right="76" w:hanging="648"/>
      </w:pPr>
      <w:bookmarkStart w:id="697" w:name="_Toc502824595"/>
      <w:bookmarkStart w:id="698" w:name="_Toc503173333"/>
      <w:bookmarkStart w:id="699" w:name="_Toc144298597"/>
      <w:r>
        <w:t>O3StomataSens (Optional)</w:t>
      </w:r>
      <w:bookmarkEnd w:id="697"/>
      <w:bookmarkEnd w:id="698"/>
      <w:bookmarkEnd w:id="699"/>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num" w:pos="0"/>
          <w:tab w:val="num" w:pos="4716"/>
        </w:tabs>
        <w:ind w:left="648" w:right="76" w:hanging="648"/>
      </w:pPr>
      <w:bookmarkStart w:id="700" w:name="_Toc502824596"/>
      <w:bookmarkStart w:id="701" w:name="_Toc503173334"/>
      <w:bookmarkStart w:id="702" w:name="_Toc144298598"/>
      <w:r>
        <w:t>O3GrowthSens (Optional)</w:t>
      </w:r>
      <w:bookmarkEnd w:id="700"/>
      <w:bookmarkEnd w:id="701"/>
      <w:bookmarkEnd w:id="702"/>
    </w:p>
    <w:p w14:paraId="2A255EC3" w14:textId="3BC6D4D0"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w:t>
      </w:r>
      <w:r w:rsidR="00274ECA">
        <w:t xml:space="preserve"> (no</w:t>
      </w:r>
      <w:r>
        <w:t xml:space="preserve"> effect</w:t>
      </w:r>
      <w:r w:rsidR="00274ECA">
        <w:t>)</w:t>
      </w:r>
      <w:r>
        <w:t>.</w:t>
      </w:r>
    </w:p>
    <w:p w14:paraId="76B13993" w14:textId="42E6D24A" w:rsidR="001A15A5" w:rsidRDefault="00981651" w:rsidP="00694040">
      <w:pPr>
        <w:pStyle w:val="Heading2"/>
        <w:tabs>
          <w:tab w:val="num" w:pos="0"/>
          <w:tab w:val="num" w:pos="4716"/>
        </w:tabs>
        <w:ind w:left="648" w:right="76" w:hanging="648"/>
      </w:pPr>
      <w:bookmarkStart w:id="703" w:name="_Toc502824597"/>
      <w:bookmarkStart w:id="704" w:name="_Toc503173335"/>
      <w:bookmarkStart w:id="705" w:name="_Ref522621971"/>
      <w:bookmarkStart w:id="706" w:name="_Ref74136251"/>
      <w:bookmarkStart w:id="707" w:name="_Toc144298599"/>
      <w:r>
        <w:t>Max</w:t>
      </w:r>
      <w:r w:rsidR="001A15A5">
        <w:t>FolN, FolNS</w:t>
      </w:r>
      <w:r>
        <w:t>hape</w:t>
      </w:r>
      <w:r w:rsidR="001A15A5">
        <w:t xml:space="preserve"> (Optional)</w:t>
      </w:r>
      <w:bookmarkEnd w:id="703"/>
      <w:bookmarkEnd w:id="704"/>
      <w:bookmarkEnd w:id="705"/>
      <w:bookmarkEnd w:id="706"/>
      <w:bookmarkEnd w:id="707"/>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0CAB8264"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rsidR="00EF408D">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r w:rsidR="00795863">
        <w:t xml:space="preserve">  Defaults: -9999, 0.0.</w:t>
      </w:r>
    </w:p>
    <w:p w14:paraId="6F8AF489" w14:textId="2B8B48CD" w:rsidR="00981651" w:rsidRDefault="00981651" w:rsidP="00694040">
      <w:pPr>
        <w:pStyle w:val="Heading2"/>
        <w:tabs>
          <w:tab w:val="num" w:pos="0"/>
          <w:tab w:val="num" w:pos="4716"/>
        </w:tabs>
        <w:ind w:left="648" w:right="76" w:hanging="648"/>
      </w:pPr>
      <w:bookmarkStart w:id="708" w:name="_Ref522621976"/>
      <w:bookmarkStart w:id="709" w:name="_Toc144298600"/>
      <w:r>
        <w:t>MaxFracFol</w:t>
      </w:r>
      <w:r w:rsidR="00531420">
        <w:t>,</w:t>
      </w:r>
      <w:r>
        <w:t xml:space="preserve"> FracFolShape (Optional)</w:t>
      </w:r>
      <w:bookmarkEnd w:id="708"/>
      <w:bookmarkEnd w:id="709"/>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55DEF1CC"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w:t>
      </w:r>
      <w:r w:rsidR="00795863">
        <w:t>-9999</w:t>
      </w:r>
      <w:r>
        <w:t>, 0.0.  Omit these parameters</w:t>
      </w:r>
      <w:r w:rsidR="005662B2">
        <w:t>, or set MaxFracFol equal to FracFol,</w:t>
      </w:r>
      <w:r>
        <w:t xml:space="preserve"> to turn off effect.  See </w:t>
      </w:r>
      <w:r w:rsidRPr="009422C9">
        <w:t>PnET-Succession function worksheet.xlsx</w:t>
      </w:r>
      <w:r>
        <w:t xml:space="preserve"> to see how the parameters affect FracFol.</w:t>
      </w:r>
    </w:p>
    <w:p w14:paraId="2028E84F" w14:textId="00233171" w:rsidR="00FB7D1A" w:rsidRDefault="00FB7D1A" w:rsidP="00FB7D1A">
      <w:pPr>
        <w:pStyle w:val="Heading2"/>
        <w:tabs>
          <w:tab w:val="num" w:pos="0"/>
          <w:tab w:val="num" w:pos="4716"/>
        </w:tabs>
        <w:ind w:left="648" w:right="76" w:hanging="648"/>
      </w:pPr>
      <w:bookmarkStart w:id="710" w:name="_Ref86987895"/>
      <w:bookmarkStart w:id="711" w:name="_Toc144298601"/>
      <w:r>
        <w:t>LifeForm (Optional)</w:t>
      </w:r>
      <w:bookmarkEnd w:id="710"/>
      <w:bookmarkEnd w:id="711"/>
    </w:p>
    <w:p w14:paraId="04AA696A" w14:textId="77777777" w:rsidR="0048064C" w:rsidRDefault="0048064C" w:rsidP="0048064C">
      <w:pPr>
        <w:pStyle w:val="textbody"/>
        <w:ind w:left="540" w:right="76"/>
      </w:pPr>
      <w:bookmarkStart w:id="712" w:name="_Ref112137144"/>
      <w:r>
        <w:t xml:space="preserve">Specify the life form (stature) of the species to determine if there are limits to the species’ major canopy layer.  In PnET-Succession, biomass is a proxy for height.  Canopy layering is determined by cohort biomass, and “trees” can exist in any canopy </w:t>
      </w:r>
      <w:r>
        <w:lastRenderedPageBreak/>
        <w:t xml:space="preserve">layer.  Species that can exist only in the lowest canopy layer can be identified as “ground” lifeforms.  In v5.1, the life form of a species is “tree’ by default, and any string value for this parameter that contains “ground” will be limited to only being in the lowest canopy layer. </w:t>
      </w:r>
    </w:p>
    <w:p w14:paraId="189AAFF9" w14:textId="0332DA61" w:rsidR="0048064C" w:rsidRDefault="0048064C" w:rsidP="0048064C">
      <w:pPr>
        <w:pStyle w:val="textbody"/>
        <w:ind w:left="540" w:right="76"/>
      </w:pPr>
      <w:r>
        <w:t xml:space="preserve">The LifeForm parameter is also used in the calculation of the optional albedo output variable by the optional PnET-Succession output extension (see Section </w:t>
      </w:r>
      <w:r>
        <w:fldChar w:fldCharType="begin"/>
      </w:r>
      <w:r>
        <w:instrText xml:space="preserve"> REF _Ref87943221 \r \h </w:instrText>
      </w:r>
      <w:r>
        <w:fldChar w:fldCharType="separate"/>
      </w:r>
      <w:r w:rsidR="00214006">
        <w:t>11.6</w:t>
      </w:r>
      <w:r>
        <w:fldChar w:fldCharType="end"/>
      </w:r>
      <w:r>
        <w:t xml:space="preserve"> for details and acceptable parameter values).  V</w:t>
      </w:r>
      <w:r w:rsidRPr="00361F61">
        <w:t>alue</w:t>
      </w:r>
      <w:r>
        <w:t>s: string containing ‘tree’ or ’ground’</w:t>
      </w:r>
      <w:r w:rsidR="00A011C1">
        <w:t xml:space="preserve"> (not case sensitive)</w:t>
      </w:r>
      <w:r w:rsidRPr="00361F61">
        <w:t>.</w:t>
      </w:r>
      <w:r>
        <w:t xml:space="preserve">  Default: ‘tree’.</w:t>
      </w:r>
    </w:p>
    <w:p w14:paraId="427FC4E8" w14:textId="2FBC3A8D" w:rsidR="009231C0" w:rsidRDefault="009231C0" w:rsidP="009231C0">
      <w:pPr>
        <w:pStyle w:val="Heading2"/>
        <w:tabs>
          <w:tab w:val="num" w:pos="0"/>
          <w:tab w:val="num" w:pos="4716"/>
        </w:tabs>
        <w:ind w:left="648" w:right="76" w:hanging="648"/>
      </w:pPr>
      <w:bookmarkStart w:id="713" w:name="_Toc144298602"/>
      <w:r>
        <w:t>MossScalar (Optional)</w:t>
      </w:r>
      <w:bookmarkEnd w:id="712"/>
      <w:bookmarkEnd w:id="713"/>
    </w:p>
    <w:p w14:paraId="33381FFE" w14:textId="0A3FA7B2" w:rsidR="009231C0" w:rsidRDefault="009231C0" w:rsidP="002A012B">
      <w:pPr>
        <w:pStyle w:val="textbody"/>
        <w:ind w:left="540" w:right="76"/>
        <w:rPr>
          <w:ins w:id="714" w:author="Zaixing Zhou" w:date="2024-11-12T13:50:00Z" w16du:dateUtc="2024-11-12T18:50:00Z"/>
        </w:rPr>
      </w:pPr>
      <w:r>
        <w:t xml:space="preserve">This is a unit converter (multiplier) to convert the biomass value of a pseudo species (typically representing moss) to a depth.  </w:t>
      </w:r>
      <w:r w:rsidR="00956CFC">
        <w:t xml:space="preserve">Purpose is to </w:t>
      </w:r>
      <w:r w:rsidR="002A012B">
        <w:t>estimate</w:t>
      </w:r>
      <w:r w:rsidR="00956CFC">
        <w:t xml:space="preserve"> the insulation value of the pseudo species when computing the soil temperature profile.  This parameter is not needed when SoilIce-false.  </w:t>
      </w:r>
      <w:r>
        <w:t>Depth</w:t>
      </w:r>
      <w:r w:rsidR="00056A7B">
        <w:t xml:space="preserve"> (in meters) </w:t>
      </w:r>
      <w:r>
        <w:t>=</w:t>
      </w:r>
      <w:r w:rsidR="00056A7B">
        <w:t xml:space="preserve"> </w:t>
      </w:r>
      <w:r>
        <w:t>species.biomass*</w:t>
      </w:r>
      <w:r w:rsidR="00956CFC">
        <w:t xml:space="preserve">MossScalar.  </w:t>
      </w:r>
      <w:r>
        <w:t>Set MossScalar to zero for species that are not a</w:t>
      </w:r>
      <w:r w:rsidR="002A012B">
        <w:t xml:space="preserve"> soil-insulating</w:t>
      </w:r>
      <w:r>
        <w:t xml:space="preserve"> groundcover species.</w:t>
      </w:r>
      <w:r w:rsidRPr="009231C0">
        <w:t xml:space="preserve"> </w:t>
      </w:r>
      <w:r>
        <w:t xml:space="preserve"> </w:t>
      </w:r>
      <w:r w:rsidR="00956CFC">
        <w:t xml:space="preserve">See </w:t>
      </w:r>
      <w:r w:rsidR="00956CFC" w:rsidRPr="009422C9">
        <w:t>PnET-Succession function worksheet.xlsx</w:t>
      </w:r>
      <w:r w:rsidR="00956CFC">
        <w:t xml:space="preserve"> to see how the parameter affects moss depth.  </w:t>
      </w:r>
      <w:r>
        <w:t>V</w:t>
      </w:r>
      <w:r w:rsidRPr="00361F61">
        <w:t>alue: 0.0</w:t>
      </w:r>
      <w:r w:rsidRPr="00056A7B">
        <w:rPr>
          <w:u w:val="single"/>
        </w:rPr>
        <w:t>&lt;</w:t>
      </w:r>
      <w:r w:rsidRPr="00361F61">
        <w:t>decimal.  Units:</w:t>
      </w:r>
      <w:r>
        <w:t xml:space="preserve"> meters</w:t>
      </w:r>
      <w:r w:rsidRPr="00361F61">
        <w:t>.</w:t>
      </w:r>
      <w:r>
        <w:t xml:space="preserve">  Default: 0.</w:t>
      </w:r>
    </w:p>
    <w:p w14:paraId="474EE89A" w14:textId="0B25C663" w:rsidR="00453ED1" w:rsidRDefault="002F0FFB" w:rsidP="00453ED1">
      <w:pPr>
        <w:pStyle w:val="Heading2"/>
        <w:tabs>
          <w:tab w:val="num" w:pos="0"/>
          <w:tab w:val="num" w:pos="4716"/>
        </w:tabs>
        <w:ind w:left="648" w:right="76" w:hanging="648"/>
        <w:rPr>
          <w:ins w:id="715" w:author="Zaixing Zhou" w:date="2024-11-12T13:51:00Z" w16du:dateUtc="2024-11-12T18:51:00Z"/>
        </w:rPr>
      </w:pPr>
      <w:proofErr w:type="spellStart"/>
      <w:ins w:id="716" w:author="Zaixing Zhou" w:date="2024-11-12T14:30:00Z" w16du:dateUtc="2024-11-12T19:30:00Z">
        <w:r w:rsidRPr="002F0FFB">
          <w:t>FLPctN</w:t>
        </w:r>
        <w:proofErr w:type="spellEnd"/>
        <w:r w:rsidRPr="002F0FFB">
          <w:tab/>
        </w:r>
      </w:ins>
    </w:p>
    <w:p w14:paraId="393E4153" w14:textId="383C1A63" w:rsidR="00453ED1" w:rsidRPr="009231C0" w:rsidRDefault="002F0FFB" w:rsidP="00453ED1">
      <w:pPr>
        <w:pStyle w:val="textbody"/>
        <w:ind w:left="540" w:right="76"/>
        <w:rPr>
          <w:ins w:id="717" w:author="Zaixing Zhou" w:date="2024-11-12T13:51:00Z" w16du:dateUtc="2024-11-12T18:51:00Z"/>
        </w:rPr>
      </w:pPr>
      <w:ins w:id="718" w:author="Zaixing Zhou" w:date="2024-11-12T14:30:00Z" w16du:dateUtc="2024-11-12T19:30:00Z">
        <w:r>
          <w:t>M</w:t>
        </w:r>
        <w:r w:rsidRPr="002F0FFB">
          <w:t>in</w:t>
        </w:r>
        <w:r>
          <w:t>imum</w:t>
        </w:r>
        <w:r w:rsidRPr="002F0FFB">
          <w:t xml:space="preserve"> % N concentration in foliar litter</w:t>
        </w:r>
      </w:ins>
      <w:ins w:id="719" w:author="Zaixing Zhou" w:date="2024-11-12T14:33:00Z" w16du:dateUtc="2024-11-12T19:33:00Z">
        <w:r>
          <w:t xml:space="preserve"> in N cycling version</w:t>
        </w:r>
      </w:ins>
      <w:ins w:id="720" w:author="Zaixing Zhou" w:date="2024-11-12T13:51:00Z" w16du:dateUtc="2024-11-12T18:51:00Z">
        <w:r w:rsidR="00453ED1">
          <w:t>.  V</w:t>
        </w:r>
        <w:r w:rsidR="00453ED1" w:rsidRPr="00361F61">
          <w:t>alue: decimal.  Units:</w:t>
        </w:r>
        <w:r w:rsidR="00453ED1">
          <w:t xml:space="preserve"> </w:t>
        </w:r>
      </w:ins>
      <w:proofErr w:type="spellStart"/>
      <w:ins w:id="721" w:author="Zaixing Zhou" w:date="2024-11-12T14:31:00Z" w16du:dateUtc="2024-11-12T19:31:00Z">
        <w:r>
          <w:t>gN</w:t>
        </w:r>
        <w:proofErr w:type="spellEnd"/>
        <w:r>
          <w:t xml:space="preserve"> g</w:t>
        </w:r>
      </w:ins>
      <w:ins w:id="722" w:author="Zaixing Zhou" w:date="2024-11-12T14:32:00Z" w16du:dateUtc="2024-11-12T19:32:00Z">
        <w:r w:rsidRPr="002F0FFB">
          <w:rPr>
            <w:vertAlign w:val="superscript"/>
            <w:rPrChange w:id="723" w:author="Zaixing Zhou" w:date="2024-11-12T14:32:00Z" w16du:dateUtc="2024-11-12T19:32:00Z">
              <w:rPr/>
            </w:rPrChange>
          </w:rPr>
          <w:t>-1</w:t>
        </w:r>
      </w:ins>
      <w:ins w:id="724" w:author="Zaixing Zhou" w:date="2024-11-12T13:51:00Z" w16du:dateUtc="2024-11-12T18:51:00Z">
        <w:r w:rsidR="00453ED1" w:rsidRPr="00361F61">
          <w:t>.</w:t>
        </w:r>
        <w:r w:rsidR="00453ED1">
          <w:t xml:space="preserve">  </w:t>
        </w:r>
      </w:ins>
    </w:p>
    <w:p w14:paraId="46A52DC1" w14:textId="4A03F380" w:rsidR="002F0FFB" w:rsidRDefault="002F0FFB" w:rsidP="002F0FFB">
      <w:pPr>
        <w:pStyle w:val="Heading2"/>
        <w:tabs>
          <w:tab w:val="num" w:pos="0"/>
          <w:tab w:val="num" w:pos="4716"/>
        </w:tabs>
        <w:ind w:left="648" w:right="76" w:hanging="648"/>
        <w:rPr>
          <w:ins w:id="725" w:author="Zaixing Zhou" w:date="2024-11-12T14:33:00Z" w16du:dateUtc="2024-11-12T19:33:00Z"/>
        </w:rPr>
      </w:pPr>
      <w:proofErr w:type="spellStart"/>
      <w:ins w:id="726" w:author="Zaixing Zhou" w:date="2024-11-12T14:33:00Z" w16du:dateUtc="2024-11-12T19:33:00Z">
        <w:r w:rsidRPr="002F0FFB">
          <w:t>RLPctN</w:t>
        </w:r>
        <w:proofErr w:type="spellEnd"/>
        <w:r w:rsidRPr="002F0FFB">
          <w:tab/>
        </w:r>
      </w:ins>
    </w:p>
    <w:p w14:paraId="49D915E3" w14:textId="110763D7" w:rsidR="002F0FFB" w:rsidRPr="009231C0" w:rsidRDefault="002F0FFB" w:rsidP="002F0FFB">
      <w:pPr>
        <w:pStyle w:val="textbody"/>
        <w:ind w:left="540" w:right="76"/>
        <w:rPr>
          <w:ins w:id="727" w:author="Zaixing Zhou" w:date="2024-11-12T14:33:00Z" w16du:dateUtc="2024-11-12T19:33:00Z"/>
        </w:rPr>
      </w:pPr>
      <w:ins w:id="728" w:author="Zaixing Zhou" w:date="2024-11-12T14:33:00Z" w16du:dateUtc="2024-11-12T19:33:00Z">
        <w:r>
          <w:t>M</w:t>
        </w:r>
        <w:r w:rsidRPr="002F0FFB">
          <w:t>in</w:t>
        </w:r>
        <w:r>
          <w:t>imum</w:t>
        </w:r>
        <w:r w:rsidRPr="002F0FFB">
          <w:t xml:space="preserve"> % N concentration in </w:t>
        </w:r>
      </w:ins>
      <w:ins w:id="729" w:author="Zaixing Zhou" w:date="2024-11-12T14:34:00Z" w16du:dateUtc="2024-11-12T19:34:00Z">
        <w:r>
          <w:t>root</w:t>
        </w:r>
      </w:ins>
      <w:ins w:id="730" w:author="Zaixing Zhou" w:date="2024-11-12T14:33:00Z" w16du:dateUtc="2024-11-12T19:33:00Z">
        <w:r w:rsidRPr="002F0FFB">
          <w:t xml:space="preserve"> </w:t>
        </w:r>
        <w:r>
          <w:t>in N cycling version.  V</w:t>
        </w:r>
        <w:r w:rsidRPr="00361F61">
          <w:t>alue: decimal.  Units:</w:t>
        </w:r>
        <w:r>
          <w:t xml:space="preserve"> </w:t>
        </w:r>
        <w:proofErr w:type="spellStart"/>
        <w:r>
          <w:t>gN</w:t>
        </w:r>
        <w:proofErr w:type="spellEnd"/>
        <w:r>
          <w:t xml:space="preserve"> g</w:t>
        </w:r>
        <w:r w:rsidRPr="00F367AF">
          <w:rPr>
            <w:vertAlign w:val="superscript"/>
          </w:rPr>
          <w:t>-1</w:t>
        </w:r>
        <w:r w:rsidRPr="00361F61">
          <w:t>.</w:t>
        </w:r>
        <w:r>
          <w:t xml:space="preserve">  </w:t>
        </w:r>
      </w:ins>
    </w:p>
    <w:p w14:paraId="19ADB87B" w14:textId="672CD8BD" w:rsidR="002F0FFB" w:rsidRDefault="002F0FFB" w:rsidP="002F0FFB">
      <w:pPr>
        <w:pStyle w:val="Heading2"/>
        <w:tabs>
          <w:tab w:val="num" w:pos="0"/>
          <w:tab w:val="num" w:pos="4716"/>
        </w:tabs>
        <w:ind w:left="648" w:right="76" w:hanging="648"/>
        <w:rPr>
          <w:ins w:id="731" w:author="Zaixing Zhou" w:date="2024-11-12T14:33:00Z" w16du:dateUtc="2024-11-12T19:33:00Z"/>
        </w:rPr>
      </w:pPr>
      <w:proofErr w:type="spellStart"/>
      <w:ins w:id="732" w:author="Zaixing Zhou" w:date="2024-11-12T14:33:00Z" w16du:dateUtc="2024-11-12T19:33:00Z">
        <w:r>
          <w:t>W</w:t>
        </w:r>
        <w:r w:rsidRPr="002F0FFB">
          <w:t>LPctN</w:t>
        </w:r>
        <w:proofErr w:type="spellEnd"/>
        <w:r w:rsidRPr="002F0FFB">
          <w:tab/>
        </w:r>
      </w:ins>
    </w:p>
    <w:p w14:paraId="388B14C2" w14:textId="05C2C943" w:rsidR="002F0FFB" w:rsidRPr="009231C0" w:rsidRDefault="002F0FFB" w:rsidP="002F0FFB">
      <w:pPr>
        <w:pStyle w:val="textbody"/>
        <w:ind w:left="540" w:right="76"/>
        <w:rPr>
          <w:ins w:id="733" w:author="Zaixing Zhou" w:date="2024-11-12T14:33:00Z" w16du:dateUtc="2024-11-12T19:33:00Z"/>
        </w:rPr>
      </w:pPr>
      <w:ins w:id="734" w:author="Zaixing Zhou" w:date="2024-11-12T14:33:00Z" w16du:dateUtc="2024-11-12T19:33:00Z">
        <w:r>
          <w:t>M</w:t>
        </w:r>
        <w:r w:rsidRPr="002F0FFB">
          <w:t>in</w:t>
        </w:r>
        <w:r>
          <w:t>imum</w:t>
        </w:r>
        <w:r w:rsidRPr="002F0FFB">
          <w:t xml:space="preserve"> % N concentration in </w:t>
        </w:r>
      </w:ins>
      <w:ins w:id="735" w:author="Zaixing Zhou" w:date="2024-11-12T14:34:00Z" w16du:dateUtc="2024-11-12T19:34:00Z">
        <w:r>
          <w:t>wood</w:t>
        </w:r>
      </w:ins>
      <w:ins w:id="736" w:author="Zaixing Zhou" w:date="2024-11-12T14:33:00Z" w16du:dateUtc="2024-11-12T19:33:00Z">
        <w:r w:rsidRPr="002F0FFB">
          <w:t xml:space="preserve"> </w:t>
        </w:r>
        <w:r>
          <w:t>in N cycling version.  V</w:t>
        </w:r>
        <w:r w:rsidRPr="00361F61">
          <w:t>alue: decimal.  Units:</w:t>
        </w:r>
        <w:r>
          <w:t xml:space="preserve"> </w:t>
        </w:r>
        <w:proofErr w:type="spellStart"/>
        <w:r>
          <w:t>gN</w:t>
        </w:r>
        <w:proofErr w:type="spellEnd"/>
        <w:r>
          <w:t xml:space="preserve"> g</w:t>
        </w:r>
        <w:r w:rsidRPr="00F367AF">
          <w:rPr>
            <w:vertAlign w:val="superscript"/>
          </w:rPr>
          <w:t>-1</w:t>
        </w:r>
        <w:r w:rsidRPr="00361F61">
          <w:t>.</w:t>
        </w:r>
        <w:r>
          <w:t xml:space="preserve">  </w:t>
        </w:r>
      </w:ins>
    </w:p>
    <w:p w14:paraId="772791E9" w14:textId="77777777" w:rsidR="00453ED1" w:rsidRPr="009231C0" w:rsidRDefault="00453ED1" w:rsidP="002A012B">
      <w:pPr>
        <w:pStyle w:val="textbody"/>
        <w:ind w:left="540" w:right="76"/>
      </w:pPr>
    </w:p>
    <w:p w14:paraId="461BDA74" w14:textId="26E95382" w:rsidR="00F93A75" w:rsidRDefault="000F375C" w:rsidP="00572BAB">
      <w:pPr>
        <w:pStyle w:val="Heading1"/>
        <w:pageBreakBefore w:val="0"/>
      </w:pPr>
      <w:bookmarkStart w:id="737" w:name="_Ref502931940"/>
      <w:bookmarkStart w:id="738" w:name="_Toc503173336"/>
      <w:bookmarkStart w:id="739" w:name="_Toc144298603"/>
      <w:r>
        <w:t xml:space="preserve">Input file - </w:t>
      </w:r>
      <w:r w:rsidR="00F93A75">
        <w:t>Ecoregion parameter</w:t>
      </w:r>
      <w:r w:rsidR="00D54FA2">
        <w:t>s</w:t>
      </w:r>
      <w:bookmarkEnd w:id="737"/>
      <w:bookmarkEnd w:id="738"/>
      <w:bookmarkEnd w:id="739"/>
      <w:r w:rsidR="00F93A75">
        <w:t xml:space="preserve"> </w:t>
      </w:r>
    </w:p>
    <w:p w14:paraId="5F2419F9" w14:textId="6ED5DE3A" w:rsidR="00DF1E30" w:rsidRDefault="00DF1E30" w:rsidP="00DF1E30">
      <w:pPr>
        <w:pStyle w:val="Heading2"/>
        <w:tabs>
          <w:tab w:val="num" w:pos="0"/>
          <w:tab w:val="num" w:pos="4716"/>
        </w:tabs>
        <w:ind w:left="648" w:hanging="648"/>
      </w:pPr>
      <w:bookmarkStart w:id="740" w:name="_Toc503173337"/>
      <w:bookmarkStart w:id="741" w:name="_Toc144298604"/>
      <w:bookmarkStart w:id="742" w:name="_Toc393188790"/>
      <w:bookmarkStart w:id="743" w:name="_Toc170289886"/>
      <w:r>
        <w:t>Example file:</w:t>
      </w:r>
      <w:bookmarkEnd w:id="740"/>
      <w:bookmarkEnd w:id="741"/>
    </w:p>
    <w:p w14:paraId="12BF50F5" w14:textId="77777777" w:rsidR="001A15A5" w:rsidRPr="00AB3241" w:rsidRDefault="001A15A5" w:rsidP="00E23AF4">
      <w:pPr>
        <w:pStyle w:val="textbody"/>
        <w:ind w:left="720" w:right="-734"/>
        <w:rPr>
          <w:rFonts w:ascii="Courier New" w:hAnsi="Courier New" w:cs="Courier New"/>
          <w:sz w:val="20"/>
        </w:rPr>
      </w:pPr>
      <w:r w:rsidRPr="00AB3241">
        <w:rPr>
          <w:rFonts w:ascii="Courier New" w:hAnsi="Courier New" w:cs="Courier New"/>
          <w:sz w:val="20"/>
        </w:rPr>
        <w:t>LandisData</w:t>
      </w:r>
      <w:r w:rsidRPr="00AB3241">
        <w:rPr>
          <w:rFonts w:ascii="Courier New" w:hAnsi="Courier New" w:cs="Courier New"/>
          <w:sz w:val="20"/>
        </w:rPr>
        <w:tab/>
        <w:t>EcoregionParameters</w:t>
      </w:r>
      <w:r w:rsidRPr="00AB3241">
        <w:rPr>
          <w:rFonts w:ascii="Courier New" w:hAnsi="Courier New" w:cs="Courier New"/>
          <w:sz w:val="20"/>
        </w:rPr>
        <w:tab/>
      </w:r>
      <w:r w:rsidRPr="00AB3241">
        <w:rPr>
          <w:rFonts w:ascii="Courier New" w:hAnsi="Courier New" w:cs="Courier New"/>
          <w:sz w:val="20"/>
        </w:rPr>
        <w:tab/>
      </w:r>
      <w:r w:rsidRPr="00AB3241">
        <w:rPr>
          <w:rFonts w:ascii="Courier New" w:hAnsi="Courier New" w:cs="Courier New"/>
          <w:sz w:val="20"/>
        </w:rPr>
        <w:tab/>
      </w:r>
      <w:r w:rsidRPr="00AB3241">
        <w:rPr>
          <w:rFonts w:ascii="Courier New" w:hAnsi="Courier New" w:cs="Courier New"/>
          <w:sz w:val="20"/>
        </w:rPr>
        <w:tab/>
      </w:r>
    </w:p>
    <w:p w14:paraId="50917AC7" w14:textId="77777777" w:rsidR="001A15A5" w:rsidRPr="00AB3241" w:rsidRDefault="001A15A5" w:rsidP="00AB3241">
      <w:pPr>
        <w:pStyle w:val="textbody"/>
        <w:ind w:left="720" w:right="-734"/>
        <w:rPr>
          <w:rFonts w:ascii="Courier New" w:hAnsi="Courier New" w:cs="Courier New"/>
          <w:sz w:val="20"/>
        </w:rPr>
      </w:pPr>
      <w:r w:rsidRPr="00AB3241">
        <w:rPr>
          <w:rFonts w:ascii="Courier New" w:hAnsi="Courier New" w:cs="Courier New"/>
          <w:sz w:val="20"/>
        </w:rPr>
        <w:t xml:space="preserve">EcoregionParameters SoilType Latitude RootingDepth PrecLossFrac LeakageFrac PrecIntConst SnowSublimFrac ClimateFileName             </w:t>
      </w:r>
    </w:p>
    <w:p w14:paraId="782011D6" w14:textId="64EF0ED3" w:rsidR="001A15A5" w:rsidRPr="00AB3241" w:rsidRDefault="001A15A5" w:rsidP="00AB3241">
      <w:pPr>
        <w:pStyle w:val="textbody"/>
        <w:ind w:left="720" w:right="-734"/>
        <w:rPr>
          <w:rFonts w:ascii="Courier New" w:hAnsi="Courier New" w:cs="Courier New"/>
          <w:sz w:val="20"/>
        </w:rPr>
      </w:pPr>
      <w:r w:rsidRPr="00AB3241">
        <w:rPr>
          <w:rFonts w:ascii="Courier New" w:hAnsi="Courier New" w:cs="Courier New"/>
          <w:sz w:val="20"/>
        </w:rPr>
        <w:t>eco1  SALO  4</w:t>
      </w:r>
      <w:r w:rsidR="00AB3241">
        <w:rPr>
          <w:rFonts w:ascii="Courier New" w:hAnsi="Courier New" w:cs="Courier New"/>
          <w:sz w:val="20"/>
        </w:rPr>
        <w:t>5.2</w:t>
      </w:r>
      <w:r w:rsidRPr="00AB3241">
        <w:rPr>
          <w:rFonts w:ascii="Courier New" w:hAnsi="Courier New" w:cs="Courier New"/>
          <w:sz w:val="20"/>
        </w:rPr>
        <w:t xml:space="preserve">  1000  0.0  1.0  0.11  0.15 Climate-input.txt</w:t>
      </w:r>
    </w:p>
    <w:p w14:paraId="79A4C246" w14:textId="77777777" w:rsidR="00DF1E30" w:rsidRDefault="00DF1E30" w:rsidP="00DF1E30">
      <w:pPr>
        <w:pStyle w:val="Heading2"/>
        <w:tabs>
          <w:tab w:val="num" w:pos="0"/>
          <w:tab w:val="num" w:pos="4716"/>
        </w:tabs>
        <w:ind w:left="648" w:hanging="648"/>
      </w:pPr>
      <w:bookmarkStart w:id="744" w:name="_Toc503173338"/>
      <w:bookmarkStart w:id="745" w:name="_Toc144298605"/>
      <w:r>
        <w:t>LandisData</w:t>
      </w:r>
      <w:bookmarkEnd w:id="744"/>
      <w:bookmarkEnd w:id="745"/>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num" w:pos="0"/>
          <w:tab w:val="num" w:pos="4716"/>
        </w:tabs>
        <w:ind w:left="648" w:right="76" w:hanging="648"/>
      </w:pPr>
      <w:bookmarkStart w:id="746" w:name="_Toc503173339"/>
      <w:bookmarkStart w:id="747" w:name="_Toc144298606"/>
      <w:r>
        <w:lastRenderedPageBreak/>
        <w:t>Ecoregion</w:t>
      </w:r>
      <w:bookmarkEnd w:id="742"/>
      <w:r w:rsidR="00DF1E30">
        <w:t>Parameters (ecoregion name)</w:t>
      </w:r>
      <w:bookmarkEnd w:id="746"/>
      <w:bookmarkEnd w:id="747"/>
      <w:r>
        <w:t xml:space="preserve"> </w:t>
      </w:r>
      <w:bookmarkEnd w:id="743"/>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num" w:pos="0"/>
          <w:tab w:val="num" w:pos="4716"/>
        </w:tabs>
        <w:ind w:left="648" w:right="76" w:hanging="648"/>
      </w:pPr>
      <w:bookmarkStart w:id="748" w:name="_Toc503173340"/>
      <w:bookmarkStart w:id="749" w:name="_Toc144298607"/>
      <w:r>
        <w:t>SoilType</w:t>
      </w:r>
      <w:bookmarkEnd w:id="748"/>
      <w:bookmarkEnd w:id="749"/>
    </w:p>
    <w:p w14:paraId="5DDF21A3" w14:textId="239D1635"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w:t>
      </w:r>
      <w:r w:rsidR="009E3367">
        <w:t xml:space="preserve">in </w:t>
      </w:r>
      <w:r>
        <w:t xml:space="preserve">section </w:t>
      </w:r>
      <w:r>
        <w:fldChar w:fldCharType="begin"/>
      </w:r>
      <w:r>
        <w:instrText xml:space="preserve"> REF _Ref426377972 \r \h </w:instrText>
      </w:r>
      <w:r>
        <w:fldChar w:fldCharType="separate"/>
      </w:r>
      <w:r w:rsidR="00214006">
        <w:t>2.2.2.3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w:t>
      </w:r>
      <w:r w:rsidR="00233DA4">
        <w:t xml:space="preserve">and USDA </w:t>
      </w:r>
      <w:r>
        <w:t xml:space="preserve">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750" w:name="_Toc503173341"/>
      <w:bookmarkStart w:id="751" w:name="_Toc144298608"/>
      <w:r>
        <w:t>Latitude</w:t>
      </w:r>
      <w:bookmarkEnd w:id="750"/>
      <w:bookmarkEnd w:id="751"/>
      <w:r>
        <w:t xml:space="preserve"> </w:t>
      </w:r>
    </w:p>
    <w:p w14:paraId="2F35123A" w14:textId="491D987B"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w:t>
      </w:r>
      <w:r w:rsidR="00A24331">
        <w:t xml:space="preserve">  NOTE: the </w:t>
      </w:r>
      <w:r w:rsidR="00854EC4">
        <w:t xml:space="preserve"> PnET-Succession extension</w:t>
      </w:r>
      <w:r w:rsidR="00A24331">
        <w:t xml:space="preserve"> is not currently configured to work properly in the southern hemisphere.</w:t>
      </w:r>
      <w:r w:rsidRPr="008E7FD3">
        <w:t xml:space="preserve"> </w:t>
      </w:r>
      <w:r>
        <w:t xml:space="preserve"> </w:t>
      </w:r>
      <w:r w:rsidRPr="008E7FD3">
        <w:t xml:space="preserve">Value: 0&lt; </w:t>
      </w:r>
      <w:r w:rsidR="00FB0EC8">
        <w:t>d</w:t>
      </w:r>
      <w:r w:rsidR="00FB0EC8" w:rsidRPr="001D0AA5">
        <w:t xml:space="preserve">ecimal </w:t>
      </w:r>
      <w:r w:rsidRPr="008E7FD3">
        <w:t>&lt;90.  Units: degrees of latitude.</w:t>
      </w:r>
    </w:p>
    <w:p w14:paraId="1C442F17" w14:textId="77777777" w:rsidR="00E90758" w:rsidRDefault="00E90758" w:rsidP="00694040">
      <w:pPr>
        <w:pStyle w:val="Heading2"/>
        <w:tabs>
          <w:tab w:val="num" w:pos="0"/>
          <w:tab w:val="num" w:pos="4716"/>
        </w:tabs>
        <w:ind w:left="648" w:right="76" w:hanging="648"/>
      </w:pPr>
      <w:bookmarkStart w:id="752" w:name="_Toc403034283"/>
      <w:bookmarkStart w:id="753" w:name="_Toc403034536"/>
      <w:bookmarkStart w:id="754" w:name="_Toc403034898"/>
      <w:bookmarkStart w:id="755" w:name="_Toc403035076"/>
      <w:bookmarkStart w:id="756" w:name="_Toc403116275"/>
      <w:bookmarkStart w:id="757" w:name="_Toc403117610"/>
      <w:bookmarkStart w:id="758" w:name="_Toc503173342"/>
      <w:bookmarkStart w:id="759" w:name="_Toc144298609"/>
      <w:bookmarkStart w:id="760" w:name="_Toc393188794"/>
      <w:bookmarkEnd w:id="752"/>
      <w:bookmarkEnd w:id="753"/>
      <w:bookmarkEnd w:id="754"/>
      <w:bookmarkEnd w:id="755"/>
      <w:bookmarkEnd w:id="756"/>
      <w:bookmarkEnd w:id="757"/>
      <w:r>
        <w:t>RootingDepth</w:t>
      </w:r>
      <w:bookmarkEnd w:id="758"/>
      <w:bookmarkEnd w:id="759"/>
    </w:p>
    <w:p w14:paraId="62C61446" w14:textId="12D669F1" w:rsidR="009244F4" w:rsidRDefault="009244F4" w:rsidP="00694040">
      <w:pPr>
        <w:pStyle w:val="textbody"/>
        <w:ind w:left="720" w:right="76"/>
      </w:pPr>
      <w:r>
        <w:t>This represents the rooting zone, the soil depth to which roots typically penetrate.  Using the bucket-model analogy, this determines the depth of the</w:t>
      </w:r>
      <w:r w:rsidR="00AB3241">
        <w:t xml:space="preserve"> soil</w:t>
      </w:r>
      <w:r w:rsidR="00622245">
        <w:t xml:space="preserve"> water</w:t>
      </w:r>
      <w:r>
        <w:t xml:space="preserv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num" w:pos="0"/>
          <w:tab w:val="num" w:pos="4716"/>
        </w:tabs>
        <w:ind w:left="648" w:right="76" w:hanging="648"/>
      </w:pPr>
      <w:bookmarkStart w:id="761" w:name="_Toc503173343"/>
      <w:bookmarkStart w:id="762" w:name="_Toc144298610"/>
      <w:r>
        <w:t>PrecLoss</w:t>
      </w:r>
      <w:r w:rsidRPr="003E2E51">
        <w:t>Frac</w:t>
      </w:r>
      <w:bookmarkEnd w:id="760"/>
      <w:bookmarkEnd w:id="761"/>
      <w:bookmarkEnd w:id="762"/>
      <w:r>
        <w:t xml:space="preserve"> </w:t>
      </w:r>
    </w:p>
    <w:p w14:paraId="4F1AC6B1" w14:textId="1A6D576A"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00E01E27">
        <w:t xml:space="preserve">In lieu of </w:t>
      </w:r>
      <w:r w:rsidR="00DE4C40">
        <w:t xml:space="preserve">specific </w:t>
      </w:r>
      <w:r w:rsidR="00E01E27">
        <w:t xml:space="preserve">empirical </w:t>
      </w:r>
      <w:r w:rsidR="00DE4C40">
        <w:t>estimates</w:t>
      </w:r>
      <w:r w:rsidR="00E01E27">
        <w:t xml:space="preserve">, this can be set equal to the </w:t>
      </w:r>
      <w:r w:rsidR="00385B20">
        <w:t xml:space="preserve">decimal equivalent of the </w:t>
      </w:r>
      <w:r w:rsidR="00E01E27">
        <w:t xml:space="preserve">mean slope (%) found in the topography of the ecoregion.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3E991C8" w14:textId="77777777" w:rsidR="00B62059" w:rsidRDefault="00B62059" w:rsidP="00B62059">
      <w:pPr>
        <w:pStyle w:val="Heading2"/>
        <w:tabs>
          <w:tab w:val="num" w:pos="0"/>
          <w:tab w:val="num" w:pos="4716"/>
        </w:tabs>
        <w:ind w:left="648" w:right="76" w:hanging="648"/>
      </w:pPr>
      <w:bookmarkStart w:id="763" w:name="_Toc144298611"/>
      <w:bookmarkStart w:id="764" w:name="_Toc503173344"/>
      <w:r>
        <w:t>EvapDepth</w:t>
      </w:r>
      <w:bookmarkEnd w:id="763"/>
    </w:p>
    <w:p w14:paraId="728A80B1" w14:textId="7011E754" w:rsidR="00B62059" w:rsidRDefault="00B62059" w:rsidP="00157DA3">
      <w:pPr>
        <w:pStyle w:val="textbody"/>
        <w:ind w:left="720" w:right="76"/>
        <w:rPr>
          <w:sz w:val="23"/>
          <w:szCs w:val="23"/>
        </w:rPr>
      </w:pPr>
      <w:r>
        <w:rPr>
          <w:sz w:val="23"/>
          <w:szCs w:val="23"/>
        </w:rPr>
        <w:t xml:space="preserve">Soil depth </w:t>
      </w:r>
      <w:r w:rsidRPr="00157DA3">
        <w:t>below</w:t>
      </w:r>
      <w:r>
        <w:rPr>
          <w:sz w:val="23"/>
          <w:szCs w:val="23"/>
        </w:rPr>
        <w:t xml:space="preserve"> which water cannot be evaporated.  </w:t>
      </w:r>
      <w:r w:rsidRPr="00361F61">
        <w:t xml:space="preserve">Value: </w:t>
      </w:r>
      <w:r>
        <w:t>0</w:t>
      </w:r>
      <w:r w:rsidRPr="00287AD4">
        <w:rPr>
          <w:u w:val="single"/>
        </w:rPr>
        <w:t>&lt;</w:t>
      </w:r>
      <w:r>
        <w:t>integer&lt;RootingDepth</w:t>
      </w:r>
      <w:r w:rsidRPr="00361F61">
        <w:t xml:space="preserve">.  </w:t>
      </w:r>
      <w:r>
        <w:rPr>
          <w:sz w:val="23"/>
          <w:szCs w:val="23"/>
        </w:rPr>
        <w:t xml:space="preserve">Units: mm. </w:t>
      </w:r>
      <w:r w:rsidR="00963D64">
        <w:rPr>
          <w:sz w:val="23"/>
          <w:szCs w:val="23"/>
        </w:rPr>
        <w:t xml:space="preserve"> </w:t>
      </w:r>
      <w:r>
        <w:rPr>
          <w:sz w:val="23"/>
          <w:szCs w:val="23"/>
        </w:rPr>
        <w:t xml:space="preserve">Default: </w:t>
      </w:r>
      <w:r w:rsidR="00BF42C8">
        <w:rPr>
          <w:sz w:val="23"/>
          <w:szCs w:val="23"/>
        </w:rPr>
        <w:t>00</w:t>
      </w:r>
      <w:r>
        <w:rPr>
          <w:sz w:val="23"/>
          <w:szCs w:val="23"/>
        </w:rPr>
        <w:t>5.</w:t>
      </w:r>
    </w:p>
    <w:p w14:paraId="42933A5C" w14:textId="264692AB" w:rsidR="005C2323" w:rsidRDefault="005C2323" w:rsidP="00157DA3">
      <w:pPr>
        <w:pStyle w:val="Heading2"/>
        <w:tabs>
          <w:tab w:val="num" w:pos="0"/>
          <w:tab w:val="num" w:pos="1296"/>
          <w:tab w:val="num" w:pos="4716"/>
        </w:tabs>
        <w:ind w:left="648" w:right="76" w:hanging="648"/>
      </w:pPr>
      <w:bookmarkStart w:id="765" w:name="_Toc144298612"/>
      <w:r>
        <w:t>LeakageFrac</w:t>
      </w:r>
      <w:bookmarkEnd w:id="764"/>
      <w:bookmarkEnd w:id="765"/>
    </w:p>
    <w:p w14:paraId="78752ED9" w14:textId="7F3BADB4"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w:t>
      </w:r>
      <w:r>
        <w:lastRenderedPageBreak/>
        <w:t xml:space="preserve">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r w:rsidR="00795863">
        <w:t xml:space="preserve">  Default: 1.0.</w:t>
      </w:r>
    </w:p>
    <w:p w14:paraId="67FB61BA" w14:textId="3FB97637" w:rsidR="006D3319" w:rsidRDefault="00910615" w:rsidP="00694040">
      <w:pPr>
        <w:pStyle w:val="Heading2"/>
        <w:tabs>
          <w:tab w:val="num" w:pos="0"/>
          <w:tab w:val="num" w:pos="1296"/>
          <w:tab w:val="num" w:pos="4716"/>
        </w:tabs>
        <w:ind w:left="648" w:right="76" w:hanging="648"/>
      </w:pPr>
      <w:bookmarkStart w:id="766" w:name="_Toc6575249"/>
      <w:bookmarkStart w:id="767" w:name="_Toc144298613"/>
      <w:r>
        <w:t>RunoffCapture</w:t>
      </w:r>
      <w:r w:rsidR="006D3319">
        <w:t xml:space="preserve"> </w:t>
      </w:r>
      <w:bookmarkEnd w:id="766"/>
      <w:r w:rsidR="00E22510">
        <w:t>(</w:t>
      </w:r>
      <w:r w:rsidR="00FB5318">
        <w:t>O</w:t>
      </w:r>
      <w:r w:rsidR="00E22510">
        <w:t>ptional)</w:t>
      </w:r>
      <w:bookmarkEnd w:id="767"/>
    </w:p>
    <w:p w14:paraId="3928D454" w14:textId="76813D52"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r w:rsidR="00795863">
        <w:t xml:space="preserve">  Default: 0.0.</w:t>
      </w:r>
    </w:p>
    <w:p w14:paraId="4FEA1DA5" w14:textId="6D4D3D8A" w:rsidR="000811CC" w:rsidRDefault="000811CC" w:rsidP="00517DBB">
      <w:pPr>
        <w:pStyle w:val="Heading2"/>
        <w:tabs>
          <w:tab w:val="num" w:pos="0"/>
          <w:tab w:val="num" w:pos="1296"/>
          <w:tab w:val="num" w:pos="4716"/>
        </w:tabs>
        <w:ind w:left="648" w:right="76" w:hanging="648"/>
      </w:pPr>
      <w:bookmarkStart w:id="768" w:name="_Toc503173345"/>
      <w:bookmarkStart w:id="769" w:name="_Toc144298614"/>
      <w:bookmarkStart w:id="770" w:name="_Toc393188796"/>
      <w:r>
        <w:t>PrecIntConst</w:t>
      </w:r>
      <w:bookmarkEnd w:id="768"/>
      <w:bookmarkEnd w:id="769"/>
    </w:p>
    <w:p w14:paraId="5436A4D0" w14:textId="6023BD19"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214006">
        <w:rPr>
          <w:bCs/>
        </w:rPr>
        <w:t>2.2.2.1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r w:rsidR="00795863">
        <w:t xml:space="preserve">  Default: 0.1.</w:t>
      </w:r>
    </w:p>
    <w:p w14:paraId="6BEC5FFA" w14:textId="308F2C5D" w:rsidR="00A07668" w:rsidRDefault="00A07668" w:rsidP="00517DBB">
      <w:pPr>
        <w:pStyle w:val="Heading2"/>
        <w:tabs>
          <w:tab w:val="num" w:pos="0"/>
          <w:tab w:val="num" w:pos="1296"/>
          <w:tab w:val="num" w:pos="4716"/>
        </w:tabs>
        <w:ind w:left="648" w:right="76" w:hanging="648"/>
      </w:pPr>
      <w:bookmarkStart w:id="771" w:name="_Ref502930222"/>
      <w:bookmarkStart w:id="772" w:name="_Toc503173346"/>
      <w:bookmarkStart w:id="773" w:name="_Toc144298615"/>
      <w:r>
        <w:t>SnowSublimFrac</w:t>
      </w:r>
      <w:bookmarkEnd w:id="771"/>
      <w:bookmarkEnd w:id="772"/>
      <w:bookmarkEnd w:id="773"/>
    </w:p>
    <w:p w14:paraId="662AFAC5" w14:textId="41ED2120" w:rsidR="00A07668" w:rsidRDefault="00A07668" w:rsidP="00694040">
      <w:pPr>
        <w:pStyle w:val="textbody"/>
        <w:ind w:left="720" w:right="76"/>
      </w:pPr>
      <w:r>
        <w:rPr>
          <w:sz w:val="23"/>
          <w:szCs w:val="23"/>
        </w:rPr>
        <w:t xml:space="preserve">Fraction of </w:t>
      </w:r>
      <w:r w:rsidR="00C126C7">
        <w:rPr>
          <w:sz w:val="23"/>
          <w:szCs w:val="23"/>
        </w:rPr>
        <w:t xml:space="preserve">the </w:t>
      </w:r>
      <w:r w:rsidR="00953F1E">
        <w:rPr>
          <w:sz w:val="23"/>
          <w:szCs w:val="23"/>
        </w:rPr>
        <w:t xml:space="preserve">annual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 xml:space="preserve">prior to snowmelt.  Recommended default is 0.15 (Hood </w:t>
      </w:r>
      <w:r w:rsidR="00660FBA">
        <w:rPr>
          <w:sz w:val="23"/>
          <w:szCs w:val="23"/>
        </w:rPr>
        <w:t>et al.</w:t>
      </w:r>
      <w:r>
        <w:rPr>
          <w:sz w:val="23"/>
          <w:szCs w:val="23"/>
        </w:rPr>
        <w:t xml:space="preserve">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w:t>
      </w:r>
      <w:r w:rsidR="00795863">
        <w:t xml:space="preserve"> </w:t>
      </w:r>
      <w:r w:rsidR="001A15A5">
        <w:t>Default</w:t>
      </w:r>
      <w:r w:rsidR="00795863">
        <w:t xml:space="preserve">: </w:t>
      </w:r>
      <w:r w:rsidR="001A15A5">
        <w:t>0.15.</w:t>
      </w:r>
    </w:p>
    <w:p w14:paraId="18CBB782" w14:textId="75AC779A" w:rsidR="00ED6417" w:rsidRDefault="00ED6417" w:rsidP="00ED6417">
      <w:pPr>
        <w:pStyle w:val="Heading2"/>
        <w:tabs>
          <w:tab w:val="num" w:pos="0"/>
          <w:tab w:val="num" w:pos="1296"/>
          <w:tab w:val="num" w:pos="4716"/>
        </w:tabs>
        <w:ind w:left="648" w:right="76" w:hanging="648"/>
      </w:pPr>
      <w:bookmarkStart w:id="774" w:name="_Toc144298616"/>
      <w:bookmarkStart w:id="775" w:name="_Toc6575252"/>
      <w:r>
        <w:t>MossDepth (Optional)</w:t>
      </w:r>
      <w:bookmarkEnd w:id="774"/>
    </w:p>
    <w:p w14:paraId="5A4BC25A" w14:textId="4A87B393" w:rsidR="00ED6417" w:rsidRDefault="00ED6417" w:rsidP="00ED6417">
      <w:pPr>
        <w:pStyle w:val="textbody"/>
        <w:ind w:left="720" w:right="76"/>
      </w:pPr>
      <w:r>
        <w:rPr>
          <w:sz w:val="23"/>
          <w:szCs w:val="23"/>
        </w:rPr>
        <w:t xml:space="preserve">The ecoregion has moss (or a generic insulating layer) of this depth on every cell.  The only function of this parameter is to increase the insulation of soil and affect the soil temperature profile.  This parameter has no effect on establishment of cohorts (i.e., no shade is cast) and is </w:t>
      </w:r>
      <w:r w:rsidR="005716A7">
        <w:rPr>
          <w:sz w:val="23"/>
          <w:szCs w:val="23"/>
        </w:rPr>
        <w:t>not dynamic (does not change in response to disturbance or succession)</w:t>
      </w:r>
      <w:r>
        <w:rPr>
          <w:sz w:val="23"/>
          <w:szCs w:val="23"/>
        </w:rPr>
        <w:t>.</w:t>
      </w:r>
      <w:r w:rsidRPr="00EB498E">
        <w:t xml:space="preserve"> </w:t>
      </w:r>
      <w:r>
        <w:t xml:space="preserve"> </w:t>
      </w:r>
      <w:r w:rsidR="009231C0">
        <w:t xml:space="preserve">Dynamic moss can be simulated using pseudo species (non-trees) and the parameter </w:t>
      </w:r>
      <w:proofErr w:type="spellStart"/>
      <w:r w:rsidR="009231C0">
        <w:t>MossScalar</w:t>
      </w:r>
      <w:proofErr w:type="spellEnd"/>
      <w:r w:rsidR="009231C0">
        <w:t xml:space="preserve"> (section </w:t>
      </w:r>
      <w:r w:rsidR="00956CFC">
        <w:fldChar w:fldCharType="begin"/>
      </w:r>
      <w:r w:rsidR="00956CFC">
        <w:instrText xml:space="preserve"> REF _Ref112137144 \r \h </w:instrText>
      </w:r>
      <w:r w:rsidR="00956CFC">
        <w:fldChar w:fldCharType="separate"/>
      </w:r>
      <w:r w:rsidR="00214006">
        <w:t>0</w:t>
      </w:r>
      <w:r w:rsidR="00956CFC">
        <w:fldChar w:fldCharType="end"/>
      </w:r>
      <w:r w:rsidR="009231C0">
        <w:t xml:space="preserve">).  </w:t>
      </w:r>
      <w:r w:rsidRPr="00C96618">
        <w:t xml:space="preserve">Value: </w:t>
      </w:r>
      <w:r>
        <w:t xml:space="preserve">0.0 </w:t>
      </w:r>
      <w:r w:rsidRPr="00ED6417">
        <w:rPr>
          <w:u w:val="single"/>
        </w:rPr>
        <w:t>&gt;</w:t>
      </w:r>
      <w:r>
        <w:t>decimal.  Units: meters.  Default: 0.</w:t>
      </w:r>
    </w:p>
    <w:p w14:paraId="1DDFFF62" w14:textId="01F70EAD" w:rsidR="006B02E7" w:rsidRDefault="006B02E7" w:rsidP="00694040">
      <w:pPr>
        <w:pStyle w:val="Heading2"/>
        <w:tabs>
          <w:tab w:val="num" w:pos="0"/>
          <w:tab w:val="num" w:pos="1296"/>
          <w:tab w:val="num" w:pos="4716"/>
        </w:tabs>
        <w:ind w:left="648" w:right="76" w:hanging="648"/>
      </w:pPr>
      <w:bookmarkStart w:id="776" w:name="_Toc144298617"/>
      <w:r>
        <w:t>WinterSTD</w:t>
      </w:r>
      <w:bookmarkEnd w:id="775"/>
      <w:r w:rsidR="00F34F17">
        <w:t xml:space="preserve"> (</w:t>
      </w:r>
      <w:r w:rsidR="00FB5318">
        <w:t>O</w:t>
      </w:r>
      <w:r w:rsidR="00F34F17">
        <w:t>ptional)</w:t>
      </w:r>
      <w:bookmarkEnd w:id="776"/>
    </w:p>
    <w:p w14:paraId="6066960A" w14:textId="14109975" w:rsidR="0074198E" w:rsidRDefault="006B02E7" w:rsidP="00694040">
      <w:pPr>
        <w:pStyle w:val="textbody"/>
        <w:ind w:left="720" w:right="76"/>
      </w:pPr>
      <w:r>
        <w:t xml:space="preserve">Standard deviation of </w:t>
      </w:r>
      <w:r w:rsidR="002322D1">
        <w:t xml:space="preserve">hourly </w:t>
      </w:r>
      <w:r>
        <w:t>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588AA00B" w:rsidR="006B02E7" w:rsidRDefault="006B02E7" w:rsidP="00694040">
      <w:pPr>
        <w:pStyle w:val="textbody"/>
        <w:ind w:left="720" w:right="76"/>
      </w:pPr>
      <w:r w:rsidRPr="008C1359">
        <w:rPr>
          <w:i/>
          <w:iCs/>
        </w:rPr>
        <w:t>s</w:t>
      </w:r>
      <w:r w:rsidR="0074198E" w:rsidRPr="008C1359">
        <w:rPr>
          <w:i/>
          <w:iCs/>
        </w:rPr>
        <w:t>ensu</w:t>
      </w:r>
      <w:r w:rsidR="0074198E">
        <w:t xml:space="preserve">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r w:rsidR="00795863">
        <w:t xml:space="preserve">  Default: 0.0.</w:t>
      </w:r>
    </w:p>
    <w:p w14:paraId="159EFA86" w14:textId="77777777" w:rsidR="00F93A75" w:rsidRDefault="00F93A75" w:rsidP="00517DBB">
      <w:pPr>
        <w:pStyle w:val="Heading2"/>
        <w:tabs>
          <w:tab w:val="num" w:pos="0"/>
          <w:tab w:val="num" w:pos="1296"/>
          <w:tab w:val="num" w:pos="4716"/>
        </w:tabs>
        <w:ind w:left="648" w:right="76" w:hanging="648"/>
      </w:pPr>
      <w:bookmarkStart w:id="777" w:name="_Toc503173347"/>
      <w:bookmarkStart w:id="778" w:name="_Ref19106462"/>
      <w:bookmarkStart w:id="779" w:name="_Toc144298618"/>
      <w:r>
        <w:t>ClimateFileName</w:t>
      </w:r>
      <w:bookmarkEnd w:id="770"/>
      <w:bookmarkEnd w:id="777"/>
      <w:bookmarkEnd w:id="778"/>
      <w:bookmarkEnd w:id="779"/>
    </w:p>
    <w:p w14:paraId="0EFD9DD5" w14:textId="091F55F4" w:rsidR="00F93A75" w:rsidRDefault="00F93A75" w:rsidP="00694040">
      <w:pPr>
        <w:pStyle w:val="textbody"/>
        <w:ind w:left="720" w:right="76"/>
      </w:pPr>
      <w:r>
        <w:t>This parameter gives the name of the climate file for the ecoregion.  The user may specify the same file for multiple ecoregions.</w:t>
      </w:r>
      <w:r w:rsidR="005A5649">
        <w:t xml:space="preserve"> </w:t>
      </w:r>
      <w:r w:rsidR="006B02E7" w:rsidRPr="006B02E7">
        <w:t xml:space="preserve"> </w:t>
      </w:r>
      <w:r w:rsidR="006B68F0">
        <w:t>T</w:t>
      </w:r>
      <w:r w:rsidR="006B02E7">
        <w:t xml:space="preserve">his parameter </w:t>
      </w:r>
      <w:r w:rsidR="006B68F0">
        <w:t>can be omitted</w:t>
      </w:r>
      <w:r w:rsidR="006B02E7">
        <w:t xml:space="preserve"> if the </w:t>
      </w:r>
      <w:r w:rsidR="006B02E7">
        <w:lastRenderedPageBreak/>
        <w:t>climate library is used</w:t>
      </w:r>
      <w:r w:rsidR="006B68F0">
        <w:t>, and any</w:t>
      </w:r>
      <w:r w:rsidR="006B02E7">
        <w:t xml:space="preserve"> value(s) for this parameter will be ignored if the climate library is specified in a </w:t>
      </w:r>
      <w:proofErr w:type="spellStart"/>
      <w:r w:rsidR="006B02E7">
        <w:t>ClimateConfigFile</w:t>
      </w:r>
      <w:proofErr w:type="spellEnd"/>
      <w:r w:rsidR="006B02E7">
        <w:t xml:space="preserve"> (section </w:t>
      </w:r>
      <w:r w:rsidR="00487BA1">
        <w:fldChar w:fldCharType="begin"/>
      </w:r>
      <w:r w:rsidR="00487BA1">
        <w:instrText xml:space="preserve"> REF _Ref74136024 \r \h </w:instrText>
      </w:r>
      <w:r w:rsidR="00487BA1">
        <w:fldChar w:fldCharType="separate"/>
      </w:r>
      <w:r w:rsidR="00214006">
        <w:t>3.15</w:t>
      </w:r>
      <w:r w:rsidR="00487BA1">
        <w:fldChar w:fldCharType="end"/>
      </w:r>
      <w:r w:rsidR="006B02E7">
        <w:t>).</w:t>
      </w:r>
    </w:p>
    <w:p w14:paraId="5D13DF15" w14:textId="6097670D" w:rsidR="009E3367" w:rsidRDefault="009E3367" w:rsidP="00694040">
      <w:pPr>
        <w:pStyle w:val="textbody"/>
        <w:ind w:left="720" w:right="76"/>
      </w:pPr>
    </w:p>
    <w:p w14:paraId="7D41721B" w14:textId="12E9D027" w:rsidR="002A667F" w:rsidRDefault="002A667F" w:rsidP="00694040">
      <w:pPr>
        <w:pStyle w:val="Heading1"/>
        <w:pageBreakBefore w:val="0"/>
        <w:ind w:right="76"/>
      </w:pPr>
      <w:bookmarkStart w:id="780" w:name="_Ref516573060"/>
      <w:bookmarkStart w:id="781" w:name="_Toc144298619"/>
      <w:bookmarkStart w:id="782" w:name="_Toc451248973"/>
      <w:bookmarkStart w:id="783" w:name="_Toc503173348"/>
      <w:bookmarkStart w:id="784" w:name="_Toc393188860"/>
      <w:r>
        <w:t>Input File – DisturbanceReductions</w:t>
      </w:r>
      <w:bookmarkEnd w:id="780"/>
      <w:bookmarkEnd w:id="781"/>
    </w:p>
    <w:p w14:paraId="52C36E25" w14:textId="265EBD67" w:rsidR="002A667F" w:rsidRDefault="002A667F" w:rsidP="00694040">
      <w:pPr>
        <w:pStyle w:val="textbody"/>
        <w:ind w:left="720" w:right="76"/>
      </w:pPr>
      <w:r>
        <w:t>This file contains parameters that define how different disturbances impact the wood, roots and foliage being added to or removed from the dead pools.</w:t>
      </w:r>
      <w:r w:rsidR="002854E2" w:rsidRPr="002854E2">
        <w:t xml:space="preserve"> </w:t>
      </w:r>
      <w:r w:rsidR="002854E2">
        <w:t xml:space="preserve"> For Wood-, Fol- and RootReduction, the parameter determines what proportion of the dead material (wood, foliage or root portion) is removed from the site instead of being added to the local dead pools.  For DeadWood- and LitterReduction, the parameter determines the proportion of the dead pool that is eliminated when a disturbance of a certain type happens on the site.</w:t>
      </w:r>
    </w:p>
    <w:p w14:paraId="7B468974" w14:textId="77777777" w:rsidR="002A667F" w:rsidRDefault="002A667F" w:rsidP="002A667F">
      <w:pPr>
        <w:pStyle w:val="Heading2"/>
        <w:tabs>
          <w:tab w:val="num" w:pos="0"/>
          <w:tab w:val="num" w:pos="4716"/>
        </w:tabs>
        <w:ind w:left="648" w:hanging="648"/>
      </w:pPr>
      <w:bookmarkStart w:id="785" w:name="_Toc144298620"/>
      <w:r>
        <w:t>Example file:</w:t>
      </w:r>
      <w:bookmarkEnd w:id="785"/>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7AA08F4E"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DeadWoodReduction</w:t>
      </w:r>
      <w:r w:rsidR="002A351B">
        <w:rPr>
          <w:rFonts w:ascii="Courier New" w:hAnsi="Courier New" w:cs="Courier New"/>
          <w:sz w:val="20"/>
          <w:szCs w:val="20"/>
        </w:rPr>
        <w:tab/>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2D09CA2"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27E7D834" w14:textId="6D20A736" w:rsidR="00EB6893" w:rsidRDefault="00EB6893" w:rsidP="00EB6893">
      <w:pPr>
        <w:pStyle w:val="Heading2"/>
        <w:tabs>
          <w:tab w:val="num" w:pos="0"/>
          <w:tab w:val="num" w:pos="4716"/>
        </w:tabs>
        <w:ind w:left="648" w:hanging="648"/>
      </w:pPr>
      <w:bookmarkStart w:id="786" w:name="_Toc144298621"/>
      <w:r>
        <w:t>LandisData</w:t>
      </w:r>
      <w:bookmarkEnd w:id="786"/>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num" w:pos="0"/>
          <w:tab w:val="num" w:pos="4716"/>
        </w:tabs>
        <w:ind w:left="648" w:right="76" w:hanging="648"/>
      </w:pPr>
      <w:bookmarkStart w:id="787" w:name="_Toc144298622"/>
      <w:r>
        <w:t>DisturbanceReductions Table</w:t>
      </w:r>
      <w:bookmarkEnd w:id="787"/>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41458377" w:rsidR="00EB6893" w:rsidRDefault="00EB6893" w:rsidP="00694040">
      <w:pPr>
        <w:pStyle w:val="textbody"/>
        <w:ind w:left="720" w:right="76"/>
      </w:pPr>
      <w:r>
        <w:t xml:space="preserve">The columns of the table represent the different disturbance types.  These can be any disturbance types that are </w:t>
      </w:r>
      <w:r w:rsidR="00B64038">
        <w:t>active</w:t>
      </w:r>
      <w:r>
        <w:t xml:space="preserve"> in the model</w:t>
      </w:r>
      <w:r w:rsidR="0033064A">
        <w:t xml:space="preserve"> run</w:t>
      </w:r>
      <w:r>
        <w:t>.  Including disturbance types in this table that are not used in a given simulation scenario is acceptable and has no impact.</w:t>
      </w:r>
    </w:p>
    <w:p w14:paraId="721170B6" w14:textId="77777777" w:rsidR="00523808" w:rsidRDefault="00523808" w:rsidP="00523808">
      <w:pPr>
        <w:pStyle w:val="textbody"/>
        <w:ind w:left="720" w:right="76"/>
      </w:pPr>
      <w:r>
        <w:t>The rows of the table represent the different impacts on biomass or dead pools that disturbances might have.  The five rows should be labeled: ‘</w:t>
      </w:r>
      <w:r w:rsidRPr="008545DB">
        <w:t>WoodReduction</w:t>
      </w:r>
      <w:r>
        <w:t>’, ‘</w:t>
      </w:r>
      <w:r w:rsidRPr="008545DB">
        <w:t>FolReduction</w:t>
      </w:r>
      <w:r>
        <w:t>’, ‘</w:t>
      </w:r>
      <w:r w:rsidRPr="008545DB">
        <w:t>RootReduction</w:t>
      </w:r>
      <w:r>
        <w:t>’, ‘</w:t>
      </w:r>
      <w:r w:rsidRPr="008545DB">
        <w:t>DeadWoodReduction</w:t>
      </w:r>
      <w:r>
        <w:t>’</w:t>
      </w:r>
      <w:r w:rsidRPr="008545DB">
        <w:t xml:space="preserve"> </w:t>
      </w:r>
      <w:r>
        <w:t>and ‘</w:t>
      </w:r>
      <w:r w:rsidRPr="008545DB">
        <w:t>LitterReduction</w:t>
      </w:r>
      <w:r>
        <w:t xml:space="preserve">’.  The values for </w:t>
      </w:r>
      <w:r w:rsidRPr="008545DB">
        <w:t>WoodReduction</w:t>
      </w:r>
      <w:r>
        <w:t>,</w:t>
      </w:r>
      <w:r w:rsidRPr="008545DB">
        <w:t xml:space="preserve"> RootReduction</w:t>
      </w:r>
      <w:r>
        <w:t xml:space="preserve"> and </w:t>
      </w:r>
      <w:r w:rsidRPr="008545DB">
        <w:t>FolReduction</w:t>
      </w:r>
      <w:r>
        <w:t xml:space="preserve"> represent the proportion of the removed biomass (wood, root or foliage) that gets reduced prior to the transfer of biomass into the dead wood (wood and root) or litter (foliage) pools, effectively the proportion that gets removed from the site instead of entering the </w:t>
      </w:r>
      <w:r>
        <w:lastRenderedPageBreak/>
        <w:t>local dead pools.  These values represent how much of the cohorts are consumed by the disturbance (e.g., fire), or removed from the site as part of the disturbance (e.g., harvest).  These parameters do not impact that amount of biomass removed by the disturbance, only the accounting of what happened to the biomass that went from live to dead.</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788" w:name="_Ref74136222"/>
      <w:bookmarkStart w:id="789" w:name="_Toc144298623"/>
      <w:r>
        <w:t xml:space="preserve">Input File - </w:t>
      </w:r>
      <w:r w:rsidRPr="00B3583A">
        <w:t>Output-PnET</w:t>
      </w:r>
      <w:bookmarkEnd w:id="782"/>
      <w:bookmarkEnd w:id="783"/>
      <w:bookmarkEnd w:id="788"/>
      <w:bookmarkEnd w:id="789"/>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num" w:pos="0"/>
          <w:tab w:val="num" w:pos="4716"/>
        </w:tabs>
        <w:ind w:left="648" w:hanging="648"/>
      </w:pPr>
      <w:bookmarkStart w:id="790" w:name="_Toc451248974"/>
      <w:bookmarkStart w:id="791" w:name="_Toc503173349"/>
      <w:bookmarkStart w:id="792" w:name="_Toc144298624"/>
      <w:r>
        <w:t>Example file:</w:t>
      </w:r>
      <w:bookmarkEnd w:id="790"/>
      <w:bookmarkEnd w:id="791"/>
      <w:bookmarkEnd w:id="792"/>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71A735FD" w14:textId="77777777" w:rsidR="00196E43"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 xml:space="preserve">WoodBiomass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output/biomass/{species}/</w:t>
      </w:r>
      <w:r>
        <w:rPr>
          <w:rFonts w:ascii="Courier New" w:hAnsi="Courier New" w:cs="Courier New"/>
          <w:sz w:val="20"/>
          <w:szCs w:val="20"/>
        </w:rPr>
        <w:t>Wood</w:t>
      </w:r>
      <w:r w:rsidRPr="00B3583A">
        <w:rPr>
          <w:rFonts w:ascii="Courier New" w:hAnsi="Courier New" w:cs="Courier New"/>
          <w:sz w:val="20"/>
          <w:szCs w:val="20"/>
        </w:rPr>
        <w:t>Biomass_{timestep}.img</w:t>
      </w:r>
    </w:p>
    <w:p w14:paraId="36CF245F" w14:textId="77777777" w:rsidR="00196E43" w:rsidRPr="00C134C8"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&gt;&gt;</w:t>
      </w:r>
      <w:r w:rsidRPr="00C134C8">
        <w:rPr>
          <w:rFonts w:ascii="Courier New" w:hAnsi="Courier New" w:cs="Courier New"/>
          <w:sz w:val="20"/>
          <w:szCs w:val="20"/>
        </w:rPr>
        <w:t>FoliageSenescence</w:t>
      </w:r>
      <w:r>
        <w:rPr>
          <w:rFonts w:ascii="Courier New" w:hAnsi="Courier New" w:cs="Courier New"/>
          <w:sz w:val="20"/>
          <w:szCs w:val="20"/>
        </w:rPr>
        <w:tab/>
      </w:r>
      <w:r w:rsidRPr="00C134C8">
        <w:rPr>
          <w:rFonts w:ascii="Courier New" w:hAnsi="Courier New" w:cs="Courier New"/>
          <w:sz w:val="20"/>
          <w:szCs w:val="20"/>
        </w:rPr>
        <w:t>output/Senescence/{species}/FolSenescence_{timestep}.img</w:t>
      </w:r>
    </w:p>
    <w:p w14:paraId="43B314EC" w14:textId="77777777" w:rsidR="00196E43" w:rsidRPr="00B3583A"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&gt;&gt;</w:t>
      </w:r>
      <w:r w:rsidRPr="00C134C8">
        <w:rPr>
          <w:rFonts w:ascii="Courier New" w:hAnsi="Courier New" w:cs="Courier New"/>
          <w:sz w:val="20"/>
          <w:szCs w:val="20"/>
        </w:rPr>
        <w:t xml:space="preserve">WoodySenescence  </w:t>
      </w:r>
      <w:r>
        <w:rPr>
          <w:rFonts w:ascii="Courier New" w:hAnsi="Courier New" w:cs="Courier New"/>
          <w:sz w:val="20"/>
          <w:szCs w:val="20"/>
        </w:rPr>
        <w:t xml:space="preserve">    </w:t>
      </w:r>
      <w:r w:rsidRPr="00C134C8">
        <w:rPr>
          <w:rFonts w:ascii="Courier New" w:hAnsi="Courier New" w:cs="Courier New"/>
          <w:sz w:val="20"/>
          <w:szCs w:val="20"/>
        </w:rPr>
        <w:t>output/Senescence/{species}/WoodSenescence_{timestep}.img</w:t>
      </w:r>
    </w:p>
    <w:p w14:paraId="4836755B" w14:textId="77777777" w:rsidR="00196E43" w:rsidRPr="00B3583A" w:rsidRDefault="00196E43" w:rsidP="00196E43">
      <w:pPr>
        <w:pStyle w:val="textbody"/>
        <w:ind w:left="0" w:right="-734"/>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C40F2CE" w14:textId="77777777" w:rsidR="00196E43" w:rsidRPr="00B3583A" w:rsidRDefault="00196E43" w:rsidP="00196E43">
      <w:pPr>
        <w:pStyle w:val="textbody"/>
        <w:ind w:left="0" w:right="-734"/>
        <w:rPr>
          <w:rFonts w:ascii="Courier New" w:hAnsi="Courier New" w:cs="Courier New"/>
          <w:sz w:val="20"/>
          <w:szCs w:val="20"/>
        </w:rPr>
      </w:pPr>
      <w:r w:rsidRPr="000B7927">
        <w:rPr>
          <w:rFonts w:ascii="Courier New" w:hAnsi="Courier New" w:cs="Courier New"/>
          <w:sz w:val="20"/>
          <w:szCs w:val="20"/>
        </w:rPr>
        <w:t>RootBiomass</w:t>
      </w:r>
      <w:r>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RootBiomass</w:t>
      </w:r>
      <w:r w:rsidRPr="00B3583A">
        <w:rPr>
          <w:rFonts w:ascii="Courier New" w:hAnsi="Courier New" w:cs="Courier New"/>
          <w:sz w:val="20"/>
          <w:szCs w:val="20"/>
        </w:rPr>
        <w:t>/</w:t>
      </w:r>
      <w:r>
        <w:rPr>
          <w:rFonts w:ascii="Courier New" w:hAnsi="Courier New" w:cs="Courier New"/>
          <w:sz w:val="20"/>
          <w:szCs w:val="20"/>
        </w:rPr>
        <w:t>RootBM</w:t>
      </w:r>
      <w:r w:rsidRPr="00B3583A">
        <w:rPr>
          <w:rFonts w:ascii="Courier New" w:hAnsi="Courier New" w:cs="Courier New"/>
          <w:sz w:val="20"/>
          <w:szCs w:val="20"/>
        </w:rPr>
        <w:t>-{timestep}.img</w:t>
      </w:r>
    </w:p>
    <w:p w14:paraId="12AFC55F" w14:textId="77777777" w:rsidR="00196E43" w:rsidRPr="00B3583A"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WoodyDebris </w:t>
      </w:r>
      <w:r>
        <w:rPr>
          <w:rFonts w:ascii="Courier New" w:hAnsi="Courier New" w:cs="Courier New"/>
          <w:sz w:val="20"/>
          <w:szCs w:val="20"/>
        </w:rPr>
        <w:tab/>
      </w:r>
      <w:r w:rsidRPr="00B3583A">
        <w:rPr>
          <w:rFonts w:ascii="Courier New" w:hAnsi="Courier New" w:cs="Courier New"/>
          <w:sz w:val="20"/>
          <w:szCs w:val="20"/>
        </w:rPr>
        <w:t>output/WoodyDebris/WoodyDebris-{timestep}.img</w:t>
      </w:r>
    </w:p>
    <w:p w14:paraId="7C337CCA" w14:textId="77777777" w:rsidR="00196E43" w:rsidRPr="00B3583A"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output/NonWoodyDebris/Litter-{timestep}.img</w:t>
      </w:r>
    </w:p>
    <w:p w14:paraId="5E4742D3" w14:textId="77777777" w:rsidR="00196E43"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 xml:space="preserve">CohortBalance </w:t>
      </w:r>
      <w:r>
        <w:rPr>
          <w:rFonts w:ascii="Courier New" w:hAnsi="Courier New" w:cs="Courier New"/>
          <w:sz w:val="20"/>
          <w:szCs w:val="20"/>
        </w:rPr>
        <w:tab/>
      </w:r>
      <w:r w:rsidRPr="00B3583A">
        <w:rPr>
          <w:rFonts w:ascii="Courier New" w:hAnsi="Courier New" w:cs="Courier New"/>
          <w:sz w:val="20"/>
          <w:szCs w:val="20"/>
        </w:rPr>
        <w:t>output/TotalCohorts.</w:t>
      </w:r>
      <w:r>
        <w:rPr>
          <w:rFonts w:ascii="Courier New" w:hAnsi="Courier New" w:cs="Courier New"/>
          <w:sz w:val="20"/>
          <w:szCs w:val="20"/>
        </w:rPr>
        <w:t>csv</w:t>
      </w:r>
    </w:p>
    <w:p w14:paraId="6EDB72CA" w14:textId="77777777" w:rsidR="00196E43" w:rsidRPr="008137CB" w:rsidRDefault="00196E43" w:rsidP="00196E43">
      <w:pPr>
        <w:pStyle w:val="textbody"/>
        <w:ind w:left="0" w:right="-734"/>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w:t>
      </w:r>
      <w:r>
        <w:rPr>
          <w:rFonts w:ascii="Courier New" w:hAnsi="Courier New" w:cs="Courier New"/>
          <w:sz w:val="20"/>
          <w:szCs w:val="20"/>
        </w:rPr>
        <w:t>csv</w:t>
      </w:r>
    </w:p>
    <w:p w14:paraId="73CF9CED" w14:textId="77777777" w:rsidR="00196E43" w:rsidRPr="00B3583A" w:rsidRDefault="00196E43" w:rsidP="00196E43">
      <w:pPr>
        <w:pStyle w:val="textbody"/>
        <w:ind w:left="0" w:right="-734"/>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t>output/MortalityTable.</w:t>
      </w:r>
      <w:r>
        <w:rPr>
          <w:rFonts w:ascii="Courier New" w:hAnsi="Courier New" w:cs="Courier New"/>
          <w:sz w:val="20"/>
          <w:szCs w:val="20"/>
        </w:rPr>
        <w:t>csv</w:t>
      </w:r>
    </w:p>
    <w:p w14:paraId="7EC41F83" w14:textId="77777777" w:rsidR="00196E43"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Water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/SoilWater/water_{timestep}.img</w:t>
      </w:r>
    </w:p>
    <w:p w14:paraId="44F9E8B0" w14:textId="77777777" w:rsidR="00196E43" w:rsidRPr="003D7488" w:rsidRDefault="00196E43" w:rsidP="00196E43">
      <w:pPr>
        <w:pStyle w:val="textbody"/>
        <w:ind w:left="0" w:right="-734"/>
        <w:rPr>
          <w:rFonts w:ascii="Courier New" w:hAnsi="Courier New" w:cs="Courier New"/>
          <w:sz w:val="20"/>
          <w:szCs w:val="20"/>
        </w:rPr>
      </w:pPr>
      <w:r w:rsidRPr="00273883">
        <w:rPr>
          <w:rFonts w:ascii="Courier New" w:hAnsi="Courier New" w:cs="Courier New"/>
          <w:sz w:val="20"/>
          <w:szCs w:val="20"/>
        </w:rPr>
        <w:t>Albedo</w:t>
      </w:r>
      <w:r>
        <w:rPr>
          <w:rFonts w:ascii="Courier New" w:hAnsi="Courier New" w:cs="Courier New"/>
          <w:sz w:val="20"/>
          <w:szCs w:val="20"/>
        </w:rPr>
        <w:tab/>
      </w:r>
      <w:r w:rsidRPr="00273883">
        <w:rPr>
          <w:rFonts w:ascii="Courier New" w:hAnsi="Courier New" w:cs="Courier New"/>
          <w:sz w:val="20"/>
          <w:szCs w:val="20"/>
        </w:rPr>
        <w:t>output/Albedo/MonthlyAlbedo</w:t>
      </w:r>
      <w:r>
        <w:rPr>
          <w:rFonts w:ascii="Courier New" w:hAnsi="Courier New" w:cs="Courier New"/>
          <w:sz w:val="20"/>
          <w:szCs w:val="20"/>
        </w:rPr>
        <w:t>_{</w:t>
      </w:r>
      <w:r w:rsidRPr="00273883">
        <w:rPr>
          <w:rFonts w:ascii="Courier New" w:hAnsi="Courier New" w:cs="Courier New"/>
          <w:sz w:val="20"/>
          <w:szCs w:val="20"/>
        </w:rPr>
        <w:t>timestep}.img</w:t>
      </w:r>
    </w:p>
    <w:p w14:paraId="48D4951F" w14:textId="15185F5A" w:rsidR="009244F4" w:rsidRDefault="009244F4" w:rsidP="009244F4">
      <w:pPr>
        <w:pStyle w:val="Heading2"/>
        <w:tabs>
          <w:tab w:val="num" w:pos="0"/>
          <w:tab w:val="num" w:pos="4716"/>
        </w:tabs>
        <w:ind w:left="648" w:hanging="648"/>
      </w:pPr>
      <w:bookmarkStart w:id="793" w:name="_Toc451248975"/>
      <w:bookmarkStart w:id="794" w:name="_Toc503173350"/>
      <w:bookmarkStart w:id="795" w:name="_Toc144298625"/>
      <w:r>
        <w:t>LandisData</w:t>
      </w:r>
      <w:bookmarkEnd w:id="793"/>
      <w:bookmarkEnd w:id="794"/>
      <w:bookmarkEnd w:id="795"/>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num" w:pos="0"/>
          <w:tab w:val="num" w:pos="4716"/>
        </w:tabs>
        <w:ind w:left="648" w:right="76" w:hanging="648"/>
      </w:pPr>
      <w:bookmarkStart w:id="796" w:name="_Toc451248976"/>
      <w:bookmarkStart w:id="797" w:name="_Toc503173351"/>
      <w:bookmarkStart w:id="798" w:name="_Toc144298626"/>
      <w:r>
        <w:t>Timestep</w:t>
      </w:r>
      <w:bookmarkEnd w:id="796"/>
      <w:bookmarkEnd w:id="797"/>
      <w:bookmarkEnd w:id="798"/>
    </w:p>
    <w:p w14:paraId="198FC26A" w14:textId="33657A28" w:rsidR="009244F4" w:rsidRDefault="009244F4" w:rsidP="00694040">
      <w:pPr>
        <w:pStyle w:val="textbody"/>
        <w:ind w:left="720" w:right="76"/>
        <w:rPr>
          <w:sz w:val="23"/>
          <w:szCs w:val="23"/>
        </w:rPr>
      </w:pPr>
      <w:r>
        <w:t>This parameter is the time step of the extension</w:t>
      </w:r>
      <w:r w:rsidR="00E61598">
        <w:t>, determining how often requested outputs will be generated</w:t>
      </w:r>
      <w:r>
        <w:t>.  Value: integer &gt; 0.  Units: years.</w:t>
      </w:r>
    </w:p>
    <w:p w14:paraId="3B222DBB" w14:textId="77777777" w:rsidR="009244F4" w:rsidRDefault="009244F4" w:rsidP="00694040">
      <w:pPr>
        <w:pStyle w:val="Heading2"/>
        <w:tabs>
          <w:tab w:val="num" w:pos="0"/>
          <w:tab w:val="num" w:pos="4716"/>
        </w:tabs>
        <w:ind w:left="648" w:right="76" w:hanging="648"/>
      </w:pPr>
      <w:bookmarkStart w:id="799" w:name="_Toc451248977"/>
      <w:bookmarkStart w:id="800" w:name="_Toc503173352"/>
      <w:bookmarkStart w:id="801" w:name="_Toc144298627"/>
      <w:r w:rsidRPr="00AB26CF">
        <w:lastRenderedPageBreak/>
        <w:t>Species</w:t>
      </w:r>
      <w:bookmarkEnd w:id="799"/>
      <w:bookmarkEnd w:id="800"/>
      <w:bookmarkEnd w:id="801"/>
    </w:p>
    <w:p w14:paraId="294134E1" w14:textId="2C6E2502"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w:t>
      </w:r>
      <w:r w:rsidR="00E61598">
        <w:rPr>
          <w:sz w:val="23"/>
          <w:szCs w:val="23"/>
        </w:rPr>
        <w:t>‘</w:t>
      </w:r>
      <w:r>
        <w:rPr>
          <w:sz w:val="23"/>
          <w:szCs w:val="23"/>
        </w:rPr>
        <w:t>All</w:t>
      </w:r>
      <w:r w:rsidR="00E61598">
        <w:rPr>
          <w:sz w:val="23"/>
          <w:szCs w:val="23"/>
        </w:rPr>
        <w:t>’</w:t>
      </w:r>
      <w:r>
        <w:rPr>
          <w:sz w:val="23"/>
          <w:szCs w:val="23"/>
        </w:rPr>
        <w:t>.</w:t>
      </w:r>
    </w:p>
    <w:p w14:paraId="45965C54" w14:textId="79C0387C" w:rsidR="009244F4" w:rsidRDefault="00A55530" w:rsidP="00694040">
      <w:pPr>
        <w:pStyle w:val="Heading2"/>
        <w:tabs>
          <w:tab w:val="num" w:pos="0"/>
          <w:tab w:val="num" w:pos="4716"/>
        </w:tabs>
        <w:ind w:left="648" w:right="76" w:hanging="648"/>
      </w:pPr>
      <w:bookmarkStart w:id="802" w:name="_Toc451248978"/>
      <w:bookmarkStart w:id="803" w:name="_Toc503173353"/>
      <w:bookmarkStart w:id="804" w:name="_Toc144298628"/>
      <w:r>
        <w:t xml:space="preserve">Output File </w:t>
      </w:r>
      <w:r w:rsidR="009244F4">
        <w:t>Name Template</w:t>
      </w:r>
      <w:bookmarkEnd w:id="802"/>
      <w:bookmarkEnd w:id="803"/>
      <w:r w:rsidR="00E6405A">
        <w:t>s</w:t>
      </w:r>
      <w:bookmarkEnd w:id="804"/>
    </w:p>
    <w:p w14:paraId="3460CC05" w14:textId="6DDB2353"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597F19">
        <w:rPr>
          <w:sz w:val="23"/>
          <w:szCs w:val="23"/>
        </w:rPr>
        <w:t xml:space="preserve">where the output files are placed and their naming convention.  The first portion lists the directory where the files should be placed, relative </w:t>
      </w:r>
      <w:r w:rsidR="00C9412A">
        <w:rPr>
          <w:sz w:val="23"/>
          <w:szCs w:val="23"/>
        </w:rPr>
        <w:t xml:space="preserve">to </w:t>
      </w:r>
      <w:r w:rsidRPr="00597F19">
        <w:rPr>
          <w:sz w:val="23"/>
          <w:szCs w:val="23"/>
        </w:rPr>
        <w:t xml:space="preserve">the location of the scenario text file (e.g., output/agemaps/). </w:t>
      </w:r>
      <w:r w:rsidR="00C9412A">
        <w:rPr>
          <w:sz w:val="23"/>
          <w:szCs w:val="23"/>
        </w:rPr>
        <w:t xml:space="preserve"> </w:t>
      </w:r>
      <w:r w:rsidRPr="00597F19">
        <w:rPr>
          <w:sz w:val="23"/>
          <w:szCs w:val="23"/>
        </w:rPr>
        <w:t xml:space="preserve">The second portion includes one or two variables (depending on the variable) for creating file names. {species} will be replaced with the species name. {timestep} will be replaced with the output time step.  Other characters can be inserted as desired.  An appropriate file extension (e.g., img, txt) should also be included for the type of output.  For example: </w:t>
      </w:r>
    </w:p>
    <w:p w14:paraId="007FBCED" w14:textId="7CA8816A"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5B6DF015"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0082263D">
        <w:rPr>
          <w:b/>
          <w:bCs/>
          <w:color w:val="000000"/>
          <w:sz w:val="23"/>
          <w:szCs w:val="23"/>
        </w:rPr>
        <w:t xml:space="preserve">, although some multiply by 100 to </w:t>
      </w:r>
      <w:r w:rsidR="000D593F">
        <w:rPr>
          <w:b/>
          <w:bCs/>
          <w:color w:val="000000"/>
          <w:sz w:val="23"/>
          <w:szCs w:val="23"/>
        </w:rPr>
        <w:t>convert</w:t>
      </w:r>
      <w:r w:rsidR="0082263D">
        <w:rPr>
          <w:b/>
          <w:bCs/>
          <w:color w:val="000000"/>
          <w:sz w:val="23"/>
          <w:szCs w:val="23"/>
        </w:rPr>
        <w:t xml:space="preserve"> proportions </w:t>
      </w:r>
      <w:r w:rsidR="000D593F">
        <w:rPr>
          <w:b/>
          <w:bCs/>
          <w:color w:val="000000"/>
          <w:sz w:val="23"/>
          <w:szCs w:val="23"/>
        </w:rPr>
        <w:t>to</w:t>
      </w:r>
      <w:r w:rsidR="0082263D">
        <w:rPr>
          <w:b/>
          <w:bCs/>
          <w:color w:val="000000"/>
          <w:sz w:val="23"/>
          <w:szCs w:val="23"/>
        </w:rPr>
        <w:t xml:space="preserve"> </w:t>
      </w:r>
      <w:r w:rsidR="000D593F">
        <w:rPr>
          <w:b/>
          <w:bCs/>
          <w:color w:val="000000"/>
          <w:sz w:val="23"/>
          <w:szCs w:val="23"/>
        </w:rPr>
        <w:t xml:space="preserve">integer </w:t>
      </w:r>
      <w:r w:rsidR="0082263D">
        <w:rPr>
          <w:b/>
          <w:bCs/>
          <w:color w:val="000000"/>
          <w:sz w:val="23"/>
          <w:szCs w:val="23"/>
        </w:rPr>
        <w:t>percentages as described below</w:t>
      </w:r>
      <w:r w:rsidRPr="00B3583A">
        <w:rPr>
          <w:b/>
          <w:bCs/>
          <w:color w:val="000000"/>
          <w:sz w:val="23"/>
          <w:szCs w:val="23"/>
        </w:rPr>
        <w:t>.</w:t>
      </w:r>
    </w:p>
    <w:p w14:paraId="7A78AE79" w14:textId="3670BF05" w:rsidR="0082263D"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r w:rsidR="009A3B01">
        <w:rPr>
          <w:bCs/>
          <w:color w:val="000000"/>
          <w:sz w:val="23"/>
          <w:szCs w:val="23"/>
        </w:rPr>
        <w:t xml:space="preserve"> and can appear in any order</w:t>
      </w:r>
      <w:r>
        <w:rPr>
          <w:bCs/>
          <w:color w:val="000000"/>
          <w:sz w:val="23"/>
          <w:szCs w:val="23"/>
        </w:rPr>
        <w:t>.</w:t>
      </w:r>
      <w:r w:rsidR="00813B04">
        <w:rPr>
          <w:bCs/>
          <w:color w:val="000000"/>
          <w:sz w:val="23"/>
          <w:szCs w:val="23"/>
        </w:rPr>
        <w:t xml:space="preserve">  </w:t>
      </w:r>
      <w:r w:rsidR="000D593F">
        <w:rPr>
          <w:b/>
          <w:bCs/>
          <w:color w:val="000000"/>
          <w:sz w:val="23"/>
          <w:szCs w:val="23"/>
        </w:rPr>
        <w:t xml:space="preserve">Note: if {species} is given as an option in the paths listed below </w:t>
      </w:r>
      <w:r w:rsidR="00D415BB">
        <w:rPr>
          <w:b/>
          <w:bCs/>
          <w:color w:val="000000"/>
          <w:sz w:val="23"/>
          <w:szCs w:val="23"/>
        </w:rPr>
        <w:t>but</w:t>
      </w:r>
      <w:r w:rsidR="000D593F">
        <w:rPr>
          <w:b/>
          <w:bCs/>
          <w:color w:val="000000"/>
          <w:sz w:val="23"/>
          <w:szCs w:val="23"/>
        </w:rPr>
        <w:t xml:space="preserve"> {species} is omitted, only the AllSpecies outputs will be generated.  Use this to reduce unwanted species-level outputs.</w:t>
      </w:r>
    </w:p>
    <w:p w14:paraId="77F97703" w14:textId="7907B671" w:rsidR="009244F4" w:rsidRPr="00AB26CF" w:rsidRDefault="00813B04" w:rsidP="00694040">
      <w:pPr>
        <w:pStyle w:val="textbody"/>
        <w:ind w:left="720" w:right="76"/>
        <w:rPr>
          <w:bCs/>
          <w:color w:val="000000"/>
          <w:sz w:val="23"/>
          <w:szCs w:val="23"/>
        </w:rPr>
      </w:pPr>
      <w:r>
        <w:rPr>
          <w:bCs/>
          <w:color w:val="000000"/>
          <w:sz w:val="23"/>
          <w:szCs w:val="23"/>
        </w:rPr>
        <w:t>Many mapped outputs also include a CSV file with the average value (active cells only</w:t>
      </w:r>
      <w:r w:rsidR="00402347">
        <w:rPr>
          <w:bCs/>
          <w:color w:val="000000"/>
          <w:sz w:val="23"/>
          <w:szCs w:val="23"/>
        </w:rPr>
        <w:t>)</w:t>
      </w:r>
      <w:r w:rsidR="00402347" w:rsidRPr="00402347">
        <w:rPr>
          <w:bCs/>
          <w:color w:val="000000"/>
          <w:sz w:val="23"/>
          <w:szCs w:val="23"/>
        </w:rPr>
        <w:t xml:space="preserve"> </w:t>
      </w:r>
      <w:r w:rsidR="00402347">
        <w:rPr>
          <w:bCs/>
          <w:color w:val="000000"/>
          <w:sz w:val="23"/>
          <w:szCs w:val="23"/>
        </w:rPr>
        <w:t>of each map</w:t>
      </w:r>
      <w:r>
        <w:rPr>
          <w:bCs/>
          <w:color w:val="000000"/>
          <w:sz w:val="23"/>
          <w:szCs w:val="23"/>
        </w:rPr>
        <w:t>.</w:t>
      </w:r>
    </w:p>
    <w:p w14:paraId="7A53F113" w14:textId="77777777" w:rsidR="00B544BA" w:rsidRPr="00D07168" w:rsidRDefault="00B544BA" w:rsidP="00B544BA">
      <w:pPr>
        <w:pStyle w:val="textbody"/>
        <w:ind w:left="1080" w:right="76" w:hanging="360"/>
        <w:rPr>
          <w:rStyle w:val="pl-s"/>
        </w:rPr>
      </w:pPr>
      <w:r>
        <w:rPr>
          <w:rStyle w:val="pl-s"/>
        </w:rPr>
        <w:t>WoodBiomass,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 xml:space="preserve"> /m2.</w:t>
      </w:r>
      <w:r>
        <w:rPr>
          <w:rStyle w:val="pl-s"/>
        </w:rPr>
        <w:t xml:space="preserve">  WoodBiomass is aboveground wood, but not foliage biomass.</w:t>
      </w:r>
    </w:p>
    <w:p w14:paraId="01545A92" w14:textId="77777777" w:rsidR="00B544BA" w:rsidRDefault="00B544BA" w:rsidP="00B544BA">
      <w:pPr>
        <w:pStyle w:val="textbody"/>
        <w:ind w:left="1080" w:right="76" w:hanging="360"/>
      </w:pPr>
      <w:r>
        <w:t xml:space="preserve">FoliageBiomass, </w:t>
      </w:r>
      <w:r>
        <w:rPr>
          <w:rStyle w:val="pl-s"/>
        </w:rPr>
        <w:t>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 xml:space="preserve"> /m2.</w:t>
      </w:r>
      <w:r>
        <w:rPr>
          <w:rStyle w:val="pl-s"/>
        </w:rPr>
        <w:t xml:space="preserve">  </w:t>
      </w:r>
      <w:r>
        <w:t>FoliageBiomass</w:t>
      </w:r>
      <w:r>
        <w:rPr>
          <w:rStyle w:val="pl-s"/>
        </w:rPr>
        <w:t xml:space="preserve"> includes foliage only.</w:t>
      </w:r>
    </w:p>
    <w:p w14:paraId="1C233F79" w14:textId="77777777" w:rsidR="00B544BA" w:rsidRDefault="00B544BA" w:rsidP="00B544BA">
      <w:pPr>
        <w:pStyle w:val="textbody"/>
        <w:ind w:left="1080" w:right="76" w:hanging="360"/>
        <w:rPr>
          <w:rStyle w:val="pl-s"/>
        </w:rPr>
      </w:pPr>
      <w:r>
        <w:t>RootBiomass</w:t>
      </w:r>
      <w:r>
        <w:rPr>
          <w:rStyle w:val="pl-s"/>
        </w:rPr>
        <w: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sidDel="002A3D97">
        <w:rPr>
          <w:rStyle w:val="pl-s"/>
        </w:rPr>
        <w:t xml:space="preserve"> </w:t>
      </w:r>
      <w:r w:rsidRPr="00D07168">
        <w:rPr>
          <w:rStyle w:val="pl-s"/>
        </w:rPr>
        <w:t>/m2.</w:t>
      </w:r>
      <w:r>
        <w:rPr>
          <w:rStyle w:val="pl-s"/>
        </w:rPr>
        <w:t xml:space="preserve">  </w:t>
      </w:r>
      <w:r>
        <w:t>RootBiomass</w:t>
      </w:r>
      <w:r w:rsidDel="000248CB">
        <w:rPr>
          <w:rStyle w:val="pl-s"/>
        </w:rPr>
        <w:t xml:space="preserve"> </w:t>
      </w:r>
      <w:r>
        <w:rPr>
          <w:rStyle w:val="pl-s"/>
        </w:rPr>
        <w:t>represents both coarse and fine roots.</w:t>
      </w:r>
    </w:p>
    <w:p w14:paraId="0F46D3C9" w14:textId="77777777" w:rsidR="00B544BA" w:rsidRDefault="00B544BA" w:rsidP="00B544BA">
      <w:pPr>
        <w:pStyle w:val="textbody"/>
        <w:ind w:left="1080" w:right="76" w:hanging="360"/>
      </w:pPr>
      <w:r>
        <w:t xml:space="preserve">NSC, </w:t>
      </w:r>
      <w:r>
        <w:rPr>
          <w:rStyle w:val="pl-s"/>
        </w:rPr>
        <w:t>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C</w:t>
      </w:r>
      <w:r w:rsidRPr="00D07168">
        <w:rPr>
          <w:rStyle w:val="pl-s"/>
        </w:rPr>
        <w:t>/m2.</w:t>
      </w:r>
      <w:r>
        <w:rPr>
          <w:rStyle w:val="pl-s"/>
        </w:rPr>
        <w:t xml:space="preserve">  </w:t>
      </w:r>
      <w:r>
        <w:t>NSC</w:t>
      </w:r>
      <w:r>
        <w:rPr>
          <w:rStyle w:val="pl-s"/>
        </w:rPr>
        <w:t xml:space="preserve"> includes Non-Structural Carbon (reserves) only.</w:t>
      </w:r>
    </w:p>
    <w:p w14:paraId="12805B76" w14:textId="1EC34D1A" w:rsidR="006B02E7" w:rsidRDefault="00B544BA" w:rsidP="00694040">
      <w:pPr>
        <w:pStyle w:val="textbody"/>
        <w:ind w:left="1080" w:right="76" w:hanging="360"/>
        <w:rPr>
          <w:rStyle w:val="pl-s"/>
        </w:rPr>
      </w:pPr>
      <w:r w:rsidRPr="00B544BA">
        <w:rPr>
          <w:rStyle w:val="pl-s"/>
        </w:rPr>
        <w:t>Wood-RootBiomass</w:t>
      </w:r>
      <w:r w:rsidR="006B02E7">
        <w:rPr>
          <w:rStyle w:val="pl-s"/>
        </w:rPr>
        <w:t>, path/</w:t>
      </w:r>
      <w:r w:rsidR="006B02E7" w:rsidRPr="00D07168">
        <w:rPr>
          <w:rStyle w:val="pl-s"/>
        </w:rPr>
        <w:t>{species}</w:t>
      </w:r>
      <w:r w:rsidR="006B02E7">
        <w:rPr>
          <w:rStyle w:val="pl-s"/>
        </w:rPr>
        <w:t>/filename-</w:t>
      </w:r>
      <w:r w:rsidR="006B02E7" w:rsidRPr="00D07168">
        <w:rPr>
          <w:rStyle w:val="pl-s"/>
        </w:rPr>
        <w:t>{timestep}.</w:t>
      </w:r>
      <w:r w:rsidR="006B02E7">
        <w:rPr>
          <w:rStyle w:val="pl-s"/>
        </w:rPr>
        <w:t>mapextension</w:t>
      </w:r>
      <w:r w:rsidR="00E6405A">
        <w:rPr>
          <w:rStyle w:val="pl-s"/>
        </w:rPr>
        <w:br/>
      </w:r>
      <w:r w:rsidR="006B02E7" w:rsidRPr="00D07168">
        <w:rPr>
          <w:rStyle w:val="pl-s"/>
        </w:rPr>
        <w:t xml:space="preserve">Map.  </w:t>
      </w:r>
      <w:r w:rsidR="00063169">
        <w:rPr>
          <w:rStyle w:val="pl-s"/>
        </w:rPr>
        <w:t xml:space="preserve">Values: value at the end of the last succession timestep.  </w:t>
      </w:r>
      <w:r w:rsidR="006B02E7" w:rsidRPr="00D07168">
        <w:rPr>
          <w:rStyle w:val="pl-s"/>
        </w:rPr>
        <w:t>Units: g</w:t>
      </w:r>
      <w:r w:rsidR="002A3D97">
        <w:rPr>
          <w:rStyle w:val="pl-s"/>
        </w:rPr>
        <w:t>DW</w:t>
      </w:r>
      <w:r w:rsidR="006B02E7" w:rsidRPr="00D07168">
        <w:rPr>
          <w:rStyle w:val="pl-s"/>
        </w:rPr>
        <w:t>/m2.</w:t>
      </w:r>
      <w:r w:rsidR="006B02E7">
        <w:rPr>
          <w:rStyle w:val="pl-s"/>
        </w:rPr>
        <w:t xml:space="preserve">  Biomass is the sum of wood and roots, but not foliage biomass.</w:t>
      </w:r>
      <w:r w:rsidR="009A3B01">
        <w:rPr>
          <w:rStyle w:val="pl-s"/>
        </w:rPr>
        <w:t xml:space="preserve">  Outputs of biomass for all species combined (AllSpecies) is also output.</w:t>
      </w:r>
    </w:p>
    <w:p w14:paraId="5D5CDB94" w14:textId="7F594424" w:rsidR="00B544BA" w:rsidRDefault="00B544BA" w:rsidP="00694040">
      <w:pPr>
        <w:pStyle w:val="textbody"/>
        <w:ind w:left="1080" w:right="76" w:hanging="360"/>
        <w:rPr>
          <w:rStyle w:val="pl-s"/>
        </w:rPr>
      </w:pPr>
      <w:r w:rsidRPr="00B544BA">
        <w:rPr>
          <w:rStyle w:val="pl-s"/>
        </w:rPr>
        <w:lastRenderedPageBreak/>
        <w:t>Wood-FoliageBiomass</w:t>
      </w:r>
      <w:r>
        <w:rPr>
          <w:rStyle w:val="pl-s"/>
        </w:rPr>
        <w: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/m2.</w:t>
      </w:r>
      <w:r>
        <w:rPr>
          <w:rStyle w:val="pl-s"/>
        </w:rPr>
        <w:t xml:space="preserve">  Biomass is the sum of wood and foliage biomass, but not roots.</w:t>
      </w:r>
    </w:p>
    <w:p w14:paraId="5F6B375A" w14:textId="60AE885A"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r>
        <w:rPr>
          <w:rStyle w:val="pl-s"/>
        </w:rPr>
        <w:t xml:space="preserve">  Outputs woody biomass of the species added to woody dead pool. </w:t>
      </w:r>
    </w:p>
    <w:p w14:paraId="2F376F0F" w14:textId="285437E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r>
        <w:rPr>
          <w:rStyle w:val="pl-s"/>
        </w:rPr>
        <w:t xml:space="preserve">  Outputs foliage biomass of the species added to litter dead pool.</w:t>
      </w:r>
    </w:p>
    <w:p w14:paraId="71080AEA" w14:textId="572965E7" w:rsidR="00A116A6" w:rsidRDefault="00A116A6" w:rsidP="00694040">
      <w:pPr>
        <w:pStyle w:val="textbody"/>
        <w:ind w:left="1080" w:right="76" w:hanging="360"/>
        <w:rPr>
          <w:rStyle w:val="pl-s"/>
        </w:rPr>
      </w:pPr>
      <w:r>
        <w:rPr>
          <w:rStyle w:val="pl-s"/>
        </w:rPr>
        <w:t>AETAvg</w:t>
      </w:r>
      <w:r w:rsidR="007A2CE3">
        <w:rPr>
          <w:rStyle w:val="pl-s"/>
        </w:rPr>
        <w:t>, path/</w:t>
      </w:r>
      <w:r w:rsidR="007A2CE3" w:rsidRPr="00D07168">
        <w:rPr>
          <w:rStyle w:val="pl-s"/>
        </w:rPr>
        <w:t>{species}</w:t>
      </w:r>
      <w:r w:rsidR="007A2CE3">
        <w:rPr>
          <w:rStyle w:val="pl-s"/>
        </w:rPr>
        <w:t>/filename-</w:t>
      </w:r>
      <w:r w:rsidR="007A2CE3" w:rsidRPr="00D07168">
        <w:rPr>
          <w:rStyle w:val="pl-s"/>
        </w:rPr>
        <w:t>{timestep}.</w:t>
      </w:r>
      <w:r w:rsidR="007A2CE3">
        <w:rPr>
          <w:rStyle w:val="pl-s"/>
        </w:rPr>
        <w:t>mapextension</w:t>
      </w:r>
      <w:r w:rsidR="007A2CE3">
        <w:rPr>
          <w:rStyle w:val="pl-s"/>
        </w:rPr>
        <w:br/>
      </w:r>
      <w:r w:rsidR="007A2CE3" w:rsidRPr="00D07168">
        <w:rPr>
          <w:rStyle w:val="pl-s"/>
        </w:rPr>
        <w:t xml:space="preserve">Map.  </w:t>
      </w:r>
      <w:r w:rsidR="007A2CE3">
        <w:rPr>
          <w:rStyle w:val="pl-s"/>
        </w:rPr>
        <w:t xml:space="preserve">Values: </w:t>
      </w:r>
      <w:r w:rsidR="00A75036">
        <w:rPr>
          <w:rStyle w:val="pl-s"/>
        </w:rPr>
        <w:t>AETAvg is average monthly actual evapotranspiration across the last 12 months of the timestep</w:t>
      </w:r>
      <w:r w:rsidR="007A2CE3">
        <w:rPr>
          <w:rStyle w:val="pl-s"/>
        </w:rPr>
        <w:t xml:space="preserve">.  </w:t>
      </w:r>
      <w:r w:rsidR="007A2CE3" w:rsidRPr="00D07168">
        <w:rPr>
          <w:rStyle w:val="pl-s"/>
        </w:rPr>
        <w:t xml:space="preserve">Units: </w:t>
      </w:r>
      <w:r w:rsidR="007A2CE3">
        <w:rPr>
          <w:rStyle w:val="pl-s"/>
        </w:rPr>
        <w:t>mm</w:t>
      </w:r>
      <w:r w:rsidR="007A2CE3" w:rsidRPr="00D07168">
        <w:rPr>
          <w:rStyle w:val="pl-s"/>
        </w:rPr>
        <w:t>.</w:t>
      </w:r>
      <w:r w:rsidR="007A2CE3">
        <w:rPr>
          <w:rStyle w:val="pl-s"/>
        </w:rPr>
        <w:t xml:space="preserve">  </w:t>
      </w:r>
    </w:p>
    <w:p w14:paraId="21BBABAE" w14:textId="70922B8D" w:rsidR="002A3D97" w:rsidRDefault="002A3D97" w:rsidP="002A3D97">
      <w:pPr>
        <w:pStyle w:val="textbody"/>
        <w:ind w:left="1080" w:right="76" w:hanging="360"/>
        <w:rPr>
          <w:rStyle w:val="pl-s"/>
        </w:rPr>
      </w:pPr>
      <w:r>
        <w:rPr>
          <w:rStyle w:val="pl-s"/>
        </w:rPr>
        <w:t>PET,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rsidR="00C701C2">
        <w:rPr>
          <w:rStyle w:val="pl-s"/>
        </w:rPr>
        <w:t>PET is total potential evapotranspiration across the last 12 months of the timestep</w:t>
      </w:r>
      <w:r>
        <w:rPr>
          <w:rStyle w:val="pl-s"/>
        </w:rPr>
        <w:t xml:space="preserve">.  </w:t>
      </w:r>
      <w:r w:rsidRPr="00D07168">
        <w:rPr>
          <w:rStyle w:val="pl-s"/>
        </w:rPr>
        <w:t xml:space="preserve">Units: </w:t>
      </w:r>
      <w:r>
        <w:rPr>
          <w:rStyle w:val="pl-s"/>
        </w:rPr>
        <w:t>mm</w:t>
      </w:r>
      <w:r w:rsidRPr="00D07168">
        <w:rPr>
          <w:rStyle w:val="pl-s"/>
        </w:rPr>
        <w:t>.</w:t>
      </w:r>
      <w:r>
        <w:rPr>
          <w:rStyle w:val="pl-s"/>
        </w:rPr>
        <w:t xml:space="preserve">  </w:t>
      </w:r>
    </w:p>
    <w:p w14:paraId="7558CBA0" w14:textId="04354B29" w:rsidR="000D59D9" w:rsidRDefault="000D59D9" w:rsidP="000D59D9">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Pr>
          <w:rStyle w:val="pl-s"/>
        </w:rPr>
        <w:br/>
      </w:r>
      <w:r w:rsidRPr="00C86624">
        <w:rPr>
          <w:rStyle w:val="pl-s"/>
        </w:rPr>
        <w:t>Map</w:t>
      </w:r>
      <w:r w:rsidRPr="00121CFA">
        <w:rPr>
          <w:rStyle w:val="pl-s"/>
        </w:rPr>
        <w:t>.</w:t>
      </w:r>
      <w:r w:rsidRPr="0059192B">
        <w:rPr>
          <w:rStyle w:val="pl-s"/>
        </w:rPr>
        <w:t xml:space="preserve">  </w:t>
      </w:r>
      <w:r>
        <w:rPr>
          <w:rStyle w:val="pl-s"/>
        </w:rPr>
        <w:t xml:space="preserve">Values: count at the end of the last succession timestep.  </w:t>
      </w:r>
      <w:r w:rsidRPr="0059192B">
        <w:rPr>
          <w:rStyle w:val="pl-s"/>
        </w:rPr>
        <w:t xml:space="preserve">Units: </w:t>
      </w:r>
      <w:r w:rsidRPr="0059192B">
        <w:rPr>
          <w:sz w:val="19"/>
          <w:szCs w:val="19"/>
        </w:rPr>
        <w:t xml:space="preserve"># </w:t>
      </w:r>
      <w:r w:rsidR="00D3648D">
        <w:rPr>
          <w:rStyle w:val="pl-s"/>
        </w:rPr>
        <w:t xml:space="preserve">unique </w:t>
      </w:r>
      <w:r>
        <w:rPr>
          <w:rStyle w:val="pl-s"/>
        </w:rPr>
        <w:t>age</w:t>
      </w:r>
      <w:r w:rsidRPr="00C86624">
        <w:rPr>
          <w:rStyle w:val="pl-s"/>
        </w:rPr>
        <w:t xml:space="preserve"> cohorts</w:t>
      </w:r>
      <w:r>
        <w:rPr>
          <w:rStyle w:val="pl-s"/>
        </w:rPr>
        <w:t>.  A .csv file is also generated at each timestep with an age-class histogram for each species at the end of the timestep.</w:t>
      </w:r>
    </w:p>
    <w:p w14:paraId="37521F8B" w14:textId="60303103" w:rsidR="000D59D9" w:rsidRDefault="000D59D9" w:rsidP="000D59D9">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sidR="002014D9">
        <w:rPr>
          <w:rStyle w:val="pl-s"/>
        </w:rPr>
        <w:t xml:space="preserve">Values: </w:t>
      </w:r>
      <w:r w:rsidR="002014D9">
        <w:t>the sum of MonthlyNetPsn values across the last 12 months of the timestep</w:t>
      </w:r>
      <w:r w:rsidR="002014D9">
        <w:rPr>
          <w:rStyle w:val="pl-s"/>
        </w:rPr>
        <w:t xml:space="preserve">.  </w:t>
      </w:r>
      <w:r w:rsidRPr="00D07168">
        <w:rPr>
          <w:rStyle w:val="pl-s"/>
        </w:rPr>
        <w:t>Units: g/m2.</w:t>
      </w:r>
    </w:p>
    <w:p w14:paraId="45022225" w14:textId="77777777" w:rsidR="000D59D9" w:rsidRDefault="000D59D9" w:rsidP="000D59D9">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Values:</w:t>
      </w:r>
      <w:r w:rsidRPr="00EA1863">
        <w:t xml:space="preserve"> </w:t>
      </w:r>
      <w:r>
        <w:rPr>
          <w:rStyle w:val="pl-s"/>
        </w:rPr>
        <w:t xml:space="preserve">value at the </w:t>
      </w:r>
      <w:r>
        <w:t>last succession timestep</w:t>
      </w:r>
      <w:r>
        <w:rPr>
          <w:rStyle w:val="pl-s"/>
        </w:rPr>
        <w:t xml:space="preserve">.  </w:t>
      </w:r>
      <w:r w:rsidRPr="00D07168">
        <w:rPr>
          <w:rStyle w:val="pl-s"/>
        </w:rPr>
        <w:t xml:space="preserve">Units: </w:t>
      </w:r>
      <w:r>
        <w:rPr>
          <w:rStyle w:val="pl-s"/>
        </w:rPr>
        <w:t># cohorts of the species</w:t>
      </w:r>
      <w:r w:rsidRPr="00D07168">
        <w:rPr>
          <w:rStyle w:val="pl-s"/>
        </w:rPr>
        <w:t>.</w:t>
      </w:r>
    </w:p>
    <w:p w14:paraId="43D0E01F" w14:textId="38E2F074" w:rsidR="00137226" w:rsidRDefault="00137226" w:rsidP="00EC7903">
      <w:pPr>
        <w:pStyle w:val="textbody"/>
        <w:ind w:left="1080" w:right="76" w:hanging="360"/>
        <w:rPr>
          <w:rStyle w:val="pl-s"/>
        </w:rPr>
      </w:pPr>
      <w:r>
        <w:rPr>
          <w:rStyle w:val="pl-s"/>
        </w:rPr>
        <w:t>Establishment, path/{species}/filename-{timestep}.mapextension</w:t>
      </w:r>
      <w:r>
        <w:rPr>
          <w:rStyle w:val="pl-s"/>
        </w:rPr>
        <w:br/>
        <w:t xml:space="preserve">Map.  Values:  </w:t>
      </w:r>
      <w:r w:rsidR="00EC7903">
        <w:t xml:space="preserve">0 = </w:t>
      </w:r>
      <w:r w:rsidR="006F2F15">
        <w:t>No Presence</w:t>
      </w:r>
      <w:r w:rsidR="00EC7903">
        <w:t xml:space="preserve">, 1 = </w:t>
      </w:r>
      <w:r w:rsidR="006F2F15">
        <w:t>Continued Presence</w:t>
      </w:r>
      <w:r w:rsidR="00EC7903">
        <w:t xml:space="preserve">. 2 = </w:t>
      </w:r>
      <w:r w:rsidR="006F2F15">
        <w:t>Discontinued Presence</w:t>
      </w:r>
      <w:r w:rsidR="00EC7903">
        <w:t xml:space="preserve">, 3 = </w:t>
      </w:r>
      <w:r w:rsidR="006F2F15">
        <w:t>New Presence</w:t>
      </w:r>
      <w:r w:rsidR="00EC7903">
        <w:t>.</w:t>
      </w:r>
    </w:p>
    <w:p w14:paraId="2D534B3E" w14:textId="3A18F256" w:rsidR="006B02E7" w:rsidRDefault="006B02E7" w:rsidP="00694040">
      <w:pPr>
        <w:pStyle w:val="textbody"/>
        <w:ind w:left="1080" w:right="76" w:hanging="360"/>
        <w:rPr>
          <w:rStyle w:val="pl-s"/>
        </w:rPr>
      </w:pPr>
      <w:bookmarkStart w:id="805" w:name="_Hlk106278566"/>
      <w:r>
        <w:rPr>
          <w:rStyle w:val="pl-s"/>
        </w:rPr>
        <w:t>EstablishmentProbability</w:t>
      </w:r>
      <w:bookmarkEnd w:id="805"/>
      <w:r>
        <w:rPr>
          <w:rStyle w:val="pl-s"/>
        </w:rPr>
        <w: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w:t>
      </w:r>
      <w:r w:rsidR="00517FB2">
        <w:t xml:space="preserve">average values </w:t>
      </w:r>
      <w:r w:rsidR="0082263D">
        <w:t xml:space="preserve">(multiplied by 100) </w:t>
      </w:r>
      <w:r w:rsidR="00CD3751">
        <w:t>of</w:t>
      </w:r>
      <w:r w:rsidR="00517FB2">
        <w:t xml:space="preserve"> </w:t>
      </w:r>
      <w:r w:rsidR="00CD3751">
        <w:t>the</w:t>
      </w:r>
      <w:r w:rsidR="00517FB2">
        <w:t xml:space="preserve"> month</w:t>
      </w:r>
      <w:r w:rsidR="00CD3751">
        <w:t>s</w:t>
      </w:r>
      <w:r w:rsidR="00517FB2">
        <w:t xml:space="preserve"> </w:t>
      </w:r>
      <w:r w:rsidR="00CD3751">
        <w:t>in</w:t>
      </w:r>
      <w:r w:rsidR="00517FB2">
        <w:t xml:space="preserve"> the </w:t>
      </w:r>
      <w:r w:rsidR="00CD3751">
        <w:t xml:space="preserve">last </w:t>
      </w:r>
      <w:r w:rsidR="00517FB2">
        <w:t>year of the succession timestep</w:t>
      </w:r>
      <w:r w:rsidR="00063169">
        <w:rPr>
          <w:rStyle w:val="pl-s"/>
        </w:rPr>
        <w:t xml:space="preserve">.  </w:t>
      </w:r>
      <w:r w:rsidRPr="00D07168">
        <w:rPr>
          <w:rStyle w:val="pl-s"/>
        </w:rPr>
        <w:t>Units: probability</w:t>
      </w:r>
      <w:r w:rsidR="0082263D">
        <w:rPr>
          <w:rStyle w:val="pl-s"/>
        </w:rPr>
        <w:t xml:space="preserve"> (as %)</w:t>
      </w:r>
      <w:r w:rsidRPr="00D07168">
        <w:rPr>
          <w:rStyle w:val="pl-s"/>
        </w:rPr>
        <w:t>.</w:t>
      </w:r>
    </w:p>
    <w:p w14:paraId="05181D54" w14:textId="78E4EAB1" w:rsidR="000D59D9" w:rsidRDefault="00AA3D2F" w:rsidP="000D59D9">
      <w:pPr>
        <w:pStyle w:val="textbody"/>
        <w:ind w:left="1080" w:right="76" w:hanging="360"/>
        <w:rPr>
          <w:rStyle w:val="pl-s"/>
        </w:rPr>
      </w:pPr>
      <w:bookmarkStart w:id="806" w:name="_Hlk106278604"/>
      <w:r>
        <w:rPr>
          <w:rStyle w:val="pl-s"/>
        </w:rPr>
        <w:t>LeafAreaIndex</w:t>
      </w:r>
      <w:bookmarkEnd w:id="806"/>
      <w:r>
        <w:rPr>
          <w:rStyle w:val="pl-s"/>
        </w:rPr>
        <w:t>, path/{species}/filename-</w:t>
      </w:r>
      <w:r w:rsidRPr="00D07168">
        <w:rPr>
          <w:rStyle w:val="pl-s"/>
        </w:rPr>
        <w:t>{timestep}.</w:t>
      </w:r>
      <w:r>
        <w:rPr>
          <w:rStyle w:val="pl-s"/>
        </w:rPr>
        <w:t>mapextension</w:t>
      </w:r>
      <w:r>
        <w:rPr>
          <w:rStyle w:val="pl-s"/>
        </w:rPr>
        <w:br/>
      </w:r>
      <w:r w:rsidR="000D59D9" w:rsidRPr="00D07168">
        <w:rPr>
          <w:rStyle w:val="pl-s"/>
        </w:rPr>
        <w:t xml:space="preserve">Map.  </w:t>
      </w:r>
      <w:r w:rsidR="000D59D9">
        <w:rPr>
          <w:rStyle w:val="pl-s"/>
        </w:rPr>
        <w:t xml:space="preserve">Values: </w:t>
      </w:r>
      <w:r w:rsidR="000D59D9">
        <w:t xml:space="preserve">maximum values (all cohorts combined) from the last </w:t>
      </w:r>
      <w:r w:rsidR="000E5942">
        <w:t xml:space="preserve">12 months of the </w:t>
      </w:r>
      <w:r w:rsidR="000D59D9">
        <w:t>succession timestep</w:t>
      </w:r>
      <w:r w:rsidR="000D59D9">
        <w:rPr>
          <w:rStyle w:val="pl-s"/>
        </w:rPr>
        <w:t xml:space="preserve">.  </w:t>
      </w:r>
      <w:r w:rsidR="000D59D9" w:rsidRPr="00D07168">
        <w:rPr>
          <w:rStyle w:val="pl-s"/>
        </w:rPr>
        <w:t>Units: m2</w:t>
      </w:r>
      <w:r w:rsidR="00BF132C">
        <w:rPr>
          <w:rStyle w:val="pl-s"/>
        </w:rPr>
        <w:t xml:space="preserve"> leaf</w:t>
      </w:r>
      <w:r w:rsidR="000D59D9">
        <w:rPr>
          <w:rStyle w:val="pl-s"/>
        </w:rPr>
        <w:t>/m2</w:t>
      </w:r>
      <w:r w:rsidR="00BF132C">
        <w:rPr>
          <w:rStyle w:val="pl-s"/>
        </w:rPr>
        <w:t xml:space="preserve"> ground</w:t>
      </w:r>
      <w:r w:rsidR="000D59D9" w:rsidRPr="00D07168">
        <w:rPr>
          <w:rStyle w:val="pl-s"/>
        </w:rPr>
        <w:t>.</w:t>
      </w:r>
      <w:r w:rsidR="00BF132C">
        <w:rPr>
          <w:rStyle w:val="pl-s"/>
        </w:rPr>
        <w:t xml:space="preserve">  Summary file gives mean LAI of vegetated cells</w:t>
      </w:r>
      <w:r w:rsidR="00BD08AE">
        <w:rPr>
          <w:rStyle w:val="pl-s"/>
        </w:rPr>
        <w:t xml:space="preserve"> (LAI&gt;0)</w:t>
      </w:r>
      <w:r w:rsidR="00BF132C">
        <w:rPr>
          <w:rStyle w:val="pl-s"/>
        </w:rPr>
        <w:t>.</w:t>
      </w:r>
    </w:p>
    <w:p w14:paraId="433D4FBC" w14:textId="44F5FBA2" w:rsidR="006B02E7" w:rsidRDefault="006B02E7" w:rsidP="00694040">
      <w:pPr>
        <w:pStyle w:val="textbody"/>
        <w:ind w:left="1080" w:right="76" w:hanging="360"/>
        <w:rPr>
          <w:rStyle w:val="pl-s"/>
        </w:rPr>
      </w:pPr>
      <w:r>
        <w:rPr>
          <w:rStyle w:val="pl-s"/>
        </w:rPr>
        <w:t>MonthlyFolResp,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r w:rsidR="00E6405A">
        <w:rPr>
          <w:rStyle w:val="pl-s"/>
        </w:rPr>
        <w:t xml:space="preserve"> *</w:t>
      </w:r>
    </w:p>
    <w:p w14:paraId="2228C5BA" w14:textId="011FD563" w:rsidR="006B02E7" w:rsidRDefault="006B02E7" w:rsidP="00694040">
      <w:pPr>
        <w:pStyle w:val="textbody"/>
        <w:ind w:left="1080" w:right="76" w:hanging="360"/>
        <w:rPr>
          <w:rStyle w:val="pl-s"/>
        </w:rPr>
      </w:pPr>
      <w:r>
        <w:rPr>
          <w:rStyle w:val="pl-s"/>
        </w:rPr>
        <w:t>MonthlyGrossPsn,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p>
    <w:p w14:paraId="4931F89E" w14:textId="042EB373" w:rsidR="000D59D9" w:rsidRDefault="000D59D9" w:rsidP="000D59D9">
      <w:pPr>
        <w:pStyle w:val="textbody"/>
        <w:ind w:left="1080" w:right="76" w:hanging="360"/>
        <w:rPr>
          <w:rStyle w:val="pl-s"/>
        </w:rPr>
      </w:pPr>
      <w:bookmarkStart w:id="807" w:name="_Hlk106278838"/>
      <w:r>
        <w:rPr>
          <w:rStyle w:val="pl-s"/>
        </w:rPr>
        <w:lastRenderedPageBreak/>
        <w:t>MonthlyNetPsn</w:t>
      </w:r>
      <w:bookmarkEnd w:id="807"/>
      <w:r>
        <w:rPr>
          <w:rStyle w:val="pl-s"/>
        </w:rPr>
        <w:t>, path/filename-</w:t>
      </w:r>
      <w:r w:rsidRPr="00D07168">
        <w:rPr>
          <w:rStyle w:val="pl-s"/>
        </w:rPr>
        <w:t>{timestep</w:t>
      </w:r>
      <w:r>
        <w:rPr>
          <w:rStyle w:val="pl-s"/>
        </w:rPr>
        <w:t>, mapextension</w:t>
      </w:r>
      <w:r>
        <w:rPr>
          <w:rStyle w:val="pl-s"/>
        </w:rPr>
        <w:br/>
      </w:r>
      <w:r w:rsidRPr="00D07168">
        <w:rPr>
          <w:rStyle w:val="pl-s"/>
        </w:rPr>
        <w:t xml:space="preserve">Map.  </w:t>
      </w:r>
      <w:r>
        <w:rPr>
          <w:rStyle w:val="pl-s"/>
        </w:rPr>
        <w:t xml:space="preserve">Values: </w:t>
      </w:r>
      <w:r>
        <w:t xml:space="preserve">average values for each </w:t>
      </w:r>
      <w:r w:rsidR="00F21ADD">
        <w:t>month of the last year of the succession timestep</w:t>
      </w:r>
      <w:r>
        <w:rPr>
          <w:rStyle w:val="pl-s"/>
        </w:rPr>
        <w:t xml:space="preserve">.  </w:t>
      </w:r>
      <w:r w:rsidRPr="00D07168">
        <w:rPr>
          <w:rStyle w:val="pl-s"/>
        </w:rPr>
        <w:t>Units: g/m2.</w:t>
      </w:r>
    </w:p>
    <w:p w14:paraId="11362FAA" w14:textId="00612D35" w:rsidR="006B02E7" w:rsidRDefault="006B02E7" w:rsidP="00694040">
      <w:pPr>
        <w:pStyle w:val="textbody"/>
        <w:ind w:left="1080" w:right="76" w:hanging="360"/>
        <w:rPr>
          <w:rStyle w:val="pl-s"/>
        </w:rPr>
      </w:pPr>
      <w:r>
        <w:rPr>
          <w:rStyle w:val="pl-s"/>
        </w:rPr>
        <w:t>MonthlyMaintResp,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p>
    <w:p w14:paraId="76FC5AB3" w14:textId="71405F2F" w:rsidR="00A116A6" w:rsidRDefault="00273883" w:rsidP="00694040">
      <w:pPr>
        <w:pStyle w:val="textbody"/>
        <w:ind w:left="1080" w:right="76" w:hanging="360"/>
        <w:rPr>
          <w:rStyle w:val="pl-s"/>
        </w:rPr>
      </w:pPr>
      <w:r w:rsidRPr="00C5244D">
        <w:rPr>
          <w:rStyle w:val="pl-s"/>
        </w:rPr>
        <w:t xml:space="preserve">Albedo,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sidR="00F66893">
        <w:rPr>
          <w:rStyle w:val="pl-s"/>
        </w:rPr>
        <w:t xml:space="preserve">Values: </w:t>
      </w:r>
      <w:r w:rsidR="00F66893">
        <w:t>average values for each month of the years of the last succession timestep</w:t>
      </w:r>
      <w:r w:rsidR="00F66893">
        <w:rPr>
          <w:rStyle w:val="pl-s"/>
        </w:rPr>
        <w:t xml:space="preserve">.  </w:t>
      </w:r>
      <w:r w:rsidRPr="00D07168">
        <w:rPr>
          <w:rStyle w:val="pl-s"/>
        </w:rPr>
        <w:t xml:space="preserve">Units: </w:t>
      </w:r>
      <w:r w:rsidR="00A06B5A">
        <w:t>DHR (</w:t>
      </w:r>
      <w:r w:rsidR="00A06B5A" w:rsidRPr="00046786">
        <w:t>directional hemispherical reflectance (black sky (shortwave) albedo)</w:t>
      </w:r>
      <w:r w:rsidR="00A06B5A">
        <w:t>, which is a ratio of reflected solar radiation to incoming solar radiation</w:t>
      </w:r>
      <w:r w:rsidRPr="00D07168">
        <w:rPr>
          <w:rStyle w:val="pl-s"/>
        </w:rPr>
        <w:t>.</w:t>
      </w:r>
      <w:r>
        <w:rPr>
          <w:rStyle w:val="pl-s"/>
        </w:rPr>
        <w:t xml:space="preserve"> </w:t>
      </w:r>
      <w:r w:rsidR="00A06B5A">
        <w:rPr>
          <w:rStyle w:val="pl-s"/>
        </w:rPr>
        <w:t xml:space="preserve"> DHR is multiplied by 100 to </w:t>
      </w:r>
      <w:r w:rsidR="00C5244D">
        <w:rPr>
          <w:rStyle w:val="pl-s"/>
        </w:rPr>
        <w:t>produce</w:t>
      </w:r>
      <w:r w:rsidR="00A06B5A">
        <w:rPr>
          <w:rStyle w:val="pl-s"/>
        </w:rPr>
        <w:t xml:space="preserve"> integer </w:t>
      </w:r>
      <w:r w:rsidR="00C5244D">
        <w:rPr>
          <w:rStyle w:val="pl-s"/>
        </w:rPr>
        <w:t xml:space="preserve">(% reflectance) </w:t>
      </w:r>
      <w:r w:rsidR="00A06B5A">
        <w:rPr>
          <w:rStyle w:val="pl-s"/>
        </w:rPr>
        <w:t xml:space="preserve">output. </w:t>
      </w:r>
    </w:p>
    <w:p w14:paraId="0D251095" w14:textId="4B314FA7" w:rsidR="004645B7" w:rsidRPr="00F961C4" w:rsidRDefault="004645B7" w:rsidP="00F961C4">
      <w:pPr>
        <w:pStyle w:val="textbody"/>
        <w:ind w:left="1080" w:right="76" w:hanging="360"/>
        <w:rPr>
          <w:rStyle w:val="pl-s"/>
        </w:rPr>
      </w:pPr>
      <w:r w:rsidRPr="00F961C4">
        <w:rPr>
          <w:rStyle w:val="pl-s"/>
        </w:rPr>
        <w:t>MonthlyAvgSnowPack</w:t>
      </w:r>
      <w:r w:rsidR="00C0583A" w:rsidRPr="00F961C4">
        <w:rPr>
          <w:rStyle w:val="pl-s"/>
        </w:rPr>
        <w:t xml:space="preserve">, </w:t>
      </w:r>
      <w:r w:rsidRPr="00F961C4">
        <w:rPr>
          <w:rStyle w:val="pl-s"/>
        </w:rPr>
        <w:t xml:space="preserve"> </w:t>
      </w:r>
      <w:r w:rsidR="0080304A">
        <w:rPr>
          <w:rStyle w:val="pl-s"/>
        </w:rPr>
        <w:t>path/filename-</w:t>
      </w:r>
      <w:r w:rsidR="0080304A" w:rsidRPr="00D07168">
        <w:rPr>
          <w:rStyle w:val="pl-s"/>
        </w:rPr>
        <w:t>{timestep}</w:t>
      </w:r>
      <w:r w:rsidR="0080304A">
        <w:rPr>
          <w:rStyle w:val="pl-s"/>
        </w:rPr>
        <w:t>.mapextension</w:t>
      </w:r>
      <w:r w:rsidR="0080304A">
        <w:rPr>
          <w:rStyle w:val="pl-s"/>
        </w:rPr>
        <w:br/>
        <w:t>Map.  Values:</w:t>
      </w:r>
      <w:r w:rsidR="00FF3195">
        <w:rPr>
          <w:rStyle w:val="pl-s"/>
        </w:rPr>
        <w:t xml:space="preserve"> </w:t>
      </w:r>
      <w:r w:rsidR="00FF3195">
        <w:t xml:space="preserve">average values for </w:t>
      </w:r>
      <w:r w:rsidR="004B49C7">
        <w:t>each</w:t>
      </w:r>
      <w:r w:rsidR="008E3DEF">
        <w:t xml:space="preserve"> </w:t>
      </w:r>
      <w:r w:rsidR="009E1656">
        <w:t xml:space="preserve">(of 12) </w:t>
      </w:r>
      <w:r w:rsidR="00FF3195">
        <w:t>month of the succession timestep</w:t>
      </w:r>
      <w:r w:rsidR="00FF3195">
        <w:rPr>
          <w:rStyle w:val="pl-s"/>
        </w:rPr>
        <w:t xml:space="preserve">.  </w:t>
      </w:r>
      <w:r w:rsidR="00FF3195" w:rsidRPr="00D07168">
        <w:rPr>
          <w:rStyle w:val="pl-s"/>
        </w:rPr>
        <w:t xml:space="preserve">Units: </w:t>
      </w:r>
      <w:r w:rsidR="00FF3195">
        <w:rPr>
          <w:rStyle w:val="pl-s"/>
        </w:rPr>
        <w:t>mm water equivalent</w:t>
      </w:r>
      <w:r w:rsidR="009F41C3">
        <w:rPr>
          <w:rStyle w:val="pl-s"/>
        </w:rPr>
        <w:t>.</w:t>
      </w:r>
    </w:p>
    <w:p w14:paraId="31133752" w14:textId="1B085AB6" w:rsidR="00273883" w:rsidRDefault="00A116A6" w:rsidP="00694040">
      <w:pPr>
        <w:pStyle w:val="textbody"/>
        <w:ind w:left="1080" w:right="76" w:hanging="360"/>
        <w:rPr>
          <w:rFonts w:ascii="Consolas" w:hAnsi="Consolas"/>
          <w:color w:val="000000"/>
          <w:sz w:val="19"/>
          <w:szCs w:val="19"/>
        </w:rPr>
      </w:pPr>
      <w:r w:rsidRPr="00145E03">
        <w:rPr>
          <w:rStyle w:val="pl-s"/>
        </w:rPr>
        <w:t>MonthlyActiveLayerDepth</w:t>
      </w:r>
      <w:r w:rsidRPr="00C5244D">
        <w:rPr>
          <w:rStyle w:val="pl-s"/>
        </w:rPr>
        <w:t xml:space="preserve">,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Pr>
          <w:rStyle w:val="pl-s"/>
        </w:rPr>
        <w:t xml:space="preserve">Values: </w:t>
      </w:r>
      <w:r>
        <w:t>depth to the top of the permafrost ice layer in the given summer month of the last year of the succession timestep</w:t>
      </w:r>
      <w:r>
        <w:rPr>
          <w:rStyle w:val="pl-s"/>
        </w:rPr>
        <w:t xml:space="preserve">.  </w:t>
      </w:r>
      <w:r w:rsidRPr="00D07168">
        <w:rPr>
          <w:rStyle w:val="pl-s"/>
        </w:rPr>
        <w:t>Units:</w:t>
      </w:r>
      <w:r>
        <w:rPr>
          <w:rStyle w:val="pl-s"/>
        </w:rPr>
        <w:t xml:space="preserve"> cm.  Output only for the months May-August.  Values will equal Rooting Depth+LeakageFr</w:t>
      </w:r>
      <w:r w:rsidR="003F01B1">
        <w:rPr>
          <w:rStyle w:val="pl-s"/>
        </w:rPr>
        <w:t>o</w:t>
      </w:r>
      <w:r>
        <w:rPr>
          <w:rStyle w:val="pl-s"/>
        </w:rPr>
        <w:t>stDepth when the ice layer &gt;= that value.</w:t>
      </w:r>
      <w:r w:rsidR="007A2CE3">
        <w:rPr>
          <w:rStyle w:val="pl-s"/>
        </w:rPr>
        <w:t xml:space="preserve">  </w:t>
      </w:r>
      <w:r w:rsidR="007A2CE3" w:rsidRPr="007A2CE3">
        <w:rPr>
          <w:rStyle w:val="pl-s"/>
        </w:rPr>
        <w:t>SoilIceDepth</w:t>
      </w:r>
      <w:r w:rsidR="007A2CE3">
        <w:rPr>
          <w:rStyle w:val="pl-s"/>
        </w:rPr>
        <w:t xml:space="preserve"> must be set to true.</w:t>
      </w:r>
    </w:p>
    <w:p w14:paraId="4D4AA13C" w14:textId="482567A3" w:rsidR="00A116A6" w:rsidRDefault="00A116A6" w:rsidP="00694040">
      <w:pPr>
        <w:pStyle w:val="textbody"/>
        <w:ind w:left="1080" w:right="76" w:hanging="360"/>
        <w:rPr>
          <w:rStyle w:val="pl-s"/>
        </w:rPr>
      </w:pPr>
      <w:bookmarkStart w:id="808" w:name="_Hlk106278948"/>
      <w:r w:rsidRPr="00145E03">
        <w:rPr>
          <w:rStyle w:val="pl-s"/>
        </w:rPr>
        <w:t>MonthlyFrostDepth</w:t>
      </w:r>
      <w:bookmarkEnd w:id="808"/>
      <w:r w:rsidRPr="00C5244D">
        <w:rPr>
          <w:rStyle w:val="pl-s"/>
        </w:rPr>
        <w:t xml:space="preserve">,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Pr>
          <w:rStyle w:val="pl-s"/>
        </w:rPr>
        <w:t xml:space="preserve">Values: </w:t>
      </w:r>
      <w:r>
        <w:t xml:space="preserve">depth to </w:t>
      </w:r>
      <w:r w:rsidR="007A2CE3">
        <w:t>unfrozen soil</w:t>
      </w:r>
      <w:r>
        <w:t xml:space="preserve"> in the given </w:t>
      </w:r>
      <w:r w:rsidR="007A2CE3">
        <w:t>winter</w:t>
      </w:r>
      <w:r>
        <w:t xml:space="preserve"> month of the last year of the succession timestep</w:t>
      </w:r>
      <w:r>
        <w:rPr>
          <w:rStyle w:val="pl-s"/>
        </w:rPr>
        <w:t xml:space="preserve">.  </w:t>
      </w:r>
      <w:r w:rsidRPr="00D07168">
        <w:rPr>
          <w:rStyle w:val="pl-s"/>
        </w:rPr>
        <w:t>Units:</w:t>
      </w:r>
      <w:r>
        <w:rPr>
          <w:rStyle w:val="pl-s"/>
        </w:rPr>
        <w:t xml:space="preserve"> cm.  Output only for the months </w:t>
      </w:r>
      <w:r w:rsidR="007A2CE3">
        <w:rPr>
          <w:rStyle w:val="pl-s"/>
        </w:rPr>
        <w:t>December-March</w:t>
      </w:r>
      <w:r>
        <w:rPr>
          <w:rStyle w:val="pl-s"/>
        </w:rPr>
        <w:t>.  Values will equal Rooting Depth+LeakageFr</w:t>
      </w:r>
      <w:r w:rsidR="003F01B1">
        <w:rPr>
          <w:rStyle w:val="pl-s"/>
        </w:rPr>
        <w:t>o</w:t>
      </w:r>
      <w:r>
        <w:rPr>
          <w:rStyle w:val="pl-s"/>
        </w:rPr>
        <w:t xml:space="preserve">stDepth when ice </w:t>
      </w:r>
      <w:r w:rsidR="007A2CE3">
        <w:rPr>
          <w:rStyle w:val="pl-s"/>
        </w:rPr>
        <w:t>extends to a depth</w:t>
      </w:r>
      <w:r>
        <w:rPr>
          <w:rStyle w:val="pl-s"/>
        </w:rPr>
        <w:t xml:space="preserve"> &gt;= that value.</w:t>
      </w:r>
      <w:r w:rsidR="007A2CE3" w:rsidRPr="007A2CE3">
        <w:rPr>
          <w:rStyle w:val="pl-s"/>
        </w:rPr>
        <w:t xml:space="preserve"> </w:t>
      </w:r>
      <w:r w:rsidR="007A2CE3">
        <w:rPr>
          <w:rStyle w:val="pl-s"/>
        </w:rPr>
        <w:t xml:space="preserve"> </w:t>
      </w:r>
      <w:r w:rsidR="007A2CE3" w:rsidRPr="007A2CE3">
        <w:rPr>
          <w:rStyle w:val="pl-s"/>
        </w:rPr>
        <w:t>SoilIceDepth</w:t>
      </w:r>
      <w:r w:rsidR="007A2CE3">
        <w:rPr>
          <w:rStyle w:val="pl-s"/>
        </w:rPr>
        <w:t xml:space="preserve"> must be set to true.</w:t>
      </w:r>
    </w:p>
    <w:p w14:paraId="18189791" w14:textId="77777777" w:rsidR="002D7A80" w:rsidRDefault="002D7A80" w:rsidP="002D7A80">
      <w:pPr>
        <w:pStyle w:val="textbody"/>
        <w:ind w:left="1080" w:right="76" w:hanging="360"/>
        <w:rPr>
          <w:rStyle w:val="pl-s"/>
        </w:rPr>
      </w:pPr>
      <w:r>
        <w:rPr>
          <w:rStyle w:val="pl-s"/>
        </w:rPr>
        <w:t>SiteMossDepth,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depth of moss or other species that insulate the soil.  Units: c</w:t>
      </w:r>
      <w:r w:rsidRPr="007A3E77">
        <w:t>m</w:t>
      </w:r>
      <w:r>
        <w:t>.  Can only be generated when the optional MossDepth and MossScalar parameters have at least one non-zero value.</w:t>
      </w:r>
    </w:p>
    <w:p w14:paraId="7106A69C" w14:textId="0FE608F7" w:rsidR="006B02E7" w:rsidRDefault="006B02E7" w:rsidP="00694040">
      <w:pPr>
        <w:pStyle w:val="textbody"/>
        <w:ind w:left="1080" w:right="76" w:hanging="360"/>
        <w:rPr>
          <w:rStyle w:val="pl-s"/>
        </w:rPr>
      </w:pPr>
      <w:r>
        <w:rPr>
          <w:rStyle w:val="pl-s"/>
        </w:rPr>
        <w:t>WoodyDebris,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p>
    <w:p w14:paraId="2732A55C" w14:textId="728B542C" w:rsidR="006B02E7" w:rsidRDefault="006B02E7" w:rsidP="00694040">
      <w:pPr>
        <w:pStyle w:val="textbody"/>
        <w:ind w:left="1080" w:right="76" w:hanging="360"/>
        <w:rPr>
          <w:rStyle w:val="pl-s"/>
        </w:rPr>
      </w:pPr>
      <w:r>
        <w:rPr>
          <w:rStyle w:val="pl-s"/>
        </w:rPr>
        <w:t>Litter, path/filename-</w:t>
      </w:r>
      <w:r w:rsidRPr="00D07168">
        <w:rPr>
          <w:rStyle w:val="pl-s"/>
        </w:rPr>
        <w:t>{timestep}</w:t>
      </w:r>
      <w:r w:rsidR="00030C42">
        <w:rPr>
          <w:rStyle w:val="pl-s"/>
        </w:rPr>
        <w:t xml:space="preserve">, </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p>
    <w:p w14:paraId="74463B48" w14:textId="77777777" w:rsidR="000D59D9" w:rsidRDefault="000D59D9" w:rsidP="000D59D9">
      <w:pPr>
        <w:pStyle w:val="textbody"/>
        <w:ind w:left="1080" w:right="76" w:hanging="360"/>
        <w:rPr>
          <w:rStyle w:val="pl-s"/>
        </w:rPr>
      </w:pPr>
      <w:bookmarkStart w:id="809" w:name="_Hlk106279027"/>
      <w:r>
        <w:rPr>
          <w:rStyle w:val="pl-s"/>
        </w:rPr>
        <w:t>SubCanopyPAR</w:t>
      </w:r>
      <w:bookmarkEnd w:id="809"/>
      <w:r>
        <w:rPr>
          <w:rStyle w:val="pl-s"/>
        </w:rPr>
        <w:t>,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maximum growing season values from the last succession timestep</w:t>
      </w:r>
      <w:r>
        <w:rPr>
          <w:rStyle w:val="pl-s"/>
        </w:rPr>
        <w:t xml:space="preserve">.  </w:t>
      </w:r>
      <w:r w:rsidRPr="00D07168">
        <w:rPr>
          <w:rStyle w:val="pl-s"/>
        </w:rPr>
        <w:t>Units: W/m2 or mmol/m2, depending on input units.</w:t>
      </w:r>
    </w:p>
    <w:p w14:paraId="4A25E952" w14:textId="77777777" w:rsidR="000D59D9" w:rsidRDefault="000D59D9" w:rsidP="000D59D9">
      <w:pPr>
        <w:pStyle w:val="textbody"/>
        <w:ind w:left="1080" w:right="76" w:hanging="360"/>
        <w:rPr>
          <w:rStyle w:val="pl-s"/>
        </w:rPr>
      </w:pPr>
      <w:r>
        <w:rPr>
          <w:rStyle w:val="pl-s"/>
        </w:rPr>
        <w:t>Water,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 xml:space="preserve">average monthly value for the last succession timestep.  </w:t>
      </w:r>
      <w:r w:rsidRPr="00D07168">
        <w:rPr>
          <w:rStyle w:val="pl-s"/>
        </w:rPr>
        <w:t xml:space="preserve">Units: </w:t>
      </w:r>
      <w:r>
        <w:t>cm/m</w:t>
      </w:r>
      <w:r w:rsidRPr="00D07168">
        <w:rPr>
          <w:rStyle w:val="pl-s"/>
        </w:rPr>
        <w:t>.</w:t>
      </w:r>
    </w:p>
    <w:p w14:paraId="6A414377" w14:textId="0DD7FD66" w:rsidR="006B02E7" w:rsidRPr="00D07168" w:rsidRDefault="006B02E7" w:rsidP="00694040">
      <w:pPr>
        <w:pStyle w:val="textbody"/>
        <w:ind w:left="1080" w:right="76" w:hanging="360"/>
        <w:rPr>
          <w:rStyle w:val="pl-s"/>
        </w:rPr>
      </w:pPr>
      <w:r>
        <w:rPr>
          <w:rStyle w:val="pl-s"/>
        </w:rPr>
        <w:lastRenderedPageBreak/>
        <w:t>CohortBalance, path/filename</w:t>
      </w:r>
      <w:r w:rsidR="00030C42">
        <w:rPr>
          <w:rStyle w:val="pl-s"/>
        </w:rPr>
        <w:t>.</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r w:rsidR="004E7B6E">
        <w:rPr>
          <w:rStyle w:val="pl-s"/>
        </w:rPr>
        <w:t xml:space="preserve">  Variables are defined as indicated above.</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0A388A6D" w:rsidR="006B02E7" w:rsidRPr="00AB26CF" w:rsidRDefault="006B02E7" w:rsidP="00694040">
      <w:pPr>
        <w:pStyle w:val="textbody"/>
        <w:ind w:left="1440" w:right="76"/>
        <w:rPr>
          <w:rStyle w:val="pl-s"/>
        </w:rPr>
      </w:pPr>
      <w:r w:rsidRPr="00AB26CF">
        <w:rPr>
          <w:rStyle w:val="pl-s"/>
        </w:rPr>
        <w:t xml:space="preserve">Average </w:t>
      </w:r>
      <w:r w:rsidR="00402347">
        <w:rPr>
          <w:rStyle w:val="pl-s"/>
        </w:rPr>
        <w:t>Wood-root</w:t>
      </w:r>
      <w:r w:rsidR="00A31775">
        <w:rPr>
          <w:rStyle w:val="pl-s"/>
        </w:rPr>
        <w:t xml:space="preserve"> (b</w:t>
      </w:r>
      <w:r w:rsidRPr="009F6D6F">
        <w:rPr>
          <w:rStyle w:val="pl-s"/>
        </w:rPr>
        <w:t>iomass</w:t>
      </w:r>
      <w:r w:rsidR="00A31775">
        <w:rPr>
          <w:rStyle w:val="pl-s"/>
        </w:rPr>
        <w:t>)</w:t>
      </w:r>
      <w:r w:rsidRPr="00AB26CF">
        <w:rPr>
          <w:rStyle w:val="pl-s"/>
        </w:rPr>
        <w:t xml:space="preserve">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62416235" w14:textId="77777777" w:rsidR="0051166C" w:rsidRPr="00AB26CF" w:rsidRDefault="0051166C" w:rsidP="0051166C">
      <w:pPr>
        <w:pStyle w:val="textbody"/>
        <w:ind w:left="1440" w:right="76"/>
        <w:rPr>
          <w:rStyle w:val="pl-s"/>
        </w:rPr>
      </w:pPr>
      <w:r>
        <w:rPr>
          <w:rStyle w:val="pl-s"/>
        </w:rPr>
        <w:t xml:space="preserve">July </w:t>
      </w: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690BD73C" w:rsidR="006B02E7" w:rsidRDefault="006B02E7" w:rsidP="00694040">
      <w:pPr>
        <w:pStyle w:val="textbody"/>
        <w:ind w:left="1440" w:right="76"/>
        <w:rPr>
          <w:rStyle w:val="pl-s"/>
        </w:rPr>
      </w:pPr>
      <w:r w:rsidRPr="00412CF5">
        <w:rPr>
          <w:rStyle w:val="pl-s"/>
        </w:rPr>
        <w:t>Average</w:t>
      </w:r>
      <w:r w:rsidR="00A31775">
        <w:rPr>
          <w:rStyle w:val="pl-s"/>
        </w:rPr>
        <w:t>WoodFoliage</w:t>
      </w:r>
      <w:r>
        <w:rPr>
          <w:rStyle w:val="pl-s"/>
        </w:rPr>
        <w:t xml:space="preserve"> / site </w:t>
      </w:r>
      <w:r w:rsidRPr="00412CF5">
        <w:rPr>
          <w:rStyle w:val="pl-s"/>
        </w:rPr>
        <w:t>(g/m2)</w:t>
      </w:r>
    </w:p>
    <w:p w14:paraId="5FA801E0" w14:textId="77777777" w:rsidR="00A31775" w:rsidRDefault="00A31775" w:rsidP="00A31775">
      <w:pPr>
        <w:pStyle w:val="textbody"/>
        <w:ind w:left="1440" w:right="76"/>
        <w:rPr>
          <w:rStyle w:val="pl-s"/>
        </w:rPr>
      </w:pPr>
      <w:r w:rsidRPr="00412CF5">
        <w:rPr>
          <w:rStyle w:val="pl-s"/>
        </w:rPr>
        <w:t>Average</w:t>
      </w:r>
      <w:r>
        <w:rPr>
          <w:rStyle w:val="pl-s"/>
        </w:rPr>
        <w:t xml:space="preserve">Root / site </w:t>
      </w:r>
      <w:r w:rsidRPr="00412CF5">
        <w:rPr>
          <w:rStyle w:val="pl-s"/>
        </w:rPr>
        <w:t>(g/m2)</w:t>
      </w:r>
    </w:p>
    <w:p w14:paraId="5F17B3A5" w14:textId="1739B51E" w:rsidR="006B02E7" w:rsidRDefault="00A31775" w:rsidP="00694040">
      <w:pPr>
        <w:pStyle w:val="textbody"/>
        <w:ind w:left="1440" w:right="76"/>
        <w:rPr>
          <w:rStyle w:val="pl-s"/>
        </w:rPr>
      </w:pPr>
      <w:r w:rsidRPr="00412CF5">
        <w:rPr>
          <w:rStyle w:val="pl-s"/>
        </w:rPr>
        <w:t>Average</w:t>
      </w:r>
      <w:r>
        <w:rPr>
          <w:rStyle w:val="pl-s"/>
        </w:rPr>
        <w:t xml:space="preserve">Wood </w:t>
      </w:r>
      <w:r w:rsidR="006B02E7">
        <w:rPr>
          <w:rStyle w:val="pl-s"/>
        </w:rPr>
        <w:t xml:space="preserve">/ site </w:t>
      </w:r>
      <w:r w:rsidR="006B02E7" w:rsidRPr="00412CF5">
        <w:rPr>
          <w:rStyle w:val="pl-s"/>
        </w:rPr>
        <w:t>(g/m2)</w:t>
      </w:r>
    </w:p>
    <w:p w14:paraId="11518369" w14:textId="7F2B1E85" w:rsidR="00A31775" w:rsidRDefault="00A31775" w:rsidP="00A31775">
      <w:pPr>
        <w:pStyle w:val="textbody"/>
        <w:ind w:left="1440" w:right="76"/>
        <w:rPr>
          <w:rStyle w:val="pl-s"/>
        </w:rPr>
      </w:pPr>
      <w:r w:rsidRPr="00412CF5">
        <w:rPr>
          <w:rStyle w:val="pl-s"/>
        </w:rPr>
        <w:t>Average</w:t>
      </w:r>
      <w:r>
        <w:rPr>
          <w:rStyle w:val="pl-s"/>
        </w:rPr>
        <w:t xml:space="preserve">Foliage / site </w:t>
      </w:r>
      <w:r w:rsidRPr="00412CF5">
        <w:rPr>
          <w:rStyle w:val="pl-s"/>
        </w:rPr>
        <w:t>(g/m2)</w:t>
      </w:r>
    </w:p>
    <w:p w14:paraId="2B53A38C" w14:textId="3827556A" w:rsidR="006B02E7" w:rsidRDefault="006B02E7" w:rsidP="00694040">
      <w:pPr>
        <w:pStyle w:val="textbody"/>
        <w:ind w:left="1440" w:right="76"/>
        <w:rPr>
          <w:rStyle w:val="pl-s"/>
        </w:rPr>
      </w:pPr>
      <w:r w:rsidRPr="00412CF5">
        <w:rPr>
          <w:rStyle w:val="pl-s"/>
        </w:rPr>
        <w:t>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6825E6CA" w:rsidR="006B02E7" w:rsidRPr="00D07168" w:rsidRDefault="006B02E7" w:rsidP="00694040">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641909C5" w:rsidR="006B02E7" w:rsidRPr="00D07168" w:rsidRDefault="006B02E7" w:rsidP="00694040">
      <w:pPr>
        <w:pStyle w:val="textbody"/>
        <w:ind w:left="1080" w:right="76" w:hanging="360"/>
        <w:rPr>
          <w:rStyle w:val="pl-s"/>
        </w:rPr>
      </w:pPr>
      <w:r>
        <w:rPr>
          <w:rStyle w:val="pl-s"/>
        </w:rPr>
        <w:t>MortalityTable, path/filename.</w:t>
      </w:r>
      <w:r w:rsidR="00E6405A">
        <w:rPr>
          <w:rStyle w:val="pl-s"/>
        </w:rPr>
        <w:t>textextension</w:t>
      </w:r>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6BBD22F3" w14:textId="467BBB53" w:rsidR="00A06B5A" w:rsidRDefault="00A06B5A" w:rsidP="00A06B5A">
      <w:pPr>
        <w:pStyle w:val="Heading2"/>
        <w:tabs>
          <w:tab w:val="num" w:pos="0"/>
          <w:tab w:val="num" w:pos="4716"/>
        </w:tabs>
        <w:ind w:left="648" w:right="76" w:hanging="648"/>
      </w:pPr>
      <w:bookmarkStart w:id="810" w:name="_Ref87943221"/>
      <w:bookmarkStart w:id="811" w:name="_Toc144298629"/>
      <w:r>
        <w:t>Notes on albedo</w:t>
      </w:r>
      <w:r w:rsidRPr="00A06B5A">
        <w:t xml:space="preserve"> </w:t>
      </w:r>
      <w:r>
        <w:t>computations</w:t>
      </w:r>
      <w:bookmarkEnd w:id="810"/>
      <w:bookmarkEnd w:id="811"/>
    </w:p>
    <w:p w14:paraId="5EC71B47" w14:textId="13ED5807" w:rsidR="00A06B5A" w:rsidRDefault="00A06B5A" w:rsidP="001A1129">
      <w:pPr>
        <w:ind w:left="630"/>
      </w:pPr>
      <w:r w:rsidRPr="007E3238">
        <w:rPr>
          <w:b/>
        </w:rPr>
        <w:t>Purpose</w:t>
      </w:r>
      <w:r>
        <w:t>: produce maps of albedo (earth surface reflectance) based on the vegetation on each cell.</w:t>
      </w:r>
    </w:p>
    <w:p w14:paraId="1356C56F" w14:textId="77777777" w:rsidR="001A1129" w:rsidRDefault="001A1129" w:rsidP="001A1129">
      <w:pPr>
        <w:ind w:left="630"/>
      </w:pPr>
    </w:p>
    <w:p w14:paraId="176E55DA" w14:textId="2B38EE3B" w:rsidR="00A06B5A" w:rsidRDefault="00A06B5A" w:rsidP="00A06B5A">
      <w:pPr>
        <w:ind w:left="630"/>
      </w:pPr>
      <w:r w:rsidRPr="007E3238">
        <w:rPr>
          <w:b/>
        </w:rPr>
        <w:t>Background</w:t>
      </w:r>
      <w:r>
        <w:t xml:space="preserve">: Land cover produces an important feedback between the earth system and atmosphere system by determining how solar radiation is reflected or absorbed.  Albedo is the common measure of this reflectance, with higher values representing greater reflectance.  In forested landscapes where forest covers large territories, changes in albedo can influence climate by altering how much solar radiation is re-radiated as heat.  Albedo varies by forest type (deciduous, conifer, mixed), leaf area and canopy structure, forest floor characteristics (snow cover, plant ground cover), </w:t>
      </w:r>
      <w:r w:rsidR="00A211E1">
        <w:t xml:space="preserve">and phenology (leaf-on and -off date), </w:t>
      </w:r>
      <w:r>
        <w:t>so dynamic forest composition</w:t>
      </w:r>
      <w:r w:rsidR="00A211E1">
        <w:t>,</w:t>
      </w:r>
      <w:r>
        <w:t xml:space="preserve"> age </w:t>
      </w:r>
      <w:r w:rsidR="00A211E1">
        <w:t xml:space="preserve">and climate </w:t>
      </w:r>
      <w:r>
        <w:t>can result in dynamic albedo.</w:t>
      </w:r>
    </w:p>
    <w:p w14:paraId="0ABDC43B" w14:textId="77777777" w:rsidR="001A1129" w:rsidRDefault="001A1129" w:rsidP="00347799">
      <w:pPr>
        <w:ind w:left="630"/>
      </w:pPr>
    </w:p>
    <w:p w14:paraId="7EE0449D" w14:textId="13302DF3" w:rsidR="00A06B5A" w:rsidRDefault="00A06B5A" w:rsidP="00A06B5A">
      <w:pPr>
        <w:ind w:left="630"/>
      </w:pPr>
      <w:r w:rsidRPr="007E3238">
        <w:rPr>
          <w:b/>
        </w:rPr>
        <w:lastRenderedPageBreak/>
        <w:t>Algorithm</w:t>
      </w:r>
      <w:r>
        <w:t xml:space="preserve">: Uses empirical data of </w:t>
      </w:r>
      <w:r w:rsidR="00810D92">
        <w:t xml:space="preserve">Lukeš </w:t>
      </w:r>
      <w:r w:rsidR="00660FBA">
        <w:t>et al.</w:t>
      </w:r>
      <w:r>
        <w:t xml:space="preserve"> 2013, which measured albedo in pure stands as a function of leaf area.  Lower LAI means more of albedo is driven by the forest floor.  Thus, </w:t>
      </w:r>
      <w:r w:rsidR="00347799">
        <w:t xml:space="preserve">the </w:t>
      </w:r>
      <w:r>
        <w:t xml:space="preserve">approach here is to compute albedo </w:t>
      </w:r>
      <w:r w:rsidR="00347799">
        <w:t>using the</w:t>
      </w:r>
      <w:r>
        <w:t xml:space="preserve"> LAI of </w:t>
      </w:r>
      <w:r w:rsidR="00347799">
        <w:t>each</w:t>
      </w:r>
      <w:r>
        <w:t xml:space="preserve"> </w:t>
      </w:r>
      <w:r w:rsidR="00347799">
        <w:t>canopy</w:t>
      </w:r>
      <w:r>
        <w:t xml:space="preserve"> type </w:t>
      </w:r>
      <w:r w:rsidR="00347799">
        <w:t xml:space="preserve">on a cell </w:t>
      </w:r>
      <w:r>
        <w:t xml:space="preserve">to control for </w:t>
      </w:r>
      <w:r w:rsidR="00347799">
        <w:t xml:space="preserve">the </w:t>
      </w:r>
      <w:r>
        <w:t xml:space="preserve">effect of forest floor.  </w:t>
      </w:r>
      <w:r w:rsidR="00E831AC">
        <w:t xml:space="preserve">Maps are produced for each month of the last year of each </w:t>
      </w:r>
      <w:r w:rsidR="00A211E1">
        <w:t xml:space="preserve">output </w:t>
      </w:r>
      <w:r w:rsidR="00E831AC">
        <w:t xml:space="preserve">time step.  </w:t>
      </w:r>
      <w:r w:rsidR="00965D06">
        <w:t xml:space="preserve">Note: this extension should be used with caution in biomes other than boreal because the equations were derived </w:t>
      </w:r>
      <w:r w:rsidR="002A351B">
        <w:t>from</w:t>
      </w:r>
      <w:r w:rsidR="00965D06">
        <w:t xml:space="preserve"> boreal forests</w:t>
      </w:r>
      <w:r w:rsidR="002A351B">
        <w:t>,</w:t>
      </w:r>
      <w:r w:rsidR="00965D06">
        <w:t xml:space="preserve"> </w:t>
      </w:r>
      <w:r w:rsidR="002A351B">
        <w:t>which</w:t>
      </w:r>
      <w:r w:rsidR="00965D06">
        <w:t xml:space="preserve"> have unique </w:t>
      </w:r>
      <w:r w:rsidR="004F3D92">
        <w:t xml:space="preserve">leaf </w:t>
      </w:r>
      <w:r w:rsidR="00796B07">
        <w:t xml:space="preserve">and </w:t>
      </w:r>
      <w:r w:rsidR="00965D06">
        <w:t>forest floor characteristics.</w:t>
      </w:r>
    </w:p>
    <w:p w14:paraId="6BC13BD2" w14:textId="77777777" w:rsidR="001A1129" w:rsidRDefault="001A1129" w:rsidP="00A06B5A">
      <w:pPr>
        <w:ind w:left="630"/>
      </w:pPr>
    </w:p>
    <w:p w14:paraId="3089E93F" w14:textId="531C47EB" w:rsidR="00067660" w:rsidRDefault="00067660" w:rsidP="00FB5318">
      <w:pPr>
        <w:spacing w:after="120"/>
        <w:ind w:left="634"/>
      </w:pPr>
      <w:r>
        <w:rPr>
          <w:b/>
        </w:rPr>
        <w:t>Equations used</w:t>
      </w:r>
      <w:r w:rsidRPr="00347799">
        <w:t>:</w:t>
      </w:r>
      <w:r>
        <w:t xml:space="preserve"> y is albedo, x is LAI of the canopy type.</w:t>
      </w:r>
    </w:p>
    <w:p w14:paraId="33EB9349" w14:textId="7E9B0E82" w:rsidR="007533D3" w:rsidRPr="006B6DBB" w:rsidRDefault="007533D3" w:rsidP="00FB5318">
      <w:pPr>
        <w:tabs>
          <w:tab w:val="left" w:pos="1080"/>
        </w:tabs>
        <w:spacing w:after="120"/>
        <w:ind w:left="821" w:hanging="187"/>
      </w:pPr>
      <w:r w:rsidRPr="00CC67D0">
        <w:rPr>
          <w:i/>
          <w:iCs/>
        </w:rPr>
        <w:t xml:space="preserve">Dark </w:t>
      </w:r>
      <w:r w:rsidR="009A0510">
        <w:rPr>
          <w:i/>
          <w:iCs/>
        </w:rPr>
        <w:t xml:space="preserve">(less reflective) </w:t>
      </w:r>
      <w:r w:rsidRPr="00CC67D0">
        <w:rPr>
          <w:i/>
          <w:iCs/>
        </w:rPr>
        <w:t>conifer</w:t>
      </w:r>
      <w:r>
        <w:t xml:space="preserve">:  </w:t>
      </w:r>
      <w:r w:rsidRPr="006B6DBB">
        <w:t>y = -0.0</w:t>
      </w:r>
      <w:r>
        <w:t>67</w:t>
      </w:r>
      <w:r w:rsidRPr="006B6DBB">
        <w:t>ln(x) + 0.20</w:t>
      </w:r>
      <w:r>
        <w:t>95  (</w:t>
      </w:r>
      <w:r w:rsidR="00810D92">
        <w:t xml:space="preserve">Lukeš </w:t>
      </w:r>
      <w:r w:rsidR="00660FBA">
        <w:t>et al.</w:t>
      </w:r>
      <w:r>
        <w:t xml:space="preserve"> 2013).  Snow (&gt;</w:t>
      </w:r>
      <w:r w:rsidR="00EB5992">
        <w:t>100</w:t>
      </w:r>
      <w:r>
        <w:t xml:space="preserve">mm), add 80% (Betts and Ball 1997).  </w:t>
      </w:r>
      <w:bookmarkStart w:id="812" w:name="_Hlk88476402"/>
      <w:r w:rsidR="00EB5992">
        <w:t xml:space="preserve">Snow effect increases linearly as snow depth increases from 0 to 100 mm.  </w:t>
      </w:r>
      <w:bookmarkEnd w:id="812"/>
      <w:r>
        <w:t>Constrain x to be no less than 0.7 for computations.</w:t>
      </w:r>
    </w:p>
    <w:p w14:paraId="6F7E33FA" w14:textId="1D588C0F" w:rsidR="007533D3" w:rsidRPr="006B6DBB" w:rsidRDefault="007533D3" w:rsidP="00FB5318">
      <w:pPr>
        <w:tabs>
          <w:tab w:val="left" w:pos="1080"/>
        </w:tabs>
        <w:spacing w:after="120"/>
        <w:ind w:left="821" w:hanging="187"/>
      </w:pPr>
      <w:r>
        <w:tab/>
      </w:r>
      <w:r w:rsidRPr="00CC67D0">
        <w:rPr>
          <w:i/>
          <w:iCs/>
        </w:rPr>
        <w:t xml:space="preserve">Light </w:t>
      </w:r>
      <w:r w:rsidR="009A0510">
        <w:rPr>
          <w:i/>
          <w:iCs/>
        </w:rPr>
        <w:t xml:space="preserve">(more reflective) </w:t>
      </w:r>
      <w:r w:rsidRPr="00CC67D0">
        <w:rPr>
          <w:i/>
          <w:iCs/>
        </w:rPr>
        <w:t>conifer</w:t>
      </w:r>
      <w:r>
        <w:t xml:space="preserve">: </w:t>
      </w:r>
      <w:r w:rsidRPr="006B6DBB">
        <w:t>y = -0.05</w:t>
      </w:r>
      <w:r>
        <w:t>4</w:t>
      </w:r>
      <w:r w:rsidRPr="006B6DBB">
        <w:t>ln(x) + 0.20</w:t>
      </w:r>
      <w:r>
        <w:t>82  (</w:t>
      </w:r>
      <w:r w:rsidR="00810D92">
        <w:t xml:space="preserve">Lukeš </w:t>
      </w:r>
      <w:r w:rsidR="00660FBA">
        <w:t>et al.</w:t>
      </w:r>
      <w:r>
        <w:t xml:space="preserve"> 2013).</w:t>
      </w:r>
      <w:r w:rsidRPr="001D5851">
        <w:t xml:space="preserve"> </w:t>
      </w:r>
      <w:r>
        <w:t xml:space="preserve"> Snow, add 75% (Betts and Ball 1997). </w:t>
      </w:r>
      <w:r w:rsidRPr="0093277A">
        <w:t xml:space="preserve"> </w:t>
      </w:r>
      <w:r>
        <w:t>Constrain x to be no less than 0.7 for computations.</w:t>
      </w:r>
    </w:p>
    <w:p w14:paraId="579D0391" w14:textId="6DB610A0" w:rsidR="007533D3" w:rsidRDefault="007533D3" w:rsidP="00FB5318">
      <w:pPr>
        <w:tabs>
          <w:tab w:val="left" w:pos="1080"/>
        </w:tabs>
        <w:spacing w:after="120"/>
        <w:ind w:left="821" w:hanging="187"/>
      </w:pPr>
      <w:r>
        <w:tab/>
      </w:r>
      <w:r w:rsidRPr="00CC67D0">
        <w:rPr>
          <w:i/>
          <w:iCs/>
        </w:rPr>
        <w:t>Deciduous</w:t>
      </w:r>
      <w:r>
        <w:t xml:space="preserve">: </w:t>
      </w:r>
      <w:r w:rsidRPr="006B6DBB">
        <w:t>y = -0.007</w:t>
      </w:r>
      <w:r>
        <w:t>3</w:t>
      </w:r>
      <w:r w:rsidRPr="006B6DBB">
        <w:t>x + 0.231</w:t>
      </w:r>
      <w:r>
        <w:t xml:space="preserve">  (</w:t>
      </w:r>
      <w:r w:rsidR="00810D92">
        <w:t xml:space="preserve">Lukeš </w:t>
      </w:r>
      <w:r w:rsidR="00660FBA">
        <w:t>et al.</w:t>
      </w:r>
      <w:r>
        <w:t xml:space="preserve"> 2013).</w:t>
      </w:r>
      <w:r w:rsidRPr="001D5851">
        <w:t xml:space="preserve"> </w:t>
      </w:r>
      <w:r>
        <w:t xml:space="preserve"> Snow, add 35% (Betts and Ball 1997)</w:t>
      </w:r>
    </w:p>
    <w:p w14:paraId="3D9EB45B" w14:textId="77777777" w:rsidR="007533D3" w:rsidRDefault="007533D3" w:rsidP="00FB5318">
      <w:pPr>
        <w:tabs>
          <w:tab w:val="left" w:pos="1080"/>
        </w:tabs>
        <w:spacing w:after="120"/>
        <w:ind w:left="821" w:hanging="187"/>
      </w:pPr>
      <w:bookmarkStart w:id="813" w:name="_Hlk86926209"/>
      <w:r>
        <w:tab/>
      </w:r>
      <w:r w:rsidRPr="00CC67D0">
        <w:rPr>
          <w:i/>
          <w:iCs/>
        </w:rPr>
        <w:t>Grass or moss or open</w:t>
      </w:r>
      <w:r>
        <w:t>: y = 0.24  (Betts and Ball 1997).  Snow, add 312.5% (y = 0.75) (Betts and Ball 1997)</w:t>
      </w:r>
    </w:p>
    <w:bookmarkEnd w:id="813"/>
    <w:p w14:paraId="5E633676" w14:textId="547B6C64" w:rsidR="00067660" w:rsidRDefault="001A1129" w:rsidP="00347799">
      <w:pPr>
        <w:tabs>
          <w:tab w:val="left" w:pos="1080"/>
        </w:tabs>
        <w:ind w:left="810" w:hanging="180"/>
      </w:pPr>
      <w:r>
        <w:t>C</w:t>
      </w:r>
      <w:r w:rsidR="00067660">
        <w:t xml:space="preserve">ell albedo </w:t>
      </w:r>
      <w:r w:rsidR="00C5244D">
        <w:t>(</w:t>
      </w:r>
      <w:r w:rsidR="00C5244D" w:rsidRPr="001F5529">
        <w:rPr>
          <w:i/>
          <w:iCs/>
        </w:rPr>
        <w:t>y</w:t>
      </w:r>
      <w:r w:rsidR="00C5244D">
        <w:t xml:space="preserve">) </w:t>
      </w:r>
      <w:r>
        <w:t xml:space="preserve">is computed </w:t>
      </w:r>
      <w:r w:rsidR="00067660">
        <w:t>as a weighted average</w:t>
      </w:r>
      <w:r w:rsidR="00963D64">
        <w:t xml:space="preserve"> in the topmost layer with LAI&gt;1</w:t>
      </w:r>
      <w:r w:rsidR="00067660">
        <w:t xml:space="preserve">, weighting by proportion of leaf area </w:t>
      </w:r>
      <w:r w:rsidR="00C5244D">
        <w:t>of</w:t>
      </w:r>
      <w:r w:rsidR="00067660">
        <w:t xml:space="preserve"> each canopy type</w:t>
      </w:r>
      <w:r>
        <w:t xml:space="preserve">.  </w:t>
      </w:r>
      <w:r w:rsidR="00C5244D">
        <w:t xml:space="preserve">Note that </w:t>
      </w:r>
      <w:r w:rsidR="001F5529" w:rsidRPr="001F5529">
        <w:rPr>
          <w:rStyle w:val="pl-s"/>
          <w:i/>
          <w:iCs/>
        </w:rPr>
        <w:t>y</w:t>
      </w:r>
      <w:r w:rsidR="00C5244D">
        <w:rPr>
          <w:rStyle w:val="pl-s"/>
        </w:rPr>
        <w:t xml:space="preserve"> is multiplied by 100 to produce integer (% reflectance) output.  </w:t>
      </w:r>
      <w:r>
        <w:t>Albedo is not estimated for non-active cells.</w:t>
      </w:r>
    </w:p>
    <w:p w14:paraId="1327690D" w14:textId="77777777" w:rsidR="00067660" w:rsidRDefault="00067660" w:rsidP="001A1129">
      <w:pPr>
        <w:ind w:left="630"/>
      </w:pPr>
    </w:p>
    <w:p w14:paraId="788698AB" w14:textId="00E5B309" w:rsidR="009B1816" w:rsidRDefault="009B1816" w:rsidP="009B1816">
      <w:pPr>
        <w:ind w:left="630"/>
      </w:pPr>
      <w:r w:rsidRPr="00347799">
        <w:rPr>
          <w:b/>
        </w:rPr>
        <w:t>Required input parameters</w:t>
      </w:r>
      <w:r>
        <w:rPr>
          <w:b/>
        </w:rPr>
        <w:t>:</w:t>
      </w:r>
      <w:r>
        <w:t xml:space="preserve"> LifeForm (canopy type) of each species. Currently valid types are dark conifer, light conifer, deciduous, ground cover (typically moss or grass). Because the LifeForm parameter is used for other purposes (e.g., layering), the albedo computations search LifeForm values for these mutually </w:t>
      </w:r>
      <w:r w:rsidR="00472C94">
        <w:t xml:space="preserve">exclusive (not case-sensitive) </w:t>
      </w:r>
      <w:r>
        <w:t xml:space="preserve">strings to determine canopy type: ‘dark’, ‘light’, ‘decid’, ‘open’, or ‘grass’.  If none of these strings are found, the default is ‘decid’.  Examples of valid LifeForm values include ‘dark_conif_tree’, ‘light_tree’, ‘grass_ground’.  Note that the layering algorithm assumes that any LifeForm value with the string ’ground’ can only be in the lowest canopy layer, so include the string ‘tree’ in all species that should not be constrained in layering.  See section </w:t>
      </w:r>
      <w:r>
        <w:fldChar w:fldCharType="begin"/>
      </w:r>
      <w:r>
        <w:instrText xml:space="preserve"> REF _Ref86987895 \r \h </w:instrText>
      </w:r>
      <w:r>
        <w:fldChar w:fldCharType="separate"/>
      </w:r>
      <w:r w:rsidR="00214006">
        <w:t>8.33</w:t>
      </w:r>
      <w:r>
        <w:fldChar w:fldCharType="end"/>
      </w:r>
      <w:r>
        <w:t xml:space="preserve"> for more details on LifeForm.</w:t>
      </w:r>
    </w:p>
    <w:p w14:paraId="5B92F7AC" w14:textId="77777777" w:rsidR="001A1129" w:rsidRDefault="001A1129" w:rsidP="00347799">
      <w:pPr>
        <w:ind w:left="630"/>
      </w:pPr>
    </w:p>
    <w:p w14:paraId="1C643F50" w14:textId="77777777" w:rsidR="00A06B5A" w:rsidRPr="00251EC4" w:rsidRDefault="00A06B5A" w:rsidP="00347799">
      <w:pPr>
        <w:ind w:left="630"/>
        <w:rPr>
          <w:b/>
        </w:rPr>
      </w:pPr>
      <w:r w:rsidRPr="00251EC4">
        <w:rPr>
          <w:b/>
        </w:rPr>
        <w:t>Literature Cited</w:t>
      </w:r>
    </w:p>
    <w:p w14:paraId="4CDD9DA7" w14:textId="77777777" w:rsidR="00A06B5A" w:rsidRDefault="00A06B5A" w:rsidP="00FB5318">
      <w:pPr>
        <w:ind w:left="990" w:hanging="270"/>
      </w:pPr>
      <w:r>
        <w:t>Betts and Ball.  1997.  Albedo over the boreal forest.  J. GEOPHYSICAL RESEARCH 102(D24):28901-28909.</w:t>
      </w:r>
    </w:p>
    <w:p w14:paraId="6CF5F558" w14:textId="232F1227" w:rsidR="00A06B5A" w:rsidRDefault="00A06B5A" w:rsidP="00FB5318">
      <w:pPr>
        <w:ind w:left="990" w:hanging="270"/>
      </w:pPr>
      <w:r>
        <w:t>Lukeš Petr, Pauline Stenberg, Miina Rautiainen.</w:t>
      </w:r>
      <w:r w:rsidR="005B69C3">
        <w:t xml:space="preserve"> </w:t>
      </w:r>
      <w:r>
        <w:t xml:space="preserve"> 2013.</w:t>
      </w:r>
      <w:r w:rsidR="005B69C3">
        <w:t xml:space="preserve"> </w:t>
      </w:r>
      <w:r>
        <w:t xml:space="preserve"> Relationship between forest density and albedo in the boreal zone. </w:t>
      </w:r>
      <w:r w:rsidR="005B69C3">
        <w:t xml:space="preserve"> </w:t>
      </w:r>
      <w:r>
        <w:t xml:space="preserve">Ecological Modelling 261–262:74-79. </w:t>
      </w:r>
      <w:hyperlink r:id="rId33" w:history="1">
        <w:r w:rsidRPr="001D3F10">
          <w:rPr>
            <w:rStyle w:val="Hyperlink"/>
          </w:rPr>
          <w:t>https://doi.org/10.1016/j.ecolmodel.2013.04.009</w:t>
        </w:r>
      </w:hyperlink>
      <w:r>
        <w:t>.</w:t>
      </w:r>
    </w:p>
    <w:p w14:paraId="32D21D77" w14:textId="77777777" w:rsidR="00A06B5A" w:rsidRDefault="00A06B5A" w:rsidP="002E0AB7">
      <w:pPr>
        <w:pStyle w:val="textbody"/>
        <w:spacing w:before="60"/>
        <w:ind w:left="720" w:right="72"/>
      </w:pPr>
    </w:p>
    <w:p w14:paraId="5CFF895F" w14:textId="50F2F9D0" w:rsidR="00F13975" w:rsidRDefault="00F13975" w:rsidP="003C486C">
      <w:pPr>
        <w:pStyle w:val="Heading1"/>
        <w:pageBreakBefore w:val="0"/>
      </w:pPr>
      <w:bookmarkStart w:id="814" w:name="_Toc503173354"/>
      <w:bookmarkStart w:id="815" w:name="_Ref74206234"/>
      <w:bookmarkStart w:id="816" w:name="_Toc144298630"/>
      <w:r>
        <w:lastRenderedPageBreak/>
        <w:t xml:space="preserve">Input File – </w:t>
      </w:r>
      <w:r w:rsidRPr="00F13975">
        <w:t>PNEToutputsites</w:t>
      </w:r>
      <w:bookmarkEnd w:id="814"/>
      <w:bookmarkEnd w:id="815"/>
      <w:bookmarkEnd w:id="816"/>
    </w:p>
    <w:p w14:paraId="5245E338" w14:textId="7FBC838D"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w:t>
      </w:r>
      <w:r w:rsidR="0043740A">
        <w:t>grid cells (</w:t>
      </w:r>
      <w:r w:rsidR="002E2BF9" w:rsidRPr="002E2BF9">
        <w:t>sites</w:t>
      </w:r>
      <w:r w:rsidR="0043740A">
        <w:t>)</w:t>
      </w:r>
      <w:r w:rsidR="002E2BF9" w:rsidRPr="002E2BF9">
        <w:t xml:space="preserve">.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num" w:pos="0"/>
          <w:tab w:val="num" w:pos="4716"/>
        </w:tabs>
        <w:ind w:left="648" w:hanging="648"/>
      </w:pPr>
      <w:bookmarkStart w:id="817" w:name="_Toc503173355"/>
      <w:bookmarkStart w:id="818" w:name="_Toc144298631"/>
      <w:r>
        <w:t>Example file:</w:t>
      </w:r>
      <w:bookmarkEnd w:id="817"/>
      <w:bookmarkEnd w:id="818"/>
    </w:p>
    <w:p w14:paraId="5B72179E" w14:textId="77777777" w:rsidR="00F13975" w:rsidRPr="009F6D6F" w:rsidRDefault="00F13975" w:rsidP="009F6D6F">
      <w:pPr>
        <w:pStyle w:val="textbody"/>
        <w:spacing w:after="0"/>
        <w:ind w:left="720" w:right="-734"/>
        <w:rPr>
          <w:rFonts w:ascii="Courier New" w:hAnsi="Courier New" w:cs="Courier New"/>
          <w:sz w:val="20"/>
          <w:szCs w:val="20"/>
        </w:rPr>
      </w:pPr>
      <w:bookmarkStart w:id="819" w:name="_Hlk104208095"/>
      <w:r w:rsidRPr="009F6D6F">
        <w:rPr>
          <w:rFonts w:ascii="Courier New" w:hAnsi="Courier New" w:cs="Courier New"/>
          <w:sz w:val="20"/>
          <w:szCs w:val="20"/>
        </w:rPr>
        <w:t>LandisData</w:t>
      </w:r>
      <w:r w:rsidRPr="009F6D6F">
        <w:rPr>
          <w:rFonts w:ascii="Courier New" w:hAnsi="Courier New" w:cs="Courier New"/>
          <w:sz w:val="20"/>
          <w:szCs w:val="20"/>
        </w:rPr>
        <w:tab/>
        <w:t>PNEToutputsites</w:t>
      </w:r>
    </w:p>
    <w:bookmarkEnd w:id="819"/>
    <w:p w14:paraId="4300E828" w14:textId="77777777" w:rsidR="00F13975" w:rsidRPr="009F6D6F" w:rsidRDefault="00F13975" w:rsidP="009F6D6F">
      <w:pPr>
        <w:pStyle w:val="textbody"/>
        <w:spacing w:after="0"/>
        <w:ind w:left="720" w:right="-734"/>
        <w:rPr>
          <w:rFonts w:ascii="Courier New" w:hAnsi="Courier New" w:cs="Courier New"/>
          <w:sz w:val="20"/>
          <w:szCs w:val="20"/>
        </w:rPr>
      </w:pPr>
    </w:p>
    <w:p w14:paraId="1CCAE522" w14:textId="5C5F381F"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&gt;&gt;PNEToutputsites</w:t>
      </w:r>
      <w:r w:rsidRPr="009F6D6F">
        <w:rPr>
          <w:rFonts w:ascii="Courier New" w:hAnsi="Courier New" w:cs="Courier New"/>
          <w:sz w:val="20"/>
          <w:szCs w:val="20"/>
        </w:rPr>
        <w:tab/>
        <w:t>MapCoordinatesX</w:t>
      </w:r>
      <w:r w:rsidRPr="009F6D6F">
        <w:rPr>
          <w:rFonts w:ascii="Courier New" w:hAnsi="Courier New" w:cs="Courier New"/>
          <w:sz w:val="20"/>
          <w:szCs w:val="20"/>
        </w:rPr>
        <w:tab/>
        <w:t>MapCoordinatesY</w:t>
      </w:r>
      <w:r w:rsidRPr="009F6D6F">
        <w:rPr>
          <w:rFonts w:ascii="Courier New" w:hAnsi="Courier New" w:cs="Courier New"/>
          <w:sz w:val="20"/>
          <w:szCs w:val="20"/>
        </w:rPr>
        <w:tab/>
        <w:t>MapCoordinatesMaxX</w:t>
      </w:r>
      <w:r w:rsidRPr="009F6D6F">
        <w:rPr>
          <w:rFonts w:ascii="Courier New" w:hAnsi="Courier New" w:cs="Courier New"/>
          <w:sz w:val="20"/>
          <w:szCs w:val="20"/>
        </w:rPr>
        <w:tab/>
        <w:t>MapCoordinatesMaxY</w:t>
      </w:r>
      <w:r w:rsidRPr="009F6D6F">
        <w:rPr>
          <w:rFonts w:ascii="Courier New" w:hAnsi="Courier New" w:cs="Courier New"/>
          <w:sz w:val="20"/>
          <w:szCs w:val="20"/>
        </w:rPr>
        <w:tab/>
        <w:t>&gt;&gt;-----------------------</w:t>
      </w:r>
      <w:r w:rsidR="003D7488" w:rsidRPr="009F6D6F">
        <w:rPr>
          <w:rFonts w:ascii="Courier New" w:hAnsi="Courier New" w:cs="Courier New"/>
          <w:sz w:val="20"/>
          <w:szCs w:val="20"/>
        </w:rPr>
        <w:t>---------------</w:t>
      </w:r>
      <w:r w:rsidRPr="009F6D6F">
        <w:rPr>
          <w:rFonts w:ascii="Courier New" w:hAnsi="Courier New" w:cs="Courier New"/>
          <w:sz w:val="20"/>
          <w:szCs w:val="20"/>
        </w:rPr>
        <w:t>----------------</w:t>
      </w:r>
    </w:p>
    <w:p w14:paraId="2EC50ED0" w14:textId="409F5AF8" w:rsidR="00F13975" w:rsidRPr="009F6D6F" w:rsidRDefault="008B39A3"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&gt;&gt;Site1</w:t>
      </w:r>
      <w:r w:rsidRPr="009F6D6F">
        <w:rPr>
          <w:rFonts w:ascii="Courier New" w:hAnsi="Courier New" w:cs="Courier New"/>
          <w:sz w:val="20"/>
          <w:szCs w:val="20"/>
        </w:rPr>
        <w:tab/>
      </w:r>
      <w:r w:rsidR="00F13975" w:rsidRPr="009F6D6F">
        <w:rPr>
          <w:rFonts w:ascii="Courier New" w:hAnsi="Courier New" w:cs="Courier New"/>
          <w:sz w:val="20"/>
          <w:szCs w:val="20"/>
        </w:rPr>
        <w:t>715,187.037 4,413,258.694</w:t>
      </w:r>
      <w:r w:rsidR="00F13975" w:rsidRPr="009F6D6F">
        <w:rPr>
          <w:rFonts w:ascii="Courier New" w:hAnsi="Courier New" w:cs="Courier New"/>
          <w:sz w:val="20"/>
          <w:szCs w:val="20"/>
        </w:rPr>
        <w:tab/>
        <w:t>734284.375 4413934</w:t>
      </w:r>
    </w:p>
    <w:p w14:paraId="58D603A6" w14:textId="5D8BD928" w:rsidR="00F13975" w:rsidRPr="009F6D6F" w:rsidRDefault="00F13975" w:rsidP="009F6D6F">
      <w:pPr>
        <w:pStyle w:val="textbody"/>
        <w:spacing w:after="0"/>
        <w:ind w:left="720" w:right="-734"/>
        <w:rPr>
          <w:rFonts w:ascii="Courier New" w:hAnsi="Courier New" w:cs="Courier New"/>
          <w:sz w:val="20"/>
          <w:szCs w:val="20"/>
        </w:rPr>
      </w:pPr>
    </w:p>
    <w:p w14:paraId="0FD2FC68" w14:textId="77777777"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PNEToutputsites</w:t>
      </w:r>
      <w:r w:rsidRPr="009F6D6F">
        <w:rPr>
          <w:rFonts w:ascii="Courier New" w:hAnsi="Courier New" w:cs="Courier New"/>
          <w:sz w:val="20"/>
          <w:szCs w:val="20"/>
        </w:rPr>
        <w:tab/>
        <w:t>Row</w:t>
      </w:r>
      <w:r w:rsidRPr="009F6D6F">
        <w:rPr>
          <w:rFonts w:ascii="Courier New" w:hAnsi="Courier New" w:cs="Courier New"/>
          <w:sz w:val="20"/>
          <w:szCs w:val="20"/>
        </w:rPr>
        <w:tab/>
        <w:t>Column</w:t>
      </w:r>
      <w:r w:rsidRPr="009F6D6F">
        <w:rPr>
          <w:rFonts w:ascii="Courier New" w:hAnsi="Courier New" w:cs="Courier New"/>
          <w:sz w:val="20"/>
          <w:szCs w:val="20"/>
        </w:rPr>
        <w:tab/>
      </w:r>
    </w:p>
    <w:p w14:paraId="2C29EC56" w14:textId="0131BA21"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w:t>
      </w:r>
    </w:p>
    <w:p w14:paraId="5F5C6ED0" w14:textId="4D921CBD"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Site1 1</w:t>
      </w:r>
      <w:r w:rsidRPr="009F6D6F">
        <w:rPr>
          <w:rFonts w:ascii="Courier New" w:hAnsi="Courier New" w:cs="Courier New"/>
          <w:sz w:val="20"/>
          <w:szCs w:val="20"/>
        </w:rPr>
        <w:tab/>
        <w:t>1</w:t>
      </w:r>
      <w:r w:rsidR="0003602E">
        <w:rPr>
          <w:rFonts w:ascii="Courier New" w:hAnsi="Courier New" w:cs="Courier New"/>
          <w:sz w:val="20"/>
          <w:szCs w:val="20"/>
        </w:rPr>
        <w:t>0</w:t>
      </w:r>
    </w:p>
    <w:p w14:paraId="44E267D4" w14:textId="298A41CD" w:rsidR="00F13975" w:rsidRDefault="00F13975" w:rsidP="009F6D6F">
      <w:pPr>
        <w:pStyle w:val="textbody"/>
        <w:spacing w:after="0"/>
        <w:ind w:left="720" w:right="-374"/>
        <w:rPr>
          <w:rFonts w:ascii="Courier New" w:hAnsi="Courier New" w:cs="Courier New"/>
          <w:sz w:val="20"/>
          <w:szCs w:val="20"/>
        </w:rPr>
      </w:pPr>
      <w:r w:rsidRPr="009F6D6F">
        <w:rPr>
          <w:rFonts w:ascii="Courier New" w:hAnsi="Courier New" w:cs="Courier New"/>
          <w:sz w:val="20"/>
          <w:szCs w:val="20"/>
        </w:rPr>
        <w:t>Site2 1</w:t>
      </w:r>
      <w:r w:rsidR="0003602E">
        <w:rPr>
          <w:rFonts w:ascii="Courier New" w:hAnsi="Courier New" w:cs="Courier New"/>
          <w:sz w:val="20"/>
          <w:szCs w:val="20"/>
        </w:rPr>
        <w:t>78</w:t>
      </w:r>
      <w:r w:rsidRPr="009F6D6F">
        <w:rPr>
          <w:rFonts w:ascii="Courier New" w:hAnsi="Courier New" w:cs="Courier New"/>
          <w:sz w:val="20"/>
          <w:szCs w:val="20"/>
        </w:rPr>
        <w:tab/>
        <w:t>2</w:t>
      </w:r>
      <w:r w:rsidR="0003602E">
        <w:rPr>
          <w:rFonts w:ascii="Courier New" w:hAnsi="Courier New" w:cs="Courier New"/>
          <w:sz w:val="20"/>
          <w:szCs w:val="20"/>
        </w:rPr>
        <w:t>94</w:t>
      </w:r>
    </w:p>
    <w:p w14:paraId="380B10F7" w14:textId="719BE727" w:rsidR="0003602E" w:rsidRPr="009F6D6F" w:rsidRDefault="0003602E" w:rsidP="009F6D6F">
      <w:pPr>
        <w:pStyle w:val="textbody"/>
        <w:spacing w:after="0"/>
        <w:ind w:left="720" w:right="-374"/>
        <w:rPr>
          <w:rFonts w:ascii="Courier New" w:hAnsi="Courier New" w:cs="Courier New"/>
          <w:sz w:val="20"/>
          <w:szCs w:val="20"/>
        </w:rPr>
      </w:pPr>
      <w:r>
        <w:rPr>
          <w:rFonts w:ascii="Courier New" w:hAnsi="Courier New" w:cs="Courier New"/>
          <w:sz w:val="20"/>
          <w:szCs w:val="20"/>
        </w:rPr>
        <w:t>Site3 81</w:t>
      </w:r>
      <w:r>
        <w:rPr>
          <w:rFonts w:ascii="Courier New" w:hAnsi="Courier New" w:cs="Courier New"/>
          <w:sz w:val="20"/>
          <w:szCs w:val="20"/>
        </w:rPr>
        <w:tab/>
        <w:t>12</w:t>
      </w:r>
    </w:p>
    <w:p w14:paraId="0DF343B6" w14:textId="2A153C59" w:rsidR="00F13975" w:rsidRDefault="00E1488F" w:rsidP="008166A4">
      <w:pPr>
        <w:pStyle w:val="Heading2"/>
        <w:tabs>
          <w:tab w:val="num" w:pos="0"/>
          <w:tab w:val="num" w:pos="4716"/>
        </w:tabs>
        <w:ind w:left="648" w:hanging="648"/>
      </w:pPr>
      <w:bookmarkStart w:id="820" w:name="_Toc503173356"/>
      <w:bookmarkStart w:id="821" w:name="_Toc144298632"/>
      <w:r>
        <w:t>LandisData</w:t>
      </w:r>
      <w:bookmarkEnd w:id="820"/>
      <w:bookmarkEnd w:id="821"/>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num" w:pos="0"/>
          <w:tab w:val="num" w:pos="4716"/>
        </w:tabs>
        <w:ind w:left="648" w:right="76" w:hanging="648"/>
      </w:pPr>
      <w:bookmarkStart w:id="822" w:name="_Toc503173357"/>
      <w:bookmarkStart w:id="823" w:name="_Toc144298633"/>
      <w:r w:rsidRPr="00E1488F">
        <w:t>PnEToutputsites</w:t>
      </w:r>
      <w:bookmarkEnd w:id="822"/>
      <w:bookmarkEnd w:id="823"/>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w:t>
      </w:r>
      <w:r w:rsidRPr="002E6295">
        <w:rPr>
          <w:sz w:val="23"/>
          <w:szCs w:val="23"/>
        </w:rPr>
        <w:t>map coordinates must be compatible with the input maps</w:t>
      </w:r>
      <w:r>
        <w:rPr>
          <w:sz w:val="23"/>
          <w:szCs w:val="23"/>
        </w:rPr>
        <w:t>).</w:t>
      </w:r>
      <w:r w:rsidRPr="00E1488F">
        <w:rPr>
          <w:sz w:val="23"/>
          <w:szCs w:val="23"/>
        </w:rPr>
        <w:t xml:space="preserve"> </w:t>
      </w:r>
      <w:r>
        <w:rPr>
          <w:sz w:val="23"/>
          <w:szCs w:val="23"/>
        </w:rPr>
        <w:t xml:space="preserve"> See example above for syntax.  </w:t>
      </w:r>
    </w:p>
    <w:p w14:paraId="35F9BC8C" w14:textId="77777777" w:rsidR="00AE18A3" w:rsidRPr="002E0AB7" w:rsidRDefault="00AE18A3" w:rsidP="002E0AB7">
      <w:pPr>
        <w:pStyle w:val="textbody"/>
        <w:spacing w:before="60"/>
        <w:ind w:left="720" w:right="72"/>
      </w:pPr>
    </w:p>
    <w:p w14:paraId="4337FE1E" w14:textId="59B26BD8" w:rsidR="00FE0D30" w:rsidRDefault="0055593B" w:rsidP="00AE18A3">
      <w:pPr>
        <w:pStyle w:val="Heading1"/>
        <w:pageBreakBefore w:val="0"/>
      </w:pPr>
      <w:bookmarkStart w:id="824" w:name="_Toc503173358"/>
      <w:bookmarkStart w:id="825" w:name="_Toc144298634"/>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784"/>
      <w:bookmarkEnd w:id="824"/>
      <w:bookmarkEnd w:id="825"/>
    </w:p>
    <w:p w14:paraId="561C8E1A" w14:textId="482315C9" w:rsidR="00FE0D30" w:rsidRDefault="00D218BA" w:rsidP="00694040">
      <w:pPr>
        <w:pStyle w:val="textbody"/>
        <w:ind w:left="720" w:right="76"/>
      </w:pPr>
      <w:r>
        <w:t xml:space="preserve">This comma-delimited table contains site-level PnET state variable values at the end of each month from the start of the spin-up period </w:t>
      </w:r>
      <w:r w:rsidR="009135D3">
        <w:t xml:space="preserve">(or start of simulation if NoSpinup is used) </w:t>
      </w:r>
      <w:r>
        <w:t xml:space="preserve">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826" w:name="_Toc503173359"/>
      <w:bookmarkStart w:id="827" w:name="_Toc144298635"/>
      <w:bookmarkStart w:id="828" w:name="_Toc393188861"/>
      <w:r>
        <w:t>Time</w:t>
      </w:r>
      <w:bookmarkEnd w:id="826"/>
      <w:bookmarkEnd w:id="827"/>
    </w:p>
    <w:p w14:paraId="4A8397C0" w14:textId="0153EE6D" w:rsidR="001F63D2" w:rsidRPr="001F63D2" w:rsidRDefault="001F63D2" w:rsidP="00694040">
      <w:pPr>
        <w:pStyle w:val="textbody"/>
        <w:ind w:left="720" w:right="76"/>
      </w:pPr>
      <w:r>
        <w:t>Simulation year</w:t>
      </w:r>
      <w:r w:rsidR="002B05A0">
        <w:t xml:space="preserve"> and month (as decimal)</w:t>
      </w:r>
      <w:r>
        <w:t>.</w:t>
      </w:r>
    </w:p>
    <w:p w14:paraId="35C44A3B" w14:textId="42A156B6" w:rsidR="002B05A0" w:rsidRDefault="00BA5874" w:rsidP="002B05A0">
      <w:pPr>
        <w:pStyle w:val="Heading2"/>
        <w:tabs>
          <w:tab w:val="num" w:pos="0"/>
        </w:tabs>
        <w:ind w:left="648" w:right="76" w:hanging="648"/>
      </w:pPr>
      <w:bookmarkStart w:id="829" w:name="_Toc144298636"/>
      <w:bookmarkStart w:id="830" w:name="_Toc503173360"/>
      <w:r>
        <w:t>Year</w:t>
      </w:r>
      <w:bookmarkEnd w:id="829"/>
    </w:p>
    <w:p w14:paraId="466077D9" w14:textId="77777777" w:rsidR="002B05A0" w:rsidRPr="001F63D2" w:rsidRDefault="002B05A0" w:rsidP="002B05A0">
      <w:pPr>
        <w:pStyle w:val="textbody"/>
        <w:ind w:left="720" w:right="76"/>
      </w:pPr>
      <w:r>
        <w:t>Simulation year.</w:t>
      </w:r>
    </w:p>
    <w:p w14:paraId="24C328F6" w14:textId="2FF9B959" w:rsidR="002B05A0" w:rsidRDefault="002B05A0" w:rsidP="002B05A0">
      <w:pPr>
        <w:pStyle w:val="Heading2"/>
        <w:tabs>
          <w:tab w:val="num" w:pos="0"/>
        </w:tabs>
        <w:ind w:left="648" w:right="76" w:hanging="648"/>
      </w:pPr>
      <w:bookmarkStart w:id="831" w:name="_Toc144298637"/>
      <w:r>
        <w:lastRenderedPageBreak/>
        <w:t>Month</w:t>
      </w:r>
      <w:bookmarkEnd w:id="831"/>
    </w:p>
    <w:p w14:paraId="6E072E7F" w14:textId="22ACCF2E" w:rsidR="002B05A0" w:rsidRPr="001F63D2" w:rsidRDefault="002B05A0" w:rsidP="002B05A0">
      <w:pPr>
        <w:pStyle w:val="textbody"/>
        <w:ind w:left="720" w:right="76"/>
      </w:pPr>
      <w:r>
        <w:t>Simulation month.</w:t>
      </w:r>
    </w:p>
    <w:p w14:paraId="69C914EC" w14:textId="602CCB42" w:rsidR="00BF6814" w:rsidRDefault="00BF6814" w:rsidP="00694040">
      <w:pPr>
        <w:pStyle w:val="Heading2"/>
        <w:tabs>
          <w:tab w:val="num" w:pos="0"/>
        </w:tabs>
        <w:ind w:left="648" w:right="76" w:hanging="648"/>
      </w:pPr>
      <w:bookmarkStart w:id="832" w:name="_Toc144298638"/>
      <w:r>
        <w:t>Ecoregion</w:t>
      </w:r>
      <w:bookmarkEnd w:id="830"/>
      <w:bookmarkEnd w:id="832"/>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833" w:name="_Toc503173361"/>
      <w:bookmarkStart w:id="834" w:name="_Toc144298639"/>
      <w:r>
        <w:t>SoilType</w:t>
      </w:r>
      <w:bookmarkEnd w:id="833"/>
      <w:bookmarkEnd w:id="834"/>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835" w:name="_Toc503173362"/>
      <w:bookmarkStart w:id="836" w:name="_Toc144298640"/>
      <w:r>
        <w:t>NrOfCohorts</w:t>
      </w:r>
      <w:bookmarkEnd w:id="828"/>
      <w:bookmarkEnd w:id="835"/>
      <w:bookmarkEnd w:id="836"/>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F42DF42" w:rsidR="00215381" w:rsidRDefault="009F6D6F" w:rsidP="00694040">
      <w:pPr>
        <w:pStyle w:val="Heading2"/>
        <w:tabs>
          <w:tab w:val="num" w:pos="0"/>
        </w:tabs>
        <w:ind w:left="648" w:right="76" w:hanging="648"/>
      </w:pPr>
      <w:bookmarkStart w:id="837" w:name="_Toc503173363"/>
      <w:bookmarkStart w:id="838" w:name="_Toc144298641"/>
      <w:bookmarkStart w:id="839" w:name="_Toc393188862"/>
      <w:r w:rsidRPr="009F6D6F">
        <w:t>MaxLayerRatio</w:t>
      </w:r>
      <w:bookmarkEnd w:id="837"/>
      <w:bookmarkEnd w:id="838"/>
      <w:r w:rsidR="00215381">
        <w:t xml:space="preserve"> </w:t>
      </w:r>
    </w:p>
    <w:p w14:paraId="2BE5ECFF" w14:textId="48A3C19B" w:rsidR="00215381" w:rsidRDefault="00215381" w:rsidP="00694040">
      <w:pPr>
        <w:pStyle w:val="textbody"/>
        <w:ind w:left="720" w:right="76"/>
      </w:pPr>
      <w:r>
        <w:t xml:space="preserve">Maximum </w:t>
      </w:r>
      <w:r w:rsidR="009F6D6F">
        <w:t xml:space="preserve">ratio </w:t>
      </w:r>
      <w:r w:rsidR="00FE4A0B">
        <w:t xml:space="preserve">of </w:t>
      </w:r>
      <w:r w:rsidR="009F6D6F">
        <w:t xml:space="preserve">biomass values </w:t>
      </w:r>
      <w:r w:rsidR="00FE4A0B">
        <w:t xml:space="preserve">between </w:t>
      </w:r>
      <w:r w:rsidR="009F6D6F">
        <w:t xml:space="preserve">all combinations </w:t>
      </w:r>
      <w:r>
        <w:t>of cohorts present on the cell</w:t>
      </w:r>
      <w:r w:rsidRPr="00E92A6F">
        <w:t>.</w:t>
      </w:r>
      <w:r>
        <w:t xml:space="preserve">  </w:t>
      </w:r>
      <w:r w:rsidR="009F6D6F">
        <w:t>These ratios are u</w:t>
      </w:r>
      <w:r>
        <w:t xml:space="preserve">sed to </w:t>
      </w:r>
      <w:r w:rsidR="009F6D6F">
        <w:t>assign cohorts to</w:t>
      </w:r>
      <w:r>
        <w:t xml:space="preserve"> canopy layers (section </w:t>
      </w:r>
      <w:r w:rsidR="00487BA1">
        <w:fldChar w:fldCharType="begin"/>
      </w:r>
      <w:r w:rsidR="00487BA1">
        <w:instrText xml:space="preserve"> REF _Ref74136139 \r \h </w:instrText>
      </w:r>
      <w:r w:rsidR="00487BA1">
        <w:fldChar w:fldCharType="separate"/>
      </w:r>
      <w:r w:rsidR="00214006">
        <w:t>2.2.1</w:t>
      </w:r>
      <w:r w:rsidR="00487BA1">
        <w:fldChar w:fldCharType="end"/>
      </w:r>
      <w:r>
        <w:t>).</w:t>
      </w:r>
    </w:p>
    <w:p w14:paraId="114AEDB5" w14:textId="5554C73C" w:rsidR="00631AA3" w:rsidRDefault="009C1733" w:rsidP="00694040">
      <w:pPr>
        <w:pStyle w:val="Heading2"/>
        <w:tabs>
          <w:tab w:val="num" w:pos="0"/>
        </w:tabs>
        <w:ind w:left="648" w:right="76" w:hanging="648"/>
      </w:pPr>
      <w:bookmarkStart w:id="840" w:name="_Toc503173364"/>
      <w:bookmarkStart w:id="841" w:name="_Toc144298642"/>
      <w:r>
        <w:t>L</w:t>
      </w:r>
      <w:r w:rsidR="00631AA3">
        <w:t>ayers</w:t>
      </w:r>
      <w:bookmarkEnd w:id="840"/>
      <w:bookmarkEnd w:id="841"/>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3C42F6AA" w14:textId="76E12477" w:rsidR="004C6DE5" w:rsidRDefault="004C6DE5" w:rsidP="004C6DE5">
      <w:pPr>
        <w:pStyle w:val="Heading2"/>
        <w:tabs>
          <w:tab w:val="num" w:pos="0"/>
        </w:tabs>
        <w:ind w:left="648" w:right="76" w:hanging="648"/>
      </w:pPr>
      <w:bookmarkStart w:id="842" w:name="_Toc144298643"/>
      <w:bookmarkStart w:id="843" w:name="_Toc503173365"/>
      <w:r w:rsidRPr="004C6DE5">
        <w:t>SumCanopyProp</w:t>
      </w:r>
      <w:bookmarkEnd w:id="842"/>
      <w:r>
        <w:t xml:space="preserve"> </w:t>
      </w:r>
    </w:p>
    <w:p w14:paraId="6FFDB1E5" w14:textId="37A8242F" w:rsidR="004C6DE5" w:rsidRDefault="00E20F45" w:rsidP="004C6DE5">
      <w:pPr>
        <w:pStyle w:val="textbody"/>
        <w:ind w:left="720" w:right="76"/>
      </w:pPr>
      <w:r w:rsidRPr="00CF497E">
        <w:t>Sum of the canopy proportions of all cohorts on the site</w:t>
      </w:r>
      <w:r w:rsidR="00890487" w:rsidRPr="00CF497E">
        <w:t>, scaled to not exceed 1.0</w:t>
      </w:r>
      <w:r w:rsidR="00AD2556" w:rsidRPr="00CF497E">
        <w:t xml:space="preserve"> for each major layer</w:t>
      </w:r>
      <w:r w:rsidR="00113E4F" w:rsidRPr="00CF497E">
        <w:t>, as modified by CanopySumScale</w:t>
      </w:r>
      <w:r w:rsidR="00CA41D9" w:rsidRPr="00CF497E">
        <w:t xml:space="preserve"> parameter</w:t>
      </w:r>
      <w:r w:rsidR="004C6DE5" w:rsidRPr="00AD2556">
        <w:t>.</w:t>
      </w:r>
      <w:r w:rsidR="0080062B">
        <w:t xml:space="preserve">  Values less than 1.0 </w:t>
      </w:r>
      <w:r w:rsidR="00D57CA2">
        <w:t>indicate</w:t>
      </w:r>
      <w:r w:rsidR="0080062B">
        <w:t xml:space="preserve"> canopy gaps.</w:t>
      </w:r>
    </w:p>
    <w:p w14:paraId="2ACF3B25" w14:textId="56D9A4EE" w:rsidR="00631AA3" w:rsidRDefault="00631AA3" w:rsidP="00C9218D">
      <w:pPr>
        <w:pStyle w:val="Heading2"/>
        <w:tabs>
          <w:tab w:val="num" w:pos="0"/>
          <w:tab w:val="num" w:pos="1296"/>
        </w:tabs>
        <w:ind w:left="648" w:right="76" w:hanging="648"/>
      </w:pPr>
      <w:bookmarkStart w:id="844" w:name="_Toc144298644"/>
      <w:r>
        <w:t>PAR0</w:t>
      </w:r>
      <w:bookmarkEnd w:id="843"/>
      <w:bookmarkEnd w:id="844"/>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num" w:pos="0"/>
          <w:tab w:val="num" w:pos="1296"/>
        </w:tabs>
        <w:ind w:left="648" w:right="76" w:hanging="648"/>
      </w:pPr>
      <w:bookmarkStart w:id="845" w:name="_Toc6575276"/>
      <w:bookmarkStart w:id="846" w:name="_Toc144298645"/>
      <w:r>
        <w:t>Tmin(C)</w:t>
      </w:r>
      <w:bookmarkEnd w:id="845"/>
      <w:bookmarkEnd w:id="846"/>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num" w:pos="0"/>
          <w:tab w:val="num" w:pos="1296"/>
        </w:tabs>
        <w:ind w:left="648" w:right="76" w:hanging="648"/>
      </w:pPr>
      <w:bookmarkStart w:id="847" w:name="_Toc6575277"/>
      <w:bookmarkStart w:id="848" w:name="_Toc144298646"/>
      <w:r>
        <w:t>Tave(C)</w:t>
      </w:r>
      <w:bookmarkEnd w:id="847"/>
      <w:bookmarkEnd w:id="848"/>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36597047" w14:textId="77777777" w:rsidR="00A52A41" w:rsidRDefault="0074741C" w:rsidP="009135D3">
      <w:pPr>
        <w:pStyle w:val="Heading2"/>
        <w:tabs>
          <w:tab w:val="num" w:pos="0"/>
          <w:tab w:val="num" w:pos="1296"/>
        </w:tabs>
        <w:ind w:left="648" w:right="76" w:hanging="648"/>
      </w:pPr>
      <w:bookmarkStart w:id="849" w:name="_Toc503173366"/>
      <w:bookmarkStart w:id="850" w:name="_Toc144298647"/>
      <w:r>
        <w:t>Tday</w:t>
      </w:r>
      <w:r w:rsidR="00E034C3">
        <w:t>(C)</w:t>
      </w:r>
      <w:bookmarkEnd w:id="839"/>
      <w:bookmarkEnd w:id="849"/>
      <w:bookmarkEnd w:id="850"/>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num" w:pos="0"/>
          <w:tab w:val="num" w:pos="1296"/>
        </w:tabs>
        <w:ind w:left="648" w:right="76" w:hanging="648"/>
      </w:pPr>
      <w:bookmarkStart w:id="851" w:name="_Toc6575279"/>
      <w:bookmarkStart w:id="852" w:name="_Toc144298648"/>
      <w:r>
        <w:t>Tmax(C)</w:t>
      </w:r>
      <w:bookmarkEnd w:id="851"/>
      <w:bookmarkEnd w:id="852"/>
    </w:p>
    <w:p w14:paraId="7B897543" w14:textId="1624C76C" w:rsidR="006B02E7" w:rsidRDefault="006B02E7" w:rsidP="00694040">
      <w:pPr>
        <w:pStyle w:val="textbody"/>
        <w:ind w:left="720" w:right="76"/>
      </w:pPr>
      <w:r>
        <w:t>Tmax from the climate file.</w:t>
      </w:r>
    </w:p>
    <w:p w14:paraId="3335B0C0" w14:textId="77777777" w:rsidR="00576040" w:rsidRDefault="00576040" w:rsidP="009135D3">
      <w:pPr>
        <w:pStyle w:val="Heading2"/>
        <w:tabs>
          <w:tab w:val="num" w:pos="0"/>
          <w:tab w:val="num" w:pos="1296"/>
        </w:tabs>
        <w:ind w:left="648" w:right="76" w:hanging="648"/>
      </w:pPr>
      <w:bookmarkStart w:id="853" w:name="_Toc382310236"/>
      <w:bookmarkStart w:id="854" w:name="_Toc393188863"/>
      <w:bookmarkStart w:id="855" w:name="_Toc503173367"/>
      <w:bookmarkStart w:id="856" w:name="_Toc144298649"/>
      <w:bookmarkEnd w:id="853"/>
      <w:r>
        <w:lastRenderedPageBreak/>
        <w:t>Precip(mm_mo)</w:t>
      </w:r>
      <w:bookmarkEnd w:id="854"/>
      <w:bookmarkEnd w:id="855"/>
      <w:bookmarkEnd w:id="856"/>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9135D3">
      <w:pPr>
        <w:pStyle w:val="Heading2"/>
        <w:tabs>
          <w:tab w:val="num" w:pos="0"/>
          <w:tab w:val="num" w:pos="1296"/>
        </w:tabs>
        <w:ind w:left="648" w:right="76" w:hanging="648"/>
      </w:pPr>
      <w:bookmarkStart w:id="857" w:name="_Toc382310238"/>
      <w:bookmarkStart w:id="858" w:name="_Toc503173368"/>
      <w:bookmarkStart w:id="859" w:name="_Toc144298650"/>
      <w:bookmarkStart w:id="860" w:name="_Toc393188864"/>
      <w:bookmarkEnd w:id="857"/>
      <w:r>
        <w:t>CO2</w:t>
      </w:r>
      <w:r w:rsidR="00FB6887">
        <w:t>(ppm)</w:t>
      </w:r>
      <w:bookmarkEnd w:id="858"/>
      <w:bookmarkEnd w:id="859"/>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9135D3">
      <w:pPr>
        <w:pStyle w:val="Heading2"/>
        <w:tabs>
          <w:tab w:val="num" w:pos="0"/>
          <w:tab w:val="num" w:pos="1296"/>
        </w:tabs>
        <w:ind w:left="648" w:right="76" w:hanging="648"/>
      </w:pPr>
      <w:bookmarkStart w:id="861" w:name="_Toc503173369"/>
      <w:bookmarkStart w:id="862" w:name="_Toc144298651"/>
      <w:r>
        <w:t>O3</w:t>
      </w:r>
      <w:r w:rsidR="00FB6887">
        <w:t>(cum_ppb_h)</w:t>
      </w:r>
      <w:bookmarkEnd w:id="861"/>
      <w:bookmarkEnd w:id="862"/>
    </w:p>
    <w:p w14:paraId="7D073EB6" w14:textId="09058FD9" w:rsidR="00FB6887" w:rsidRPr="00FB6887" w:rsidRDefault="00FB6887" w:rsidP="00694040">
      <w:pPr>
        <w:pStyle w:val="textbody"/>
        <w:ind w:left="720" w:right="76"/>
      </w:pPr>
      <w:r>
        <w:t>Monthly ozone dosage (as read from the climate file).  Units should be ppb</w:t>
      </w:r>
      <w:r w:rsidR="00487A2E">
        <w:t>/</w:t>
      </w:r>
      <w:r>
        <w:t xml:space="preserve">h (see </w:t>
      </w:r>
      <w:r>
        <w:fldChar w:fldCharType="begin"/>
      </w:r>
      <w:r>
        <w:instrText xml:space="preserve"> REF _Ref503159258 \r \h </w:instrText>
      </w:r>
      <w:r>
        <w:fldChar w:fldCharType="separate"/>
      </w:r>
      <w:r w:rsidR="00214006">
        <w:t>6.3.8</w:t>
      </w:r>
      <w:r>
        <w:fldChar w:fldCharType="end"/>
      </w:r>
      <w:r>
        <w:t>).</w:t>
      </w:r>
    </w:p>
    <w:p w14:paraId="4B2D90FB" w14:textId="77777777" w:rsidR="00576040" w:rsidRDefault="00576040" w:rsidP="009135D3">
      <w:pPr>
        <w:pStyle w:val="Heading2"/>
        <w:tabs>
          <w:tab w:val="num" w:pos="0"/>
          <w:tab w:val="num" w:pos="1296"/>
        </w:tabs>
        <w:ind w:left="648" w:right="76" w:hanging="648"/>
      </w:pPr>
      <w:bookmarkStart w:id="863" w:name="_Toc503173370"/>
      <w:bookmarkStart w:id="864" w:name="_Toc144298652"/>
      <w:r>
        <w:t>RunOff(mm_mo)</w:t>
      </w:r>
      <w:bookmarkEnd w:id="860"/>
      <w:bookmarkEnd w:id="863"/>
      <w:bookmarkEnd w:id="864"/>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9135D3">
      <w:pPr>
        <w:pStyle w:val="Heading2"/>
        <w:tabs>
          <w:tab w:val="num" w:pos="0"/>
          <w:tab w:val="num" w:pos="1296"/>
        </w:tabs>
        <w:ind w:left="648" w:right="76" w:hanging="648"/>
      </w:pPr>
      <w:bookmarkStart w:id="865" w:name="_Toc382310241"/>
      <w:bookmarkStart w:id="866" w:name="_Toc503173372"/>
      <w:bookmarkStart w:id="867" w:name="_Toc144298653"/>
      <w:bookmarkStart w:id="868" w:name="_Toc393188866"/>
      <w:bookmarkEnd w:id="865"/>
      <w:r>
        <w:t>Leakage(mm)</w:t>
      </w:r>
      <w:bookmarkEnd w:id="866"/>
      <w:bookmarkEnd w:id="867"/>
    </w:p>
    <w:p w14:paraId="1F7532A8" w14:textId="3397B1F7" w:rsidR="00631AA3" w:rsidRDefault="00631AA3" w:rsidP="00694040">
      <w:pPr>
        <w:pStyle w:val="textbody"/>
        <w:ind w:left="720" w:right="76"/>
      </w:pPr>
      <w:r>
        <w:t>Water lost out of the bottom of the rooting zone.</w:t>
      </w:r>
    </w:p>
    <w:p w14:paraId="6E25203C" w14:textId="65855CC3" w:rsidR="00631AA3" w:rsidRDefault="00EE3074" w:rsidP="009135D3">
      <w:pPr>
        <w:pStyle w:val="Heading2"/>
        <w:tabs>
          <w:tab w:val="num" w:pos="0"/>
          <w:tab w:val="num" w:pos="1296"/>
        </w:tabs>
        <w:ind w:left="648" w:right="76" w:hanging="648"/>
      </w:pPr>
      <w:bookmarkStart w:id="869" w:name="_Toc503173373"/>
      <w:bookmarkStart w:id="870" w:name="_Toc144298654"/>
      <w:r w:rsidRPr="00EE3074">
        <w:t>Potential Evaporation</w:t>
      </w:r>
      <w:r w:rsidR="00631AA3">
        <w:t>(mm)</w:t>
      </w:r>
      <w:bookmarkEnd w:id="869"/>
      <w:bookmarkEnd w:id="870"/>
    </w:p>
    <w:p w14:paraId="21528965" w14:textId="6D787C11" w:rsidR="00631AA3" w:rsidRDefault="00631AA3" w:rsidP="00694040">
      <w:pPr>
        <w:pStyle w:val="textbody"/>
        <w:ind w:left="720" w:right="76"/>
      </w:pPr>
      <w:r>
        <w:t xml:space="preserve">Potential EvapoTranspiration. </w:t>
      </w:r>
      <w:r w:rsidR="00B80918">
        <w:t xml:space="preserve"> </w:t>
      </w:r>
      <w:r w:rsidR="00847EE8" w:rsidRPr="00456BE9">
        <w:t xml:space="preserve">Potential evaporation is </w:t>
      </w:r>
      <w:r w:rsidR="00847EE8" w:rsidRPr="00A91ECE">
        <w:t xml:space="preserve">calculated </w:t>
      </w:r>
      <w:r w:rsidR="00847EE8">
        <w:t>according to Hamon (1961).</w:t>
      </w:r>
    </w:p>
    <w:p w14:paraId="645A313C" w14:textId="3E412BAA" w:rsidR="002359D6" w:rsidRDefault="002359D6" w:rsidP="009135D3">
      <w:pPr>
        <w:pStyle w:val="Heading2"/>
        <w:tabs>
          <w:tab w:val="num" w:pos="0"/>
          <w:tab w:val="num" w:pos="1296"/>
        </w:tabs>
        <w:ind w:left="648" w:right="76" w:hanging="648"/>
      </w:pPr>
      <w:bookmarkStart w:id="871" w:name="_Toc503173374"/>
      <w:bookmarkStart w:id="872" w:name="_Toc144298655"/>
      <w:r>
        <w:t>Evaporation(mm)</w:t>
      </w:r>
      <w:bookmarkEnd w:id="871"/>
      <w:bookmarkEnd w:id="872"/>
      <w:r>
        <w:t xml:space="preserve"> </w:t>
      </w:r>
    </w:p>
    <w:p w14:paraId="731FC7DA" w14:textId="402D72F0" w:rsidR="002359D6" w:rsidRPr="00576040" w:rsidRDefault="002359D6" w:rsidP="00694040">
      <w:pPr>
        <w:pStyle w:val="textbody"/>
        <w:ind w:left="720" w:right="76"/>
      </w:pPr>
      <w:r>
        <w:t xml:space="preserve">Precipitation lost to </w:t>
      </w:r>
      <w:r w:rsidR="001818CA">
        <w:t xml:space="preserve">actual </w:t>
      </w:r>
      <w:r>
        <w:t>evaporation from the soil surface as a function of the LAI on the site.</w:t>
      </w:r>
    </w:p>
    <w:p w14:paraId="6CBFF73B" w14:textId="0880BA96" w:rsidR="00576040" w:rsidRDefault="00975457" w:rsidP="009135D3">
      <w:pPr>
        <w:pStyle w:val="Heading2"/>
        <w:tabs>
          <w:tab w:val="num" w:pos="0"/>
          <w:tab w:val="num" w:pos="1296"/>
        </w:tabs>
        <w:ind w:left="648" w:right="76" w:hanging="648"/>
      </w:pPr>
      <w:bookmarkStart w:id="873" w:name="_Toc503173375"/>
      <w:bookmarkStart w:id="874" w:name="_Toc144298656"/>
      <w:r w:rsidRPr="00975457">
        <w:t>PotentialTranspiration(mm)</w:t>
      </w:r>
      <w:r w:rsidRPr="00975457" w:rsidDel="00975457">
        <w:t xml:space="preserve"> </w:t>
      </w:r>
      <w:r w:rsidR="002359D6">
        <w:t>(mm</w:t>
      </w:r>
      <w:r w:rsidR="00576040">
        <w:t>)</w:t>
      </w:r>
      <w:bookmarkEnd w:id="868"/>
      <w:bookmarkEnd w:id="873"/>
      <w:bookmarkEnd w:id="874"/>
      <w:r w:rsidR="00576040">
        <w:t xml:space="preserve"> </w:t>
      </w:r>
    </w:p>
    <w:p w14:paraId="1B7C8A19" w14:textId="78976F8B" w:rsidR="00576040" w:rsidRPr="00576040" w:rsidRDefault="00207462" w:rsidP="00694040">
      <w:pPr>
        <w:pStyle w:val="textbody"/>
        <w:ind w:left="720" w:right="76"/>
      </w:pPr>
      <w:r>
        <w:t>Potential t</w:t>
      </w:r>
      <w:r w:rsidR="002359D6">
        <w:t>ranspiration of all cohorts</w:t>
      </w:r>
      <w:r w:rsidR="00576040">
        <w:t>.</w:t>
      </w:r>
    </w:p>
    <w:p w14:paraId="00925734" w14:textId="77777777" w:rsidR="00975457" w:rsidRDefault="00975457" w:rsidP="00975457">
      <w:pPr>
        <w:pStyle w:val="Heading2"/>
        <w:tabs>
          <w:tab w:val="num" w:pos="0"/>
          <w:tab w:val="num" w:pos="1296"/>
        </w:tabs>
        <w:ind w:left="648" w:right="76" w:hanging="648"/>
      </w:pPr>
      <w:bookmarkStart w:id="875" w:name="_Toc382310243"/>
      <w:bookmarkStart w:id="876" w:name="_Toc144298657"/>
      <w:bookmarkStart w:id="877" w:name="_Toc503173376"/>
      <w:bookmarkStart w:id="878" w:name="_Toc393188867"/>
      <w:bookmarkEnd w:id="875"/>
      <w:r>
        <w:t>Transpiration(mm)</w:t>
      </w:r>
      <w:bookmarkEnd w:id="876"/>
      <w:r>
        <w:t xml:space="preserve"> </w:t>
      </w:r>
    </w:p>
    <w:p w14:paraId="0928121A" w14:textId="49DF4CBD" w:rsidR="00975457" w:rsidRPr="00576040" w:rsidRDefault="00207462" w:rsidP="00975457">
      <w:pPr>
        <w:pStyle w:val="textbody"/>
        <w:ind w:left="720" w:right="76"/>
      </w:pPr>
      <w:r>
        <w:t>Actual t</w:t>
      </w:r>
      <w:r w:rsidR="00975457">
        <w:t>ranspiration of all cohorts.</w:t>
      </w:r>
    </w:p>
    <w:p w14:paraId="4C3C1334" w14:textId="747CA581" w:rsidR="00631AA3" w:rsidRDefault="00631AA3" w:rsidP="009135D3">
      <w:pPr>
        <w:pStyle w:val="Heading2"/>
        <w:tabs>
          <w:tab w:val="num" w:pos="0"/>
          <w:tab w:val="num" w:pos="1296"/>
        </w:tabs>
        <w:ind w:left="648" w:right="76" w:hanging="648"/>
      </w:pPr>
      <w:bookmarkStart w:id="879" w:name="_Toc144298658"/>
      <w:r>
        <w:t>Interception(mm)</w:t>
      </w:r>
      <w:bookmarkEnd w:id="877"/>
      <w:bookmarkEnd w:id="879"/>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9135D3">
      <w:pPr>
        <w:pStyle w:val="Heading2"/>
        <w:tabs>
          <w:tab w:val="num" w:pos="0"/>
          <w:tab w:val="num" w:pos="1296"/>
        </w:tabs>
        <w:ind w:left="648" w:right="76" w:hanging="648"/>
      </w:pPr>
      <w:bookmarkStart w:id="880" w:name="_Toc503173377"/>
      <w:bookmarkStart w:id="881" w:name="_Toc144298659"/>
      <w:r>
        <w:t>PrecLoss</w:t>
      </w:r>
      <w:r w:rsidR="00BF6814">
        <w:t>(mm</w:t>
      </w:r>
      <w:r>
        <w:t>/</w:t>
      </w:r>
      <w:r w:rsidR="00BF6814">
        <w:t>mo)</w:t>
      </w:r>
      <w:bookmarkEnd w:id="880"/>
      <w:bookmarkEnd w:id="881"/>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9135D3">
      <w:pPr>
        <w:pStyle w:val="Heading2"/>
        <w:tabs>
          <w:tab w:val="num" w:pos="0"/>
          <w:tab w:val="num" w:pos="1296"/>
        </w:tabs>
        <w:ind w:left="648" w:right="76" w:hanging="648"/>
      </w:pPr>
      <w:bookmarkStart w:id="882" w:name="_Toc382310245"/>
      <w:bookmarkStart w:id="883" w:name="_Toc393188868"/>
      <w:bookmarkStart w:id="884" w:name="_Toc503173378"/>
      <w:bookmarkStart w:id="885" w:name="_Toc144298660"/>
      <w:bookmarkEnd w:id="878"/>
      <w:bookmarkEnd w:id="882"/>
      <w:r>
        <w:t>W</w:t>
      </w:r>
      <w:r w:rsidR="00A52A41" w:rsidRPr="00D31F89">
        <w:t>ater</w:t>
      </w:r>
      <w:r w:rsidR="00E034C3">
        <w:t>(mm</w:t>
      </w:r>
      <w:r w:rsidR="00973EBA">
        <w:t>/m</w:t>
      </w:r>
      <w:r w:rsidR="00E034C3">
        <w:t>)</w:t>
      </w:r>
      <w:bookmarkEnd w:id="883"/>
      <w:bookmarkEnd w:id="884"/>
      <w:bookmarkEnd w:id="885"/>
    </w:p>
    <w:p w14:paraId="2D9402E9" w14:textId="0DF920F9" w:rsidR="00A52A41" w:rsidRDefault="00973EBA" w:rsidP="00694040">
      <w:pPr>
        <w:pStyle w:val="textbody"/>
        <w:ind w:left="720" w:right="76"/>
      </w:pPr>
      <w:r>
        <w:t>Proportional a</w:t>
      </w:r>
      <w:r w:rsidR="006A01C9">
        <w:t>mount of</w:t>
      </w:r>
      <w:r w:rsidR="006A01C9" w:rsidRPr="00D31F89">
        <w:t xml:space="preserve"> </w:t>
      </w:r>
      <w:r w:rsidR="00A920A5" w:rsidRPr="00D31F89">
        <w:t xml:space="preserve">soil water </w:t>
      </w:r>
      <w:r w:rsidR="00952DA7">
        <w:t xml:space="preserve">(mm water per m of soil profile) </w:t>
      </w:r>
      <w:r w:rsidR="00A920A5" w:rsidRPr="00D31F89">
        <w:t>as calculated by the bulk hydrology model</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9135D3">
      <w:pPr>
        <w:pStyle w:val="Heading2"/>
        <w:tabs>
          <w:tab w:val="num" w:pos="0"/>
          <w:tab w:val="num" w:pos="1296"/>
        </w:tabs>
        <w:ind w:left="648" w:right="76" w:hanging="648"/>
      </w:pPr>
      <w:bookmarkStart w:id="886" w:name="_Toc382310247"/>
      <w:bookmarkStart w:id="887" w:name="_Toc503173379"/>
      <w:bookmarkStart w:id="888" w:name="_Toc144298661"/>
      <w:bookmarkStart w:id="889" w:name="_Toc393188869"/>
      <w:bookmarkEnd w:id="886"/>
      <w:r>
        <w:lastRenderedPageBreak/>
        <w:t>P</w:t>
      </w:r>
      <w:r w:rsidR="00B80918">
        <w:t>ressureHead(m</w:t>
      </w:r>
      <w:r>
        <w:t>)</w:t>
      </w:r>
      <w:bookmarkEnd w:id="887"/>
      <w:bookmarkEnd w:id="888"/>
    </w:p>
    <w:p w14:paraId="22C2D1C8" w14:textId="01E85EA0" w:rsidR="00215381" w:rsidRDefault="00AB3241" w:rsidP="00694040">
      <w:pPr>
        <w:pStyle w:val="textbody"/>
        <w:ind w:left="720" w:right="76"/>
      </w:pPr>
      <w:r>
        <w:t>Absolute value of p</w:t>
      </w:r>
      <w:r w:rsidR="00215381">
        <w:t xml:space="preserve">ressure head </w:t>
      </w:r>
      <w:r w:rsidR="000A17B7">
        <w:t xml:space="preserve">(at the end of the month) </w:t>
      </w:r>
      <w:r w:rsidR="00215381" w:rsidRPr="00D31F89">
        <w:t>as calculated</w:t>
      </w:r>
      <w:r w:rsidR="00B80918">
        <w:t xml:space="preserve"> by the bulk hydrology </w:t>
      </w:r>
      <w:r w:rsidR="001B4893">
        <w:t>sub</w:t>
      </w:r>
      <w:r w:rsidR="00B80918">
        <w:t>model (m</w:t>
      </w:r>
      <w:r w:rsidR="00215381" w:rsidRPr="00D31F89">
        <w:t>).</w:t>
      </w:r>
      <w:r w:rsidR="00215381">
        <w:t xml:space="preserve"> </w:t>
      </w:r>
    </w:p>
    <w:p w14:paraId="3B2E2669" w14:textId="296AA79B" w:rsidR="002E175F" w:rsidRPr="00D31F89" w:rsidRDefault="00EE3E48" w:rsidP="009135D3">
      <w:pPr>
        <w:pStyle w:val="Heading2"/>
        <w:tabs>
          <w:tab w:val="num" w:pos="0"/>
          <w:tab w:val="num" w:pos="1296"/>
        </w:tabs>
        <w:ind w:left="648" w:right="76" w:hanging="648"/>
      </w:pPr>
      <w:bookmarkStart w:id="890" w:name="_Toc144298662"/>
      <w:bookmarkStart w:id="891" w:name="_Toc503173380"/>
      <w:r>
        <w:t>A</w:t>
      </w:r>
      <w:r w:rsidR="002E175F">
        <w:t>vailable water (mm)</w:t>
      </w:r>
      <w:bookmarkEnd w:id="890"/>
    </w:p>
    <w:p w14:paraId="74845692" w14:textId="5F0493EA" w:rsidR="002E175F" w:rsidRDefault="00973EBA" w:rsidP="00694040">
      <w:pPr>
        <w:pStyle w:val="textbody"/>
        <w:ind w:left="720" w:right="76"/>
      </w:pPr>
      <w:r w:rsidRPr="00EE3E48">
        <w:t>Amount of available soil water, above the soil frost line (if any).  Available water is Water * RootingDepth</w:t>
      </w:r>
      <w:r w:rsidR="00D57CA2">
        <w:t>,</w:t>
      </w:r>
      <w:r w:rsidRPr="00EE3E48">
        <w:t xml:space="preserve"> multiplied by the proportion of the soil that is above the frost line.</w:t>
      </w:r>
      <w:r w:rsidR="002E175F" w:rsidRPr="00973EBA">
        <w:t xml:space="preserve"> </w:t>
      </w:r>
    </w:p>
    <w:p w14:paraId="224075F2" w14:textId="723020B2" w:rsidR="00DA0A52" w:rsidRPr="00D31F89" w:rsidRDefault="00DA0A52" w:rsidP="009135D3">
      <w:pPr>
        <w:pStyle w:val="Heading2"/>
        <w:tabs>
          <w:tab w:val="num" w:pos="0"/>
          <w:tab w:val="num" w:pos="1296"/>
        </w:tabs>
        <w:ind w:left="648" w:right="76" w:hanging="648"/>
      </w:pPr>
      <w:bookmarkStart w:id="892" w:name="_Toc144298663"/>
      <w:r w:rsidRPr="00DA0A52">
        <w:t>SnowPack(mm)</w:t>
      </w:r>
      <w:bookmarkEnd w:id="889"/>
      <w:bookmarkEnd w:id="891"/>
      <w:bookmarkEnd w:id="892"/>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9135D3">
      <w:pPr>
        <w:pStyle w:val="Heading2"/>
        <w:tabs>
          <w:tab w:val="num" w:pos="0"/>
          <w:tab w:val="num" w:pos="1296"/>
        </w:tabs>
        <w:ind w:left="648" w:right="76" w:hanging="648"/>
      </w:pPr>
      <w:bookmarkStart w:id="893" w:name="_Toc393188870"/>
      <w:bookmarkStart w:id="894" w:name="_Toc503173381"/>
      <w:bookmarkStart w:id="895" w:name="_Toc144298664"/>
      <w:r>
        <w:t>LAI</w:t>
      </w:r>
      <w:r w:rsidR="00E034C3">
        <w:t>(m2)</w:t>
      </w:r>
      <w:bookmarkEnd w:id="893"/>
      <w:bookmarkEnd w:id="894"/>
      <w:bookmarkEnd w:id="895"/>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9135D3">
      <w:pPr>
        <w:pStyle w:val="Heading2"/>
        <w:tabs>
          <w:tab w:val="num" w:pos="0"/>
          <w:tab w:val="num" w:pos="1296"/>
        </w:tabs>
        <w:ind w:left="648" w:right="76" w:hanging="648"/>
      </w:pPr>
      <w:bookmarkStart w:id="896" w:name="_Toc382310250"/>
      <w:bookmarkStart w:id="897" w:name="_Toc393188871"/>
      <w:bookmarkStart w:id="898" w:name="_Toc503173382"/>
      <w:bookmarkStart w:id="899" w:name="_Toc144298665"/>
      <w:bookmarkEnd w:id="896"/>
      <w:r>
        <w:t>VPD</w:t>
      </w:r>
      <w:r w:rsidR="00E034C3">
        <w:t>(kPa)</w:t>
      </w:r>
      <w:bookmarkEnd w:id="897"/>
      <w:bookmarkEnd w:id="898"/>
      <w:bookmarkEnd w:id="899"/>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9135D3">
      <w:pPr>
        <w:pStyle w:val="Heading2"/>
        <w:tabs>
          <w:tab w:val="num" w:pos="0"/>
          <w:tab w:val="num" w:pos="1296"/>
        </w:tabs>
        <w:ind w:left="648" w:right="76" w:hanging="648"/>
      </w:pPr>
      <w:bookmarkStart w:id="900" w:name="_Toc382310252"/>
      <w:bookmarkStart w:id="901" w:name="_Toc393188872"/>
      <w:bookmarkStart w:id="902" w:name="_Toc503173383"/>
      <w:bookmarkStart w:id="903" w:name="_Toc144298666"/>
      <w:bookmarkEnd w:id="900"/>
      <w:r>
        <w:t>GrossPsn</w:t>
      </w:r>
      <w:r w:rsidR="00E034C3">
        <w:t>(gC/mo)</w:t>
      </w:r>
      <w:bookmarkEnd w:id="901"/>
      <w:bookmarkEnd w:id="902"/>
      <w:bookmarkEnd w:id="903"/>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9135D3">
      <w:pPr>
        <w:pStyle w:val="Heading2"/>
        <w:tabs>
          <w:tab w:val="num" w:pos="0"/>
          <w:tab w:val="num" w:pos="1296"/>
        </w:tabs>
        <w:ind w:left="648" w:right="76" w:hanging="648"/>
      </w:pPr>
      <w:bookmarkStart w:id="904" w:name="_Toc393188873"/>
      <w:bookmarkStart w:id="905" w:name="_Toc503173384"/>
      <w:bookmarkStart w:id="906" w:name="_Toc144298667"/>
      <w:r>
        <w:t>NetPsn</w:t>
      </w:r>
      <w:r w:rsidR="00E034C3">
        <w:t>(gC/mo)</w:t>
      </w:r>
      <w:bookmarkEnd w:id="904"/>
      <w:bookmarkEnd w:id="905"/>
      <w:bookmarkEnd w:id="906"/>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9135D3">
      <w:pPr>
        <w:pStyle w:val="Heading2"/>
        <w:tabs>
          <w:tab w:val="num" w:pos="0"/>
          <w:tab w:val="num" w:pos="1296"/>
        </w:tabs>
        <w:ind w:left="648" w:right="76" w:hanging="648"/>
      </w:pPr>
      <w:bookmarkStart w:id="907" w:name="_Toc393188874"/>
      <w:bookmarkStart w:id="908" w:name="_Toc503173385"/>
      <w:bookmarkStart w:id="909" w:name="_Toc144298668"/>
      <w:r>
        <w:t>Maintenance</w:t>
      </w:r>
      <w:r w:rsidR="00A920A5">
        <w:t>Resp</w:t>
      </w:r>
      <w:r w:rsidR="006A01C9">
        <w:t>iration</w:t>
      </w:r>
      <w:r w:rsidR="00E034C3">
        <w:t>(gC/mo)</w:t>
      </w:r>
      <w:bookmarkEnd w:id="907"/>
      <w:bookmarkEnd w:id="908"/>
      <w:bookmarkEnd w:id="909"/>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9135D3">
      <w:pPr>
        <w:pStyle w:val="Heading2"/>
        <w:tabs>
          <w:tab w:val="num" w:pos="0"/>
          <w:tab w:val="num" w:pos="1296"/>
        </w:tabs>
        <w:ind w:left="648" w:right="76" w:hanging="648"/>
      </w:pPr>
      <w:bookmarkStart w:id="910" w:name="_Toc382310257"/>
      <w:bookmarkStart w:id="911" w:name="_Toc393188876"/>
      <w:bookmarkStart w:id="912" w:name="_Toc503173386"/>
      <w:bookmarkStart w:id="913" w:name="_Toc144298669"/>
      <w:bookmarkEnd w:id="910"/>
      <w:r>
        <w:t>Wood</w:t>
      </w:r>
      <w:r w:rsidR="00576040">
        <w:t>(gDW)</w:t>
      </w:r>
      <w:bookmarkEnd w:id="911"/>
      <w:bookmarkEnd w:id="912"/>
      <w:bookmarkEnd w:id="913"/>
    </w:p>
    <w:p w14:paraId="36D2C193" w14:textId="7E6C7A49" w:rsidR="00576040" w:rsidRPr="00576040" w:rsidRDefault="00576040" w:rsidP="00B31338">
      <w:pPr>
        <w:pStyle w:val="textbody"/>
        <w:ind w:left="720"/>
      </w:pPr>
      <w:r>
        <w:t xml:space="preserve">Sum of </w:t>
      </w:r>
      <w:r w:rsidR="002B05A0">
        <w:t xml:space="preserve">(canopy-weighted) </w:t>
      </w:r>
      <w:r w:rsidR="009E5613">
        <w:t xml:space="preserve">aboveground woody </w:t>
      </w:r>
      <w:r>
        <w:t>biomass of all species</w:t>
      </w:r>
      <w:r w:rsidR="00F104B3">
        <w:t xml:space="preserve"> </w:t>
      </w:r>
      <w:r>
        <w:t>(gDW).</w:t>
      </w:r>
    </w:p>
    <w:p w14:paraId="4E58E25E" w14:textId="7EC1CDD8" w:rsidR="00576040" w:rsidRDefault="00576040" w:rsidP="009135D3">
      <w:pPr>
        <w:pStyle w:val="Heading2"/>
        <w:tabs>
          <w:tab w:val="num" w:pos="0"/>
          <w:tab w:val="num" w:pos="1296"/>
        </w:tabs>
        <w:ind w:left="648" w:right="76" w:hanging="648"/>
      </w:pPr>
      <w:bookmarkStart w:id="914" w:name="_Toc382310259"/>
      <w:bookmarkStart w:id="915" w:name="_Toc393188877"/>
      <w:bookmarkStart w:id="916" w:name="_Toc503173387"/>
      <w:bookmarkStart w:id="917" w:name="_Toc144298670"/>
      <w:bookmarkEnd w:id="914"/>
      <w:r>
        <w:t>Root</w:t>
      </w:r>
      <w:r w:rsidR="00BA09BA">
        <w:t>(gDW)</w:t>
      </w:r>
      <w:bookmarkEnd w:id="915"/>
      <w:bookmarkEnd w:id="916"/>
      <w:bookmarkEnd w:id="917"/>
    </w:p>
    <w:p w14:paraId="42F1124E" w14:textId="5D73DF13" w:rsidR="00576040" w:rsidRDefault="00576040" w:rsidP="00B31338">
      <w:pPr>
        <w:pStyle w:val="textbody"/>
        <w:ind w:left="720"/>
      </w:pPr>
      <w:r>
        <w:t xml:space="preserve">Sum of </w:t>
      </w:r>
      <w:r w:rsidR="002B05A0">
        <w:t xml:space="preserve">(canopy-weighted) </w:t>
      </w:r>
      <w:r>
        <w:t>root biomass of all species (gDW)</w:t>
      </w:r>
    </w:p>
    <w:p w14:paraId="3558123A" w14:textId="6C02E2E8" w:rsidR="00576040" w:rsidRDefault="00576040" w:rsidP="009135D3">
      <w:pPr>
        <w:pStyle w:val="Heading2"/>
        <w:tabs>
          <w:tab w:val="num" w:pos="0"/>
          <w:tab w:val="num" w:pos="1296"/>
        </w:tabs>
        <w:ind w:left="648" w:right="76" w:hanging="648"/>
      </w:pPr>
      <w:bookmarkStart w:id="918" w:name="_Toc393188878"/>
      <w:bookmarkStart w:id="919" w:name="_Toc503173388"/>
      <w:bookmarkStart w:id="920" w:name="_Toc144298671"/>
      <w:r>
        <w:t>Fol</w:t>
      </w:r>
      <w:r w:rsidR="00BA09BA">
        <w:t>(gDW)</w:t>
      </w:r>
      <w:bookmarkEnd w:id="918"/>
      <w:bookmarkEnd w:id="919"/>
      <w:bookmarkEnd w:id="920"/>
    </w:p>
    <w:p w14:paraId="0EC01763" w14:textId="4141D716" w:rsidR="00576040" w:rsidRPr="00576040" w:rsidRDefault="00576040" w:rsidP="00B31338">
      <w:pPr>
        <w:pStyle w:val="textbody"/>
        <w:ind w:left="720"/>
      </w:pPr>
      <w:r>
        <w:t xml:space="preserve">Sum of </w:t>
      </w:r>
      <w:r w:rsidR="002B05A0">
        <w:t xml:space="preserve">(canopy-weighted) </w:t>
      </w:r>
      <w:r>
        <w:t>foliage biomass of all species (gDW).</w:t>
      </w:r>
    </w:p>
    <w:p w14:paraId="7A4DDC0C" w14:textId="45C7DFD5" w:rsidR="00576040" w:rsidRPr="00576040" w:rsidRDefault="00576040" w:rsidP="009135D3">
      <w:pPr>
        <w:pStyle w:val="Heading2"/>
        <w:tabs>
          <w:tab w:val="num" w:pos="0"/>
          <w:tab w:val="num" w:pos="1296"/>
        </w:tabs>
        <w:ind w:left="648" w:right="76" w:hanging="648"/>
      </w:pPr>
      <w:bookmarkStart w:id="921" w:name="_Toc393188879"/>
      <w:bookmarkStart w:id="922" w:name="_Toc503173389"/>
      <w:bookmarkStart w:id="923" w:name="_Toc144298672"/>
      <w:r>
        <w:t>NSC</w:t>
      </w:r>
      <w:r w:rsidR="00BA09BA">
        <w:t>(gC)</w:t>
      </w:r>
      <w:bookmarkEnd w:id="921"/>
      <w:bookmarkEnd w:id="922"/>
      <w:bookmarkEnd w:id="923"/>
    </w:p>
    <w:p w14:paraId="17FFA336" w14:textId="15E53226" w:rsidR="00576040" w:rsidRDefault="00BD6404" w:rsidP="00B31338">
      <w:pPr>
        <w:pStyle w:val="textbody"/>
        <w:ind w:left="720"/>
      </w:pPr>
      <w:r>
        <w:t xml:space="preserve">Sum of </w:t>
      </w:r>
      <w:r w:rsidR="002B05A0">
        <w:t xml:space="preserve">(canopy-weighted) </w:t>
      </w:r>
      <w:r>
        <w:t>NSC (Non-</w:t>
      </w:r>
      <w:r w:rsidR="00576040">
        <w:t>structural carbon) of all species (gC).</w:t>
      </w:r>
    </w:p>
    <w:p w14:paraId="306C0170" w14:textId="68775E35" w:rsidR="002359D6" w:rsidRDefault="002359D6" w:rsidP="009135D3">
      <w:pPr>
        <w:pStyle w:val="Heading2"/>
        <w:tabs>
          <w:tab w:val="num" w:pos="0"/>
          <w:tab w:val="num" w:pos="1296"/>
        </w:tabs>
        <w:ind w:left="648" w:right="76" w:hanging="648"/>
      </w:pPr>
      <w:bookmarkStart w:id="924" w:name="_Toc503173390"/>
      <w:bookmarkStart w:id="925" w:name="_Toc144298673"/>
      <w:r w:rsidRPr="002359D6">
        <w:lastRenderedPageBreak/>
        <w:t>HeteroResp(gC_mo</w:t>
      </w:r>
      <w:r>
        <w:t>)</w:t>
      </w:r>
      <w:bookmarkEnd w:id="924"/>
      <w:bookmarkEnd w:id="925"/>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9135D3">
      <w:pPr>
        <w:pStyle w:val="Heading2"/>
        <w:tabs>
          <w:tab w:val="num" w:pos="0"/>
          <w:tab w:val="num" w:pos="1296"/>
        </w:tabs>
        <w:ind w:left="648" w:right="76" w:hanging="648"/>
      </w:pPr>
      <w:bookmarkStart w:id="926" w:name="_Toc382310263"/>
      <w:bookmarkStart w:id="927" w:name="_Toc393188880"/>
      <w:bookmarkStart w:id="928" w:name="_Toc503173391"/>
      <w:bookmarkStart w:id="929" w:name="_Toc144298674"/>
      <w:bookmarkEnd w:id="926"/>
      <w:r>
        <w:t>Litter</w:t>
      </w:r>
      <w:r w:rsidR="00BA09BA">
        <w:t>(gDW</w:t>
      </w:r>
      <w:r w:rsidR="00FB6887">
        <w:t>/m</w:t>
      </w:r>
      <w:r w:rsidR="00FB6887">
        <w:rPr>
          <w:vertAlign w:val="superscript"/>
        </w:rPr>
        <w:t>2</w:t>
      </w:r>
      <w:r w:rsidR="00BA09BA">
        <w:t>)</w:t>
      </w:r>
      <w:bookmarkEnd w:id="927"/>
      <w:bookmarkEnd w:id="928"/>
      <w:bookmarkEnd w:id="929"/>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9135D3">
      <w:pPr>
        <w:pStyle w:val="Heading2"/>
        <w:tabs>
          <w:tab w:val="num" w:pos="0"/>
          <w:tab w:val="num" w:pos="1296"/>
        </w:tabs>
        <w:ind w:left="648" w:right="76" w:hanging="648"/>
      </w:pPr>
      <w:bookmarkStart w:id="930" w:name="_Toc393188881"/>
      <w:bookmarkStart w:id="931" w:name="_Toc503173392"/>
      <w:bookmarkStart w:id="932" w:name="_Toc144298675"/>
      <w:r>
        <w:t>CWD</w:t>
      </w:r>
      <w:r w:rsidR="00BA09BA">
        <w:t>(gDW/m</w:t>
      </w:r>
      <w:r w:rsidR="00BA09BA" w:rsidRPr="00D26DDA">
        <w:rPr>
          <w:vertAlign w:val="superscript"/>
        </w:rPr>
        <w:t>2</w:t>
      </w:r>
      <w:r w:rsidR="00BA09BA" w:rsidRPr="00D26DDA">
        <w:t>)</w:t>
      </w:r>
      <w:bookmarkEnd w:id="930"/>
      <w:bookmarkEnd w:id="931"/>
      <w:bookmarkEnd w:id="932"/>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9135D3">
      <w:pPr>
        <w:pStyle w:val="Heading2"/>
        <w:tabs>
          <w:tab w:val="num" w:pos="0"/>
          <w:tab w:val="num" w:pos="1296"/>
        </w:tabs>
        <w:ind w:left="648" w:right="76" w:hanging="648"/>
      </w:pPr>
      <w:bookmarkStart w:id="933" w:name="_Toc503173393"/>
      <w:bookmarkStart w:id="934" w:name="_Toc144298676"/>
      <w:r>
        <w:t>WoodySenescence (gDW/m</w:t>
      </w:r>
      <w:r>
        <w:rPr>
          <w:vertAlign w:val="superscript"/>
        </w:rPr>
        <w:t>2</w:t>
      </w:r>
      <w:r>
        <w:t>)</w:t>
      </w:r>
      <w:bookmarkEnd w:id="933"/>
      <w:bookmarkEnd w:id="934"/>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9135D3">
      <w:pPr>
        <w:pStyle w:val="Heading2"/>
        <w:tabs>
          <w:tab w:val="num" w:pos="0"/>
          <w:tab w:val="num" w:pos="1296"/>
        </w:tabs>
        <w:ind w:left="648" w:right="76" w:hanging="648"/>
      </w:pPr>
      <w:bookmarkStart w:id="935" w:name="_Toc503173394"/>
      <w:bookmarkStart w:id="936" w:name="_Toc144298677"/>
      <w:r>
        <w:t>FoliageSenescence (gDW/m</w:t>
      </w:r>
      <w:r>
        <w:rPr>
          <w:vertAlign w:val="superscript"/>
        </w:rPr>
        <w:t>2</w:t>
      </w:r>
      <w:r>
        <w:t>)</w:t>
      </w:r>
      <w:bookmarkEnd w:id="935"/>
      <w:bookmarkEnd w:id="936"/>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9135D3">
      <w:pPr>
        <w:pStyle w:val="Heading2"/>
        <w:tabs>
          <w:tab w:val="num" w:pos="0"/>
          <w:tab w:val="num" w:pos="1296"/>
        </w:tabs>
        <w:ind w:left="648" w:right="76" w:hanging="648"/>
      </w:pPr>
      <w:bookmarkStart w:id="937" w:name="_Toc503173395"/>
      <w:bookmarkStart w:id="938" w:name="_Toc144298678"/>
      <w:r>
        <w:t>Sub</w:t>
      </w:r>
      <w:r w:rsidR="00FB6887">
        <w:t>canopyPAR</w:t>
      </w:r>
      <w:bookmarkEnd w:id="937"/>
      <w:bookmarkEnd w:id="938"/>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9135D3">
      <w:pPr>
        <w:pStyle w:val="Heading2"/>
        <w:tabs>
          <w:tab w:val="num" w:pos="0"/>
          <w:tab w:val="num" w:pos="1296"/>
        </w:tabs>
        <w:ind w:left="648" w:right="76" w:hanging="648"/>
      </w:pPr>
      <w:bookmarkStart w:id="939" w:name="_Toc144298679"/>
      <w:bookmarkStart w:id="940" w:name="_Toc6575308"/>
      <w:r w:rsidRPr="002E175F">
        <w:t>SoilDiffusivity(mm2_s)</w:t>
      </w:r>
      <w:bookmarkEnd w:id="939"/>
    </w:p>
    <w:p w14:paraId="59ADBA13" w14:textId="3AEC08E1" w:rsidR="002E175F" w:rsidRDefault="002E175F" w:rsidP="007A0E7F">
      <w:pPr>
        <w:pStyle w:val="textbody"/>
        <w:ind w:left="720" w:right="76"/>
      </w:pPr>
      <w:r>
        <w:t>Thermal diffusivity of the soil given the texture and water content.</w:t>
      </w:r>
    </w:p>
    <w:p w14:paraId="6472499C" w14:textId="1E664796" w:rsidR="002614C6" w:rsidRDefault="008C69D1" w:rsidP="009135D3">
      <w:pPr>
        <w:pStyle w:val="Heading2"/>
        <w:tabs>
          <w:tab w:val="num" w:pos="0"/>
          <w:tab w:val="num" w:pos="1296"/>
        </w:tabs>
        <w:ind w:left="648" w:right="76" w:hanging="648"/>
      </w:pPr>
      <w:bookmarkStart w:id="941" w:name="_Toc144298680"/>
      <w:r>
        <w:t>ActiveLayer</w:t>
      </w:r>
      <w:r w:rsidRPr="00595F85">
        <w:t>Depth</w:t>
      </w:r>
      <w:r w:rsidR="002614C6" w:rsidRPr="00595F85">
        <w:t>(mm)</w:t>
      </w:r>
      <w:bookmarkEnd w:id="940"/>
      <w:bookmarkEnd w:id="941"/>
    </w:p>
    <w:p w14:paraId="0F7ED82A" w14:textId="27F285FF" w:rsidR="002614C6" w:rsidRPr="001F63D2" w:rsidRDefault="002614C6" w:rsidP="002614C6">
      <w:pPr>
        <w:pStyle w:val="textbody"/>
        <w:ind w:left="720"/>
      </w:pPr>
      <w:r>
        <w:t xml:space="preserve">Depth to the </w:t>
      </w:r>
      <w:r w:rsidR="008C69D1">
        <w:t xml:space="preserve">top of </w:t>
      </w:r>
      <w:r>
        <w:t>soil ice layer</w:t>
      </w:r>
      <w:r w:rsidR="008C69D1">
        <w:t xml:space="preserve"> in summer</w:t>
      </w:r>
      <w:r>
        <w:t>.</w:t>
      </w:r>
      <w:r w:rsidR="00FE4A0B">
        <w:t xml:space="preserve">  Will be </w:t>
      </w:r>
      <w:r w:rsidR="008C69D1">
        <w:t>RootingDepth+LeakageFrostDepth</w:t>
      </w:r>
      <w:r w:rsidR="00FE4A0B">
        <w:t xml:space="preserve"> when permafrost is not </w:t>
      </w:r>
      <w:r w:rsidR="008C69D1">
        <w:t>present</w:t>
      </w:r>
      <w:r w:rsidR="00FE4A0B">
        <w:t xml:space="preserve">. </w:t>
      </w:r>
    </w:p>
    <w:p w14:paraId="0A6A318F" w14:textId="77777777" w:rsidR="0048585E" w:rsidRDefault="0048585E" w:rsidP="009135D3">
      <w:pPr>
        <w:pStyle w:val="Heading2"/>
        <w:tabs>
          <w:tab w:val="num" w:pos="0"/>
          <w:tab w:val="num" w:pos="1296"/>
        </w:tabs>
        <w:ind w:left="648" w:right="76" w:hanging="648"/>
      </w:pPr>
      <w:bookmarkStart w:id="942" w:name="_Toc144298681"/>
      <w:bookmarkStart w:id="943" w:name="_Toc6575309"/>
      <w:r w:rsidRPr="00595F85">
        <w:t>LeakageFrac(-)</w:t>
      </w:r>
      <w:bookmarkEnd w:id="942"/>
    </w:p>
    <w:p w14:paraId="26FC008F" w14:textId="583917CC" w:rsidR="0048585E" w:rsidRPr="001F63D2" w:rsidRDefault="0048585E" w:rsidP="0048585E">
      <w:pPr>
        <w:pStyle w:val="textbody"/>
        <w:ind w:left="720"/>
      </w:pPr>
      <w:r>
        <w:t xml:space="preserve">Computed LeakageFrac (dependent on </w:t>
      </w:r>
      <w:r w:rsidR="002B05A0">
        <w:t>active layer</w:t>
      </w:r>
      <w:r>
        <w:t xml:space="preserve"> depth).</w:t>
      </w:r>
    </w:p>
    <w:p w14:paraId="2CAE3DF9" w14:textId="77777777" w:rsidR="0048585E" w:rsidRDefault="0048585E" w:rsidP="009135D3">
      <w:pPr>
        <w:pStyle w:val="Heading2"/>
        <w:tabs>
          <w:tab w:val="num" w:pos="0"/>
          <w:tab w:val="num" w:pos="1296"/>
        </w:tabs>
        <w:ind w:left="648" w:right="76" w:hanging="648"/>
      </w:pPr>
      <w:bookmarkStart w:id="944" w:name="_Toc144298682"/>
      <w:r w:rsidRPr="000837A9">
        <w:t>AverageAlbedo(ratio_W_m2)</w:t>
      </w:r>
      <w:bookmarkEnd w:id="944"/>
    </w:p>
    <w:p w14:paraId="338C52FF" w14:textId="77777777" w:rsidR="0048585E" w:rsidRPr="001F63D2" w:rsidRDefault="0048585E" w:rsidP="0048585E">
      <w:pPr>
        <w:pStyle w:val="textbody"/>
        <w:ind w:left="720"/>
      </w:pPr>
      <w:r>
        <w:t>Average albedo of the vegetation on the site.</w:t>
      </w:r>
    </w:p>
    <w:p w14:paraId="1860E35F" w14:textId="77777777" w:rsidR="008C69D1" w:rsidRDefault="008C69D1" w:rsidP="005A78FB">
      <w:pPr>
        <w:pStyle w:val="Heading2"/>
        <w:tabs>
          <w:tab w:val="num" w:pos="0"/>
          <w:tab w:val="num" w:pos="1296"/>
        </w:tabs>
        <w:ind w:left="648" w:right="76" w:hanging="648"/>
      </w:pPr>
      <w:bookmarkStart w:id="945" w:name="_Toc144298683"/>
      <w:r w:rsidRPr="00595F85">
        <w:t>FrostDepth(mm)</w:t>
      </w:r>
      <w:bookmarkEnd w:id="945"/>
    </w:p>
    <w:p w14:paraId="57FF6963" w14:textId="236C5840" w:rsidR="008C69D1" w:rsidRDefault="008C69D1" w:rsidP="008C69D1">
      <w:pPr>
        <w:pStyle w:val="textbody"/>
        <w:ind w:left="720"/>
        <w:rPr>
          <w:ins w:id="946" w:author="Zaixing Zhou" w:date="2024-11-12T14:37:00Z" w16du:dateUtc="2024-11-12T19:37:00Z"/>
        </w:rPr>
      </w:pPr>
      <w:r>
        <w:t xml:space="preserve">Depth to unfrozen soil in the winter.  Will be RootingDepth+LeakageFrostDepth when permafrost is </w:t>
      </w:r>
      <w:r w:rsidR="0048585E">
        <w:t>present</w:t>
      </w:r>
      <w:r>
        <w:t xml:space="preserve">. </w:t>
      </w:r>
      <w:r w:rsidR="00DC6493">
        <w:t>Will be 0 when soil is not frozen</w:t>
      </w:r>
      <w:r w:rsidR="007E5867">
        <w:t xml:space="preserve"> to a depth </w:t>
      </w:r>
      <w:r w:rsidR="0094355A">
        <w:t xml:space="preserve">of </w:t>
      </w:r>
      <w:r w:rsidR="007E5867">
        <w:t>at least 25 cm.</w:t>
      </w:r>
    </w:p>
    <w:p w14:paraId="0D834BCA" w14:textId="77777777" w:rsidR="00C36886" w:rsidRPr="001F63D2" w:rsidRDefault="00C36886" w:rsidP="008C69D1">
      <w:pPr>
        <w:pStyle w:val="textbody"/>
        <w:ind w:left="720"/>
      </w:pPr>
    </w:p>
    <w:bookmarkEnd w:id="943"/>
    <w:p w14:paraId="737F9EAD" w14:textId="6E59727A" w:rsidR="00C36886" w:rsidRDefault="00A10FFC" w:rsidP="00C36886">
      <w:pPr>
        <w:pStyle w:val="Heading2"/>
        <w:tabs>
          <w:tab w:val="num" w:pos="0"/>
          <w:tab w:val="num" w:pos="1296"/>
        </w:tabs>
        <w:ind w:left="648" w:right="76" w:hanging="648"/>
        <w:rPr>
          <w:ins w:id="947" w:author="Zaixing Zhou" w:date="2024-11-12T14:37:00Z" w16du:dateUtc="2024-11-12T19:37:00Z"/>
        </w:rPr>
      </w:pPr>
      <w:proofErr w:type="spellStart"/>
      <w:ins w:id="948" w:author="Zaixing Zhou" w:date="2024-11-12T15:25:00Z" w16du:dateUtc="2024-11-12T20:25:00Z">
        <w:r w:rsidRPr="00A10FFC">
          <w:t>WoodMass</w:t>
        </w:r>
        <w:proofErr w:type="spellEnd"/>
        <w:r w:rsidRPr="00A10FFC">
          <w:t xml:space="preserve"> </w:t>
        </w:r>
      </w:ins>
      <w:ins w:id="949" w:author="Zaixing Zhou" w:date="2024-11-12T14:37:00Z" w16du:dateUtc="2024-11-12T19:37:00Z">
        <w:r w:rsidR="00C36886" w:rsidRPr="00595F85">
          <w:t>(</w:t>
        </w:r>
      </w:ins>
      <w:ins w:id="950" w:author="Zaixing Zhou" w:date="2024-11-12T15:25:00Z" w16du:dateUtc="2024-11-12T20:25:00Z">
        <w:r>
          <w:t>gDWm</w:t>
        </w:r>
        <w:r w:rsidRPr="00A10FFC">
          <w:rPr>
            <w:vertAlign w:val="superscript"/>
            <w:rPrChange w:id="951" w:author="Zaixing Zhou" w:date="2024-11-12T15:25:00Z" w16du:dateUtc="2024-11-12T20:25:00Z">
              <w:rPr/>
            </w:rPrChange>
          </w:rPr>
          <w:t>-2</w:t>
        </w:r>
      </w:ins>
      <w:ins w:id="952" w:author="Zaixing Zhou" w:date="2024-11-12T14:37:00Z" w16du:dateUtc="2024-11-12T19:37:00Z">
        <w:r w:rsidR="00C36886" w:rsidRPr="00595F85">
          <w:t>)</w:t>
        </w:r>
      </w:ins>
    </w:p>
    <w:p w14:paraId="01F74DCF" w14:textId="20EF22A3" w:rsidR="00C36886" w:rsidRDefault="00F0770E" w:rsidP="00C36886">
      <w:pPr>
        <w:pStyle w:val="textbody"/>
        <w:ind w:left="720"/>
        <w:rPr>
          <w:ins w:id="953" w:author="Zaixing Zhou" w:date="2024-11-12T15:26:00Z" w16du:dateUtc="2024-11-12T20:26:00Z"/>
        </w:rPr>
      </w:pPr>
      <w:ins w:id="954" w:author="Zaixing Zhou" w:date="2024-11-12T15:26:00Z" w16du:dateUtc="2024-11-12T20:26:00Z">
        <w:r>
          <w:t>Total wood biomass</w:t>
        </w:r>
      </w:ins>
      <w:ins w:id="955" w:author="Zaixing Zhou" w:date="2024-11-12T15:27:00Z" w16du:dateUtc="2024-11-12T20:27:00Z">
        <w:r>
          <w:t xml:space="preserve"> includes wood and </w:t>
        </w:r>
        <w:proofErr w:type="gramStart"/>
        <w:r>
          <w:t>woody</w:t>
        </w:r>
        <w:proofErr w:type="gramEnd"/>
        <w:r>
          <w:t xml:space="preserve"> root</w:t>
        </w:r>
      </w:ins>
      <w:ins w:id="956" w:author="Zaixing Zhou" w:date="2024-11-12T14:37:00Z" w16du:dateUtc="2024-11-12T19:37:00Z">
        <w:r w:rsidR="00C36886">
          <w:t>.</w:t>
        </w:r>
      </w:ins>
    </w:p>
    <w:p w14:paraId="3658C0D9" w14:textId="59F852D7" w:rsidR="00F0770E" w:rsidRDefault="00F0770E" w:rsidP="00F0770E">
      <w:pPr>
        <w:pStyle w:val="Heading2"/>
        <w:tabs>
          <w:tab w:val="num" w:pos="0"/>
          <w:tab w:val="num" w:pos="1296"/>
        </w:tabs>
        <w:ind w:left="648" w:right="76" w:hanging="648"/>
        <w:rPr>
          <w:ins w:id="957" w:author="Zaixing Zhou" w:date="2024-11-12T15:26:00Z" w16du:dateUtc="2024-11-12T20:26:00Z"/>
        </w:rPr>
      </w:pPr>
      <w:proofErr w:type="spellStart"/>
      <w:ins w:id="958" w:author="Zaixing Zhou" w:date="2024-11-12T15:26:00Z" w16du:dateUtc="2024-11-12T20:26:00Z">
        <w:r w:rsidRPr="00F0770E">
          <w:lastRenderedPageBreak/>
          <w:t>TotalBiomass</w:t>
        </w:r>
        <w:proofErr w:type="spellEnd"/>
        <w:r w:rsidRPr="00F0770E">
          <w:t xml:space="preserve"> </w:t>
        </w:r>
        <w:r w:rsidRPr="00595F85">
          <w:t>(</w:t>
        </w:r>
        <w:r>
          <w:t>gDWm</w:t>
        </w:r>
        <w:r w:rsidRPr="00F367AF">
          <w:rPr>
            <w:vertAlign w:val="superscript"/>
          </w:rPr>
          <w:t>-2</w:t>
        </w:r>
        <w:r w:rsidRPr="00595F85">
          <w:t>)</w:t>
        </w:r>
      </w:ins>
    </w:p>
    <w:p w14:paraId="05EB1F6D" w14:textId="638223B8" w:rsidR="00F0770E" w:rsidRDefault="00F0770E" w:rsidP="00F0770E">
      <w:pPr>
        <w:pStyle w:val="textbody"/>
        <w:ind w:left="720"/>
        <w:rPr>
          <w:ins w:id="959" w:author="Zaixing Zhou" w:date="2024-11-12T15:26:00Z" w16du:dateUtc="2024-11-12T20:26:00Z"/>
        </w:rPr>
      </w:pPr>
      <w:ins w:id="960" w:author="Zaixing Zhou" w:date="2024-11-12T15:26:00Z" w16du:dateUtc="2024-11-12T20:26:00Z">
        <w:r>
          <w:t xml:space="preserve">Total </w:t>
        </w:r>
      </w:ins>
      <w:ins w:id="961" w:author="Zaixing Zhou" w:date="2024-11-12T15:28:00Z" w16du:dateUtc="2024-11-12T20:28:00Z">
        <w:r w:rsidR="00BC07BE">
          <w:t xml:space="preserve">woody </w:t>
        </w:r>
      </w:ins>
      <w:ins w:id="962" w:author="Zaixing Zhou" w:date="2024-11-12T15:26:00Z" w16du:dateUtc="2024-11-12T20:26:00Z">
        <w:r>
          <w:t>biomass</w:t>
        </w:r>
      </w:ins>
      <w:ins w:id="963" w:author="Zaixing Zhou" w:date="2024-11-12T15:27:00Z" w16du:dateUtc="2024-11-12T20:27:00Z">
        <w:r w:rsidR="002F315E">
          <w:t xml:space="preserve"> (=</w:t>
        </w:r>
        <w:proofErr w:type="spellStart"/>
        <w:r w:rsidR="002F315E" w:rsidRPr="00A10FFC">
          <w:t>WoodMass</w:t>
        </w:r>
        <w:proofErr w:type="spellEnd"/>
        <w:r w:rsidR="002F315E">
          <w:t>)</w:t>
        </w:r>
      </w:ins>
      <w:ins w:id="964" w:author="Zaixing Zhou" w:date="2024-11-12T15:26:00Z" w16du:dateUtc="2024-11-12T20:26:00Z">
        <w:r>
          <w:t>.</w:t>
        </w:r>
      </w:ins>
    </w:p>
    <w:p w14:paraId="3729B8C9" w14:textId="01F742D9" w:rsidR="00BC07BE" w:rsidRDefault="00BC07BE" w:rsidP="00BC07BE">
      <w:pPr>
        <w:pStyle w:val="Heading2"/>
        <w:tabs>
          <w:tab w:val="num" w:pos="0"/>
          <w:tab w:val="num" w:pos="1296"/>
        </w:tabs>
        <w:ind w:left="648" w:right="76" w:hanging="648"/>
        <w:rPr>
          <w:ins w:id="965" w:author="Zaixing Zhou" w:date="2024-11-12T15:28:00Z" w16du:dateUtc="2024-11-12T20:28:00Z"/>
        </w:rPr>
      </w:pPr>
      <w:ins w:id="966" w:author="Zaixing Zhou" w:date="2024-11-12T15:28:00Z" w16du:dateUtc="2024-11-12T20:28:00Z">
        <w:r w:rsidRPr="00BC07BE">
          <w:t>HOM</w:t>
        </w:r>
        <w:r w:rsidRPr="00BC07BE">
          <w:t xml:space="preserve"> </w:t>
        </w:r>
        <w:r w:rsidRPr="00595F85">
          <w:t>(</w:t>
        </w:r>
        <w:r>
          <w:t>gDWm</w:t>
        </w:r>
        <w:r w:rsidRPr="00F367AF">
          <w:rPr>
            <w:vertAlign w:val="superscript"/>
          </w:rPr>
          <w:t>-2</w:t>
        </w:r>
        <w:r w:rsidRPr="00595F85">
          <w:t>)</w:t>
        </w:r>
      </w:ins>
    </w:p>
    <w:p w14:paraId="56A2C10C" w14:textId="20C7D078" w:rsidR="00BC07BE" w:rsidRDefault="00BC07BE" w:rsidP="00BC07BE">
      <w:pPr>
        <w:pStyle w:val="textbody"/>
        <w:ind w:left="720"/>
        <w:rPr>
          <w:ins w:id="967" w:author="Zaixing Zhou" w:date="2024-11-12T15:28:00Z" w16du:dateUtc="2024-11-12T20:28:00Z"/>
        </w:rPr>
      </w:pPr>
      <w:ins w:id="968" w:author="Zaixing Zhou" w:date="2024-11-12T15:28:00Z" w16du:dateUtc="2024-11-12T20:28:00Z">
        <w:r>
          <w:t xml:space="preserve">Total </w:t>
        </w:r>
        <w:proofErr w:type="gramStart"/>
        <w:r>
          <w:t>soil organic</w:t>
        </w:r>
        <w:proofErr w:type="gramEnd"/>
        <w:r>
          <w:t xml:space="preserve"> matter</w:t>
        </w:r>
        <w:r>
          <w:t>.</w:t>
        </w:r>
      </w:ins>
    </w:p>
    <w:p w14:paraId="11F151C8" w14:textId="20DFAC87" w:rsidR="00BC07BE" w:rsidRDefault="00BC07BE" w:rsidP="00BC07BE">
      <w:pPr>
        <w:pStyle w:val="Heading2"/>
        <w:tabs>
          <w:tab w:val="num" w:pos="0"/>
          <w:tab w:val="num" w:pos="1296"/>
        </w:tabs>
        <w:ind w:left="648" w:right="76" w:hanging="648"/>
        <w:rPr>
          <w:ins w:id="969" w:author="Zaixing Zhou" w:date="2024-11-12T15:28:00Z" w16du:dateUtc="2024-11-12T20:28:00Z"/>
        </w:rPr>
      </w:pPr>
      <w:ins w:id="970" w:author="Zaixing Zhou" w:date="2024-11-12T15:28:00Z" w16du:dateUtc="2024-11-12T20:28:00Z">
        <w:r w:rsidRPr="00BC07BE">
          <w:t>HO</w:t>
        </w:r>
        <w:r>
          <w:t>N</w:t>
        </w:r>
        <w:r w:rsidRPr="00BC07BE">
          <w:t xml:space="preserve"> </w:t>
        </w:r>
        <w:r w:rsidRPr="00595F85">
          <w:t>(</w:t>
        </w:r>
        <w:r>
          <w:t>g</w:t>
        </w:r>
        <w:r>
          <w:t>N</w:t>
        </w:r>
        <w:r>
          <w:t>m</w:t>
        </w:r>
        <w:r w:rsidRPr="00F367AF">
          <w:rPr>
            <w:vertAlign w:val="superscript"/>
          </w:rPr>
          <w:t>-2</w:t>
        </w:r>
        <w:r w:rsidRPr="00595F85">
          <w:t>)</w:t>
        </w:r>
      </w:ins>
    </w:p>
    <w:p w14:paraId="71DB2737" w14:textId="4C1B0F88" w:rsidR="00BC07BE" w:rsidRDefault="00BC07BE" w:rsidP="00BC07BE">
      <w:pPr>
        <w:pStyle w:val="textbody"/>
        <w:ind w:left="720"/>
        <w:rPr>
          <w:ins w:id="971" w:author="Zaixing Zhou" w:date="2024-11-12T15:28:00Z" w16du:dateUtc="2024-11-12T20:28:00Z"/>
        </w:rPr>
      </w:pPr>
      <w:ins w:id="972" w:author="Zaixing Zhou" w:date="2024-11-12T15:28:00Z" w16du:dateUtc="2024-11-12T20:28:00Z">
        <w:r>
          <w:t xml:space="preserve">Total soil organic </w:t>
        </w:r>
      </w:ins>
      <w:ins w:id="973" w:author="Zaixing Zhou" w:date="2024-11-12T15:29:00Z" w16du:dateUtc="2024-11-12T20:29:00Z">
        <w:r>
          <w:t>nitrogen</w:t>
        </w:r>
      </w:ins>
      <w:ins w:id="974" w:author="Zaixing Zhou" w:date="2024-11-12T15:28:00Z" w16du:dateUtc="2024-11-12T20:28:00Z">
        <w:r>
          <w:t>.</w:t>
        </w:r>
      </w:ins>
    </w:p>
    <w:p w14:paraId="38B3400D" w14:textId="2A90BDFB" w:rsidR="00BC07BE" w:rsidRDefault="00BC07BE" w:rsidP="00BC07BE">
      <w:pPr>
        <w:pStyle w:val="Heading2"/>
        <w:tabs>
          <w:tab w:val="num" w:pos="0"/>
          <w:tab w:val="num" w:pos="1296"/>
        </w:tabs>
        <w:ind w:left="648" w:right="76" w:hanging="648"/>
        <w:rPr>
          <w:ins w:id="975" w:author="Zaixing Zhou" w:date="2024-11-12T15:29:00Z" w16du:dateUtc="2024-11-12T20:29:00Z"/>
        </w:rPr>
      </w:pPr>
      <w:proofErr w:type="spellStart"/>
      <w:ins w:id="976" w:author="Zaixing Zhou" w:date="2024-11-12T15:29:00Z" w16du:dateUtc="2024-11-12T20:29:00Z">
        <w:r w:rsidRPr="00BC07BE">
          <w:t>SoilDecResp</w:t>
        </w:r>
        <w:proofErr w:type="spellEnd"/>
        <w:r w:rsidRPr="00BC07BE">
          <w:t xml:space="preserve"> </w:t>
        </w:r>
        <w:r w:rsidRPr="00595F85">
          <w:t>(</w:t>
        </w:r>
        <w:r>
          <w:t>g</w:t>
        </w:r>
        <w:r>
          <w:t>C</w:t>
        </w:r>
        <w:r>
          <w:t>m</w:t>
        </w:r>
        <w:r w:rsidRPr="00F367AF">
          <w:rPr>
            <w:vertAlign w:val="superscript"/>
          </w:rPr>
          <w:t>-2</w:t>
        </w:r>
      </w:ins>
      <w:ins w:id="977" w:author="Zaixing Zhou" w:date="2024-11-12T15:37:00Z" w16du:dateUtc="2024-11-12T20:37:00Z">
        <w:r w:rsidR="00BB2E1F">
          <w:t>mo</w:t>
        </w:r>
        <w:r w:rsidR="00BB2E1F" w:rsidRPr="00BB2E1F">
          <w:rPr>
            <w:vertAlign w:val="superscript"/>
            <w:rPrChange w:id="978" w:author="Zaixing Zhou" w:date="2024-11-12T15:37:00Z" w16du:dateUtc="2024-11-12T20:37:00Z">
              <w:rPr/>
            </w:rPrChange>
          </w:rPr>
          <w:t>-1</w:t>
        </w:r>
      </w:ins>
      <w:ins w:id="979" w:author="Zaixing Zhou" w:date="2024-11-12T15:29:00Z" w16du:dateUtc="2024-11-12T20:29:00Z">
        <w:r w:rsidRPr="00595F85">
          <w:t>)</w:t>
        </w:r>
      </w:ins>
    </w:p>
    <w:p w14:paraId="4FAD078A" w14:textId="35A8E2A6" w:rsidR="00BC07BE" w:rsidRDefault="00BC07BE" w:rsidP="00BC07BE">
      <w:pPr>
        <w:pStyle w:val="textbody"/>
        <w:ind w:left="720"/>
        <w:rPr>
          <w:ins w:id="980" w:author="Zaixing Zhou" w:date="2024-11-12T15:29:00Z" w16du:dateUtc="2024-11-12T20:29:00Z"/>
        </w:rPr>
      </w:pPr>
      <w:ins w:id="981" w:author="Zaixing Zhou" w:date="2024-11-12T15:29:00Z" w16du:dateUtc="2024-11-12T20:29:00Z">
        <w:r>
          <w:t>S</w:t>
        </w:r>
        <w:r>
          <w:t xml:space="preserve">oil organic </w:t>
        </w:r>
        <w:r>
          <w:t>matter respiration</w:t>
        </w:r>
        <w:r>
          <w:t>.</w:t>
        </w:r>
      </w:ins>
    </w:p>
    <w:p w14:paraId="71C6AD95" w14:textId="7C1554C7" w:rsidR="00BC07BE" w:rsidRDefault="00BC07BE" w:rsidP="00BC07BE">
      <w:pPr>
        <w:pStyle w:val="Heading2"/>
        <w:tabs>
          <w:tab w:val="num" w:pos="0"/>
          <w:tab w:val="num" w:pos="1296"/>
        </w:tabs>
        <w:ind w:left="648" w:right="76" w:hanging="648"/>
        <w:rPr>
          <w:ins w:id="982" w:author="Zaixing Zhou" w:date="2024-11-12T15:29:00Z" w16du:dateUtc="2024-11-12T20:29:00Z"/>
        </w:rPr>
      </w:pPr>
      <w:ins w:id="983" w:author="Zaixing Zhou" w:date="2024-11-12T15:29:00Z" w16du:dateUtc="2024-11-12T20:29:00Z">
        <w:r w:rsidRPr="00BC07BE">
          <w:t>NEP</w:t>
        </w:r>
        <w:r w:rsidRPr="00BC07BE">
          <w:t xml:space="preserve"> </w:t>
        </w:r>
        <w:r w:rsidRPr="00595F85">
          <w:t>(</w:t>
        </w:r>
        <w:r>
          <w:t>gCm</w:t>
        </w:r>
        <w:r w:rsidRPr="00F367AF">
          <w:rPr>
            <w:vertAlign w:val="superscript"/>
          </w:rPr>
          <w:t>-2</w:t>
        </w:r>
      </w:ins>
      <w:ins w:id="984" w:author="Zaixing Zhou" w:date="2024-11-12T15:38:00Z" w16du:dateUtc="2024-11-12T20:38:00Z">
        <w:r w:rsidR="00BB2E1F">
          <w:t>mo</w:t>
        </w:r>
        <w:r w:rsidR="00BB2E1F" w:rsidRPr="00F367AF">
          <w:rPr>
            <w:vertAlign w:val="superscript"/>
          </w:rPr>
          <w:t>-1</w:t>
        </w:r>
      </w:ins>
      <w:ins w:id="985" w:author="Zaixing Zhou" w:date="2024-11-12T15:29:00Z" w16du:dateUtc="2024-11-12T20:29:00Z">
        <w:r w:rsidRPr="00595F85">
          <w:t>)</w:t>
        </w:r>
      </w:ins>
    </w:p>
    <w:p w14:paraId="6DFE150D" w14:textId="68385AA3" w:rsidR="00BC07BE" w:rsidRDefault="00BC07BE" w:rsidP="00BC07BE">
      <w:pPr>
        <w:pStyle w:val="textbody"/>
        <w:ind w:left="720"/>
        <w:rPr>
          <w:ins w:id="986" w:author="Zaixing Zhou" w:date="2024-11-12T15:30:00Z" w16du:dateUtc="2024-11-12T20:30:00Z"/>
        </w:rPr>
      </w:pPr>
      <w:ins w:id="987" w:author="Zaixing Zhou" w:date="2024-11-12T15:29:00Z" w16du:dateUtc="2024-11-12T20:29:00Z">
        <w:r>
          <w:t xml:space="preserve">Net ecosystem </w:t>
        </w:r>
      </w:ins>
      <w:ins w:id="988" w:author="Zaixing Zhou" w:date="2024-11-12T15:30:00Z" w16du:dateUtc="2024-11-12T20:30:00Z">
        <w:r>
          <w:t>production, opposite to the net ecosystem exchange.</w:t>
        </w:r>
      </w:ins>
    </w:p>
    <w:p w14:paraId="0075C23B" w14:textId="166EBBB4" w:rsidR="00432B87" w:rsidRDefault="00432B87" w:rsidP="00432B87">
      <w:pPr>
        <w:pStyle w:val="Heading2"/>
        <w:tabs>
          <w:tab w:val="num" w:pos="0"/>
          <w:tab w:val="num" w:pos="1296"/>
        </w:tabs>
        <w:ind w:left="648" w:right="76" w:hanging="648"/>
        <w:rPr>
          <w:ins w:id="989" w:author="Zaixing Zhou" w:date="2024-11-12T15:30:00Z" w16du:dateUtc="2024-11-12T20:30:00Z"/>
        </w:rPr>
      </w:pPr>
      <w:proofErr w:type="spellStart"/>
      <w:ins w:id="990" w:author="Zaixing Zhou" w:date="2024-11-12T15:30:00Z" w16du:dateUtc="2024-11-12T20:30:00Z">
        <w:r w:rsidRPr="00432B87">
          <w:t>GrossNMin</w:t>
        </w:r>
        <w:proofErr w:type="spellEnd"/>
        <w:r w:rsidRPr="00432B87">
          <w:t xml:space="preserve"> </w:t>
        </w:r>
        <w:r w:rsidRPr="00595F85">
          <w:t>(</w:t>
        </w:r>
        <w:r>
          <w:t>gNm</w:t>
        </w:r>
        <w:r w:rsidRPr="00F367AF">
          <w:rPr>
            <w:vertAlign w:val="superscript"/>
          </w:rPr>
          <w:t>-2</w:t>
        </w:r>
      </w:ins>
      <w:ins w:id="991" w:author="Zaixing Zhou" w:date="2024-11-12T15:38:00Z" w16du:dateUtc="2024-11-12T20:38:00Z">
        <w:r w:rsidR="00BB2E1F">
          <w:t>mo</w:t>
        </w:r>
        <w:r w:rsidR="00BB2E1F" w:rsidRPr="00F367AF">
          <w:rPr>
            <w:vertAlign w:val="superscript"/>
          </w:rPr>
          <w:t>-1</w:t>
        </w:r>
      </w:ins>
      <w:ins w:id="992" w:author="Zaixing Zhou" w:date="2024-11-12T15:30:00Z" w16du:dateUtc="2024-11-12T20:30:00Z">
        <w:r w:rsidRPr="00595F85">
          <w:t>)</w:t>
        </w:r>
      </w:ins>
    </w:p>
    <w:p w14:paraId="40A8F6D3" w14:textId="60CF15A8" w:rsidR="00432B87" w:rsidRDefault="00432B87" w:rsidP="00432B87">
      <w:pPr>
        <w:pStyle w:val="textbody"/>
        <w:ind w:left="720"/>
        <w:rPr>
          <w:ins w:id="993" w:author="Zaixing Zhou" w:date="2024-11-12T15:30:00Z" w16du:dateUtc="2024-11-12T20:30:00Z"/>
        </w:rPr>
      </w:pPr>
      <w:ins w:id="994" w:author="Zaixing Zhou" w:date="2024-11-12T15:30:00Z" w16du:dateUtc="2024-11-12T20:30:00Z">
        <w:r>
          <w:t xml:space="preserve">Gross nitrogen </w:t>
        </w:r>
      </w:ins>
      <w:ins w:id="995" w:author="Zaixing Zhou" w:date="2024-11-12T15:31:00Z" w16du:dateUtc="2024-11-12T20:31:00Z">
        <w:r>
          <w:t>mineralization from SOM decay</w:t>
        </w:r>
      </w:ins>
      <w:ins w:id="996" w:author="Zaixing Zhou" w:date="2024-11-12T15:30:00Z" w16du:dateUtc="2024-11-12T20:30:00Z">
        <w:r>
          <w:t>.</w:t>
        </w:r>
      </w:ins>
    </w:p>
    <w:p w14:paraId="59852C58" w14:textId="68CEC69E" w:rsidR="00432B87" w:rsidRDefault="00432B87" w:rsidP="00432B87">
      <w:pPr>
        <w:pStyle w:val="Heading2"/>
        <w:tabs>
          <w:tab w:val="num" w:pos="0"/>
          <w:tab w:val="num" w:pos="1296"/>
        </w:tabs>
        <w:ind w:left="648" w:right="76" w:hanging="648"/>
        <w:rPr>
          <w:ins w:id="997" w:author="Zaixing Zhou" w:date="2024-11-12T15:31:00Z" w16du:dateUtc="2024-11-12T20:31:00Z"/>
        </w:rPr>
      </w:pPr>
      <w:proofErr w:type="spellStart"/>
      <w:ins w:id="998" w:author="Zaixing Zhou" w:date="2024-11-12T15:31:00Z" w16du:dateUtc="2024-11-12T20:31:00Z">
        <w:r w:rsidRPr="00432B87">
          <w:t>NetNMin</w:t>
        </w:r>
        <w:proofErr w:type="spellEnd"/>
        <w:r w:rsidRPr="00432B87">
          <w:t xml:space="preserve"> </w:t>
        </w:r>
        <w:r w:rsidRPr="00595F85">
          <w:t>(</w:t>
        </w:r>
        <w:r>
          <w:t>gNm</w:t>
        </w:r>
        <w:r w:rsidRPr="00F367AF">
          <w:rPr>
            <w:vertAlign w:val="superscript"/>
          </w:rPr>
          <w:t>-2</w:t>
        </w:r>
      </w:ins>
      <w:ins w:id="999" w:author="Zaixing Zhou" w:date="2024-11-12T15:38:00Z" w16du:dateUtc="2024-11-12T20:38:00Z">
        <w:r w:rsidR="00BB2E1F">
          <w:t>mo</w:t>
        </w:r>
        <w:r w:rsidR="00BB2E1F" w:rsidRPr="00F367AF">
          <w:rPr>
            <w:vertAlign w:val="superscript"/>
          </w:rPr>
          <w:t>-1</w:t>
        </w:r>
      </w:ins>
      <w:ins w:id="1000" w:author="Zaixing Zhou" w:date="2024-11-12T15:31:00Z" w16du:dateUtc="2024-11-12T20:31:00Z">
        <w:r w:rsidRPr="00595F85">
          <w:t>)</w:t>
        </w:r>
      </w:ins>
    </w:p>
    <w:p w14:paraId="053A628B" w14:textId="35F385BA" w:rsidR="007F7516" w:rsidRDefault="00432B87" w:rsidP="00BC07BE">
      <w:pPr>
        <w:pStyle w:val="textbody"/>
        <w:ind w:left="720"/>
        <w:rPr>
          <w:ins w:id="1001" w:author="Zaixing Zhou" w:date="2024-11-12T15:29:00Z" w16du:dateUtc="2024-11-12T20:29:00Z"/>
        </w:rPr>
      </w:pPr>
      <w:ins w:id="1002" w:author="Zaixing Zhou" w:date="2024-11-12T15:32:00Z" w16du:dateUtc="2024-11-12T20:32:00Z">
        <w:r>
          <w:t>N</w:t>
        </w:r>
      </w:ins>
      <w:ins w:id="1003" w:author="Zaixing Zhou" w:date="2024-11-12T15:31:00Z" w16du:dateUtc="2024-11-12T20:31:00Z">
        <w:r>
          <w:t>et</w:t>
        </w:r>
        <w:r>
          <w:t xml:space="preserve"> nitrogen mineralization from SOM decay</w:t>
        </w:r>
        <w:r>
          <w:t xml:space="preserve">, equal </w:t>
        </w:r>
      </w:ins>
      <w:ins w:id="1004" w:author="Zaixing Zhou" w:date="2024-11-12T15:35:00Z" w16du:dateUtc="2024-11-12T20:35:00Z">
        <w:r>
          <w:t xml:space="preserve">to </w:t>
        </w:r>
      </w:ins>
      <w:proofErr w:type="spellStart"/>
      <w:ins w:id="1005" w:author="Zaixing Zhou" w:date="2024-11-12T15:31:00Z" w16du:dateUtc="2024-11-12T20:31:00Z">
        <w:r w:rsidRPr="00432B87">
          <w:t>GrossNMin</w:t>
        </w:r>
        <w:proofErr w:type="spellEnd"/>
        <w:r>
          <w:t xml:space="preserve"> m</w:t>
        </w:r>
      </w:ins>
      <w:ins w:id="1006" w:author="Zaixing Zhou" w:date="2024-11-12T15:32:00Z" w16du:dateUtc="2024-11-12T20:32:00Z">
        <w:r>
          <w:t>inus</w:t>
        </w:r>
      </w:ins>
      <w:ins w:id="1007" w:author="Zaixing Zhou" w:date="2024-11-12T15:31:00Z" w16du:dateUtc="2024-11-12T20:31:00Z">
        <w:r>
          <w:t xml:space="preserve"> N immobilization by microb</w:t>
        </w:r>
      </w:ins>
      <w:ins w:id="1008" w:author="Zaixing Zhou" w:date="2024-11-12T15:32:00Z" w16du:dateUtc="2024-11-12T20:32:00Z">
        <w:r>
          <w:t>es</w:t>
        </w:r>
      </w:ins>
      <w:ins w:id="1009" w:author="Zaixing Zhou" w:date="2024-11-12T15:31:00Z" w16du:dateUtc="2024-11-12T20:31:00Z">
        <w:r>
          <w:t>.</w:t>
        </w:r>
      </w:ins>
    </w:p>
    <w:p w14:paraId="6B22875B" w14:textId="4AEE8F74" w:rsidR="00432B87" w:rsidRDefault="00432B87" w:rsidP="00432B87">
      <w:pPr>
        <w:pStyle w:val="Heading2"/>
        <w:tabs>
          <w:tab w:val="num" w:pos="0"/>
          <w:tab w:val="num" w:pos="1296"/>
        </w:tabs>
        <w:ind w:left="648" w:right="76" w:hanging="648"/>
        <w:rPr>
          <w:ins w:id="1010" w:author="Zaixing Zhou" w:date="2024-11-12T15:32:00Z" w16du:dateUtc="2024-11-12T20:32:00Z"/>
        </w:rPr>
      </w:pPr>
      <w:proofErr w:type="spellStart"/>
      <w:ins w:id="1011" w:author="Zaixing Zhou" w:date="2024-11-12T15:32:00Z" w16du:dateUtc="2024-11-12T20:32:00Z">
        <w:r w:rsidRPr="00432B87">
          <w:t>NRatioNit</w:t>
        </w:r>
        <w:proofErr w:type="spellEnd"/>
        <w:r w:rsidRPr="00432B87">
          <w:t xml:space="preserve"> </w:t>
        </w:r>
        <w:r w:rsidRPr="00595F85">
          <w:t>(</w:t>
        </w:r>
        <w:r>
          <w:t>fraction</w:t>
        </w:r>
        <w:r w:rsidRPr="00595F85">
          <w:t>)</w:t>
        </w:r>
      </w:ins>
    </w:p>
    <w:p w14:paraId="26AF9324" w14:textId="3AA8926A" w:rsidR="00432B87" w:rsidRDefault="00432B87" w:rsidP="00432B87">
      <w:pPr>
        <w:pStyle w:val="textbody"/>
        <w:ind w:left="720"/>
        <w:rPr>
          <w:ins w:id="1012" w:author="Zaixing Zhou" w:date="2024-11-12T15:32:00Z" w16du:dateUtc="2024-11-12T20:32:00Z"/>
        </w:rPr>
      </w:pPr>
      <w:ins w:id="1013" w:author="Zaixing Zhou" w:date="2024-11-12T15:32:00Z" w16du:dateUtc="2024-11-12T20:32:00Z">
        <w:r>
          <w:t xml:space="preserve">Fraction of soil ammonium </w:t>
        </w:r>
      </w:ins>
      <w:ins w:id="1014" w:author="Zaixing Zhou" w:date="2024-11-12T15:33:00Z" w16du:dateUtc="2024-11-12T20:33:00Z">
        <w:r>
          <w:t>nitrified to nitrate</w:t>
        </w:r>
      </w:ins>
      <w:ins w:id="1015" w:author="Zaixing Zhou" w:date="2024-11-12T15:32:00Z" w16du:dateUtc="2024-11-12T20:32:00Z">
        <w:r>
          <w:t>.</w:t>
        </w:r>
      </w:ins>
    </w:p>
    <w:p w14:paraId="4E27F6A0" w14:textId="65F117F3" w:rsidR="00432B87" w:rsidRDefault="00432B87" w:rsidP="00432B87">
      <w:pPr>
        <w:pStyle w:val="Heading2"/>
        <w:tabs>
          <w:tab w:val="num" w:pos="0"/>
          <w:tab w:val="num" w:pos="1296"/>
        </w:tabs>
        <w:ind w:left="648" w:right="76" w:hanging="648"/>
        <w:rPr>
          <w:ins w:id="1016" w:author="Zaixing Zhou" w:date="2024-11-12T15:32:00Z" w16du:dateUtc="2024-11-12T20:32:00Z"/>
        </w:rPr>
      </w:pPr>
      <w:proofErr w:type="spellStart"/>
      <w:ins w:id="1017" w:author="Zaixing Zhou" w:date="2024-11-12T15:34:00Z" w16du:dateUtc="2024-11-12T20:34:00Z">
        <w:r w:rsidRPr="00432B87">
          <w:t>NetNitr</w:t>
        </w:r>
        <w:proofErr w:type="spellEnd"/>
        <w:r w:rsidRPr="00432B87">
          <w:t xml:space="preserve"> </w:t>
        </w:r>
      </w:ins>
      <w:ins w:id="1018" w:author="Zaixing Zhou" w:date="2024-11-12T15:32:00Z" w16du:dateUtc="2024-11-12T20:32:00Z">
        <w:r w:rsidRPr="00595F85">
          <w:t>(</w:t>
        </w:r>
        <w:r>
          <w:t>gNm</w:t>
        </w:r>
        <w:r w:rsidRPr="00F367AF">
          <w:rPr>
            <w:vertAlign w:val="superscript"/>
          </w:rPr>
          <w:t>-2</w:t>
        </w:r>
      </w:ins>
      <w:ins w:id="1019" w:author="Zaixing Zhou" w:date="2024-11-12T15:38:00Z" w16du:dateUtc="2024-11-12T20:38:00Z">
        <w:r w:rsidR="00BB2E1F">
          <w:t>mo</w:t>
        </w:r>
        <w:r w:rsidR="00BB2E1F" w:rsidRPr="00F367AF">
          <w:rPr>
            <w:vertAlign w:val="superscript"/>
          </w:rPr>
          <w:t>-1</w:t>
        </w:r>
      </w:ins>
      <w:ins w:id="1020" w:author="Zaixing Zhou" w:date="2024-11-12T15:32:00Z" w16du:dateUtc="2024-11-12T20:32:00Z">
        <w:r w:rsidRPr="00595F85">
          <w:t>)</w:t>
        </w:r>
      </w:ins>
    </w:p>
    <w:p w14:paraId="6E2D3A5A" w14:textId="54D7A68B" w:rsidR="00432B87" w:rsidRDefault="00432B87" w:rsidP="00432B87">
      <w:pPr>
        <w:pStyle w:val="textbody"/>
        <w:ind w:left="720"/>
        <w:rPr>
          <w:ins w:id="1021" w:author="Zaixing Zhou" w:date="2024-11-12T15:32:00Z" w16du:dateUtc="2024-11-12T20:32:00Z"/>
        </w:rPr>
      </w:pPr>
      <w:ins w:id="1022" w:author="Zaixing Zhou" w:date="2024-11-12T15:34:00Z" w16du:dateUtc="2024-11-12T20:34:00Z">
        <w:r>
          <w:t>N</w:t>
        </w:r>
      </w:ins>
      <w:ins w:id="1023" w:author="Zaixing Zhou" w:date="2024-11-12T15:32:00Z" w16du:dateUtc="2024-11-12T20:32:00Z">
        <w:r>
          <w:t xml:space="preserve">et </w:t>
        </w:r>
      </w:ins>
      <w:ins w:id="1024" w:author="Zaixing Zhou" w:date="2024-11-12T15:34:00Z" w16du:dateUtc="2024-11-12T20:34:00Z">
        <w:r>
          <w:t>ni</w:t>
        </w:r>
      </w:ins>
      <w:ins w:id="1025" w:author="Zaixing Zhou" w:date="2024-11-12T15:35:00Z" w16du:dateUtc="2024-11-12T20:35:00Z">
        <w:r>
          <w:t>trification</w:t>
        </w:r>
      </w:ins>
      <w:ins w:id="1026" w:author="Zaixing Zhou" w:date="2024-11-12T15:32:00Z" w16du:dateUtc="2024-11-12T20:32:00Z">
        <w:r>
          <w:t>.</w:t>
        </w:r>
      </w:ins>
    </w:p>
    <w:p w14:paraId="269CDCAC" w14:textId="6DE652E5" w:rsidR="00BB2E1F" w:rsidRDefault="00BB2E1F" w:rsidP="00BB2E1F">
      <w:pPr>
        <w:pStyle w:val="Heading2"/>
        <w:tabs>
          <w:tab w:val="num" w:pos="0"/>
          <w:tab w:val="num" w:pos="1296"/>
        </w:tabs>
        <w:ind w:left="648" w:right="76" w:hanging="648"/>
        <w:rPr>
          <w:ins w:id="1027" w:author="Zaixing Zhou" w:date="2024-11-12T15:35:00Z" w16du:dateUtc="2024-11-12T20:35:00Z"/>
        </w:rPr>
      </w:pPr>
      <w:proofErr w:type="spellStart"/>
      <w:ins w:id="1028" w:author="Zaixing Zhou" w:date="2024-11-12T15:35:00Z" w16du:dateUtc="2024-11-12T20:35:00Z">
        <w:r w:rsidRPr="00BB2E1F">
          <w:t>NDrain</w:t>
        </w:r>
        <w:proofErr w:type="spellEnd"/>
        <w:r w:rsidRPr="00BB2E1F">
          <w:t xml:space="preserve"> </w:t>
        </w:r>
        <w:r w:rsidRPr="00595F85">
          <w:t>(</w:t>
        </w:r>
        <w:r>
          <w:t>gNm</w:t>
        </w:r>
        <w:r w:rsidRPr="00F367AF">
          <w:rPr>
            <w:vertAlign w:val="superscript"/>
          </w:rPr>
          <w:t>-2</w:t>
        </w:r>
      </w:ins>
      <w:ins w:id="1029" w:author="Zaixing Zhou" w:date="2024-11-12T15:38:00Z" w16du:dateUtc="2024-11-12T20:38:00Z">
        <w:r>
          <w:t>mo</w:t>
        </w:r>
        <w:r w:rsidRPr="00F367AF">
          <w:rPr>
            <w:vertAlign w:val="superscript"/>
          </w:rPr>
          <w:t>-1</w:t>
        </w:r>
      </w:ins>
      <w:ins w:id="1030" w:author="Zaixing Zhou" w:date="2024-11-12T15:35:00Z" w16du:dateUtc="2024-11-12T20:35:00Z">
        <w:r w:rsidRPr="00595F85">
          <w:t>)</w:t>
        </w:r>
      </w:ins>
    </w:p>
    <w:p w14:paraId="6ACA7AA3" w14:textId="6EC84958" w:rsidR="00BB2E1F" w:rsidRDefault="00BB2E1F" w:rsidP="00BB2E1F">
      <w:pPr>
        <w:pStyle w:val="textbody"/>
        <w:ind w:left="720"/>
        <w:rPr>
          <w:ins w:id="1031" w:author="Zaixing Zhou" w:date="2024-11-12T15:35:00Z" w16du:dateUtc="2024-11-12T20:35:00Z"/>
        </w:rPr>
      </w:pPr>
      <w:ins w:id="1032" w:author="Zaixing Zhou" w:date="2024-11-12T15:35:00Z" w16du:dateUtc="2024-11-12T20:35:00Z">
        <w:r>
          <w:t xml:space="preserve">N </w:t>
        </w:r>
      </w:ins>
      <w:ins w:id="1033" w:author="Zaixing Zhou" w:date="2024-11-12T15:36:00Z" w16du:dateUtc="2024-11-12T20:36:00Z">
        <w:r>
          <w:t>leaching out in the soil</w:t>
        </w:r>
      </w:ins>
      <w:ins w:id="1034" w:author="Zaixing Zhou" w:date="2024-11-12T15:35:00Z" w16du:dateUtc="2024-11-12T20:35:00Z">
        <w:r>
          <w:t>.</w:t>
        </w:r>
      </w:ins>
    </w:p>
    <w:p w14:paraId="6DF46E1A" w14:textId="0C53063F" w:rsidR="00BB2E1F" w:rsidRDefault="00BB2E1F" w:rsidP="00BB2E1F">
      <w:pPr>
        <w:pStyle w:val="Heading2"/>
        <w:tabs>
          <w:tab w:val="num" w:pos="0"/>
          <w:tab w:val="num" w:pos="1296"/>
        </w:tabs>
        <w:ind w:left="648" w:right="76" w:hanging="648"/>
        <w:rPr>
          <w:ins w:id="1035" w:author="Zaixing Zhou" w:date="2024-11-12T15:36:00Z" w16du:dateUtc="2024-11-12T20:36:00Z"/>
        </w:rPr>
      </w:pPr>
      <w:proofErr w:type="spellStart"/>
      <w:ins w:id="1036" w:author="Zaixing Zhou" w:date="2024-11-12T15:36:00Z" w16du:dateUtc="2024-11-12T20:36:00Z">
        <w:r w:rsidRPr="00BB2E1F">
          <w:t>NdepTot</w:t>
        </w:r>
        <w:proofErr w:type="spellEnd"/>
        <w:r w:rsidRPr="00BB2E1F">
          <w:t xml:space="preserve"> </w:t>
        </w:r>
        <w:r w:rsidRPr="00595F85">
          <w:t>(</w:t>
        </w:r>
        <w:r>
          <w:t>gNm</w:t>
        </w:r>
        <w:r w:rsidRPr="00F367AF">
          <w:rPr>
            <w:vertAlign w:val="superscript"/>
          </w:rPr>
          <w:t>-2</w:t>
        </w:r>
      </w:ins>
      <w:ins w:id="1037" w:author="Zaixing Zhou" w:date="2024-11-12T15:38:00Z" w16du:dateUtc="2024-11-12T20:38:00Z">
        <w:r>
          <w:t>mo</w:t>
        </w:r>
        <w:r w:rsidRPr="00F367AF">
          <w:rPr>
            <w:vertAlign w:val="superscript"/>
          </w:rPr>
          <w:t>-1</w:t>
        </w:r>
      </w:ins>
      <w:ins w:id="1038" w:author="Zaixing Zhou" w:date="2024-11-12T15:36:00Z" w16du:dateUtc="2024-11-12T20:36:00Z">
        <w:r w:rsidRPr="00595F85">
          <w:t>)</w:t>
        </w:r>
      </w:ins>
    </w:p>
    <w:p w14:paraId="5530BFB3" w14:textId="1165E541" w:rsidR="00BB2E1F" w:rsidRDefault="005E3401" w:rsidP="00BB2E1F">
      <w:pPr>
        <w:pStyle w:val="textbody"/>
        <w:ind w:left="720"/>
        <w:rPr>
          <w:ins w:id="1039" w:author="Zaixing Zhou" w:date="2024-11-12T16:30:00Z" w16du:dateUtc="2024-11-12T21:30:00Z"/>
        </w:rPr>
      </w:pPr>
      <w:ins w:id="1040" w:author="Zaixing Zhou" w:date="2024-11-12T15:50:00Z" w16du:dateUtc="2024-11-12T20:50:00Z">
        <w:r>
          <w:t>Total atmospheric N deposition</w:t>
        </w:r>
      </w:ins>
      <w:ins w:id="1041" w:author="Zaixing Zhou" w:date="2024-11-12T16:31:00Z" w16du:dateUtc="2024-11-12T21:31:00Z">
        <w:r w:rsidR="00033B29">
          <w:t xml:space="preserve"> (</w:t>
        </w:r>
        <w:r w:rsidR="00033B29" w:rsidRPr="00033B29">
          <w:t>NH4dep</w:t>
        </w:r>
        <w:r w:rsidR="00033B29">
          <w:t>+</w:t>
        </w:r>
        <w:r w:rsidR="00033B29" w:rsidRPr="00033B29">
          <w:t xml:space="preserve"> </w:t>
        </w:r>
        <w:r w:rsidR="00033B29" w:rsidRPr="00033B29">
          <w:t>NO3dep</w:t>
        </w:r>
        <w:r w:rsidR="00033B29">
          <w:t>)</w:t>
        </w:r>
      </w:ins>
      <w:ins w:id="1042" w:author="Zaixing Zhou" w:date="2024-11-12T15:36:00Z" w16du:dateUtc="2024-11-12T20:36:00Z">
        <w:r w:rsidR="00BB2E1F">
          <w:t>.</w:t>
        </w:r>
      </w:ins>
    </w:p>
    <w:p w14:paraId="25395306" w14:textId="19F9F27A" w:rsidR="00033B29" w:rsidRDefault="00033B29" w:rsidP="00033B29">
      <w:pPr>
        <w:pStyle w:val="Heading2"/>
        <w:tabs>
          <w:tab w:val="num" w:pos="0"/>
          <w:tab w:val="num" w:pos="1296"/>
        </w:tabs>
        <w:ind w:left="648" w:right="76" w:hanging="648"/>
        <w:rPr>
          <w:ins w:id="1043" w:author="Zaixing Zhou" w:date="2024-11-12T16:30:00Z" w16du:dateUtc="2024-11-12T21:30:00Z"/>
        </w:rPr>
      </w:pPr>
      <w:ins w:id="1044" w:author="Zaixing Zhou" w:date="2024-11-12T16:31:00Z" w16du:dateUtc="2024-11-12T21:31:00Z">
        <w:r w:rsidRPr="00033B29">
          <w:t>NH4dep</w:t>
        </w:r>
        <w:r w:rsidRPr="00033B29">
          <w:t xml:space="preserve"> </w:t>
        </w:r>
      </w:ins>
      <w:ins w:id="1045" w:author="Zaixing Zhou" w:date="2024-11-12T16:30:00Z" w16du:dateUtc="2024-11-12T21:30:00Z">
        <w:r w:rsidRPr="00595F85">
          <w:t>(</w:t>
        </w:r>
        <w:r>
          <w:t>gNm</w:t>
        </w:r>
        <w:r w:rsidRPr="00F367AF">
          <w:rPr>
            <w:vertAlign w:val="superscript"/>
          </w:rPr>
          <w:t>-2</w:t>
        </w:r>
        <w:r>
          <w:t>mo</w:t>
        </w:r>
        <w:r w:rsidRPr="00F367AF">
          <w:rPr>
            <w:vertAlign w:val="superscript"/>
          </w:rPr>
          <w:t>-1</w:t>
        </w:r>
        <w:r w:rsidRPr="00595F85">
          <w:t>)</w:t>
        </w:r>
      </w:ins>
    </w:p>
    <w:p w14:paraId="2332D470" w14:textId="1F011DEC" w:rsidR="00033B29" w:rsidRDefault="00033B29" w:rsidP="00033B29">
      <w:pPr>
        <w:pStyle w:val="textbody"/>
        <w:ind w:left="720"/>
        <w:rPr>
          <w:ins w:id="1046" w:author="Zaixing Zhou" w:date="2024-11-12T16:30:00Z" w16du:dateUtc="2024-11-12T21:30:00Z"/>
        </w:rPr>
      </w:pPr>
      <w:ins w:id="1047" w:author="Zaixing Zhou" w:date="2024-11-12T16:30:00Z" w16du:dateUtc="2024-11-12T21:30:00Z">
        <w:r>
          <w:t xml:space="preserve">Total atmospheric </w:t>
        </w:r>
        <w:r>
          <w:t>NH</w:t>
        </w:r>
      </w:ins>
      <w:ins w:id="1048" w:author="Zaixing Zhou" w:date="2024-11-12T16:31:00Z" w16du:dateUtc="2024-11-12T21:31:00Z">
        <w:r>
          <w:t>4-</w:t>
        </w:r>
      </w:ins>
      <w:ins w:id="1049" w:author="Zaixing Zhou" w:date="2024-11-12T16:30:00Z" w16du:dateUtc="2024-11-12T21:30:00Z">
        <w:r>
          <w:t>N deposition.</w:t>
        </w:r>
      </w:ins>
    </w:p>
    <w:p w14:paraId="2186A72A" w14:textId="76C44836" w:rsidR="00033B29" w:rsidRDefault="00033B29" w:rsidP="00033B29">
      <w:pPr>
        <w:pStyle w:val="Heading2"/>
        <w:tabs>
          <w:tab w:val="num" w:pos="0"/>
          <w:tab w:val="num" w:pos="1296"/>
        </w:tabs>
        <w:ind w:left="648" w:right="76" w:hanging="648"/>
        <w:rPr>
          <w:ins w:id="1050" w:author="Zaixing Zhou" w:date="2024-11-12T16:30:00Z" w16du:dateUtc="2024-11-12T21:30:00Z"/>
        </w:rPr>
      </w:pPr>
      <w:ins w:id="1051" w:author="Zaixing Zhou" w:date="2024-11-12T16:31:00Z" w16du:dateUtc="2024-11-12T21:31:00Z">
        <w:r w:rsidRPr="00033B29">
          <w:t>NO3dep</w:t>
        </w:r>
        <w:r w:rsidRPr="00033B29">
          <w:t xml:space="preserve"> </w:t>
        </w:r>
      </w:ins>
      <w:ins w:id="1052" w:author="Zaixing Zhou" w:date="2024-11-12T16:30:00Z" w16du:dateUtc="2024-11-12T21:30:00Z">
        <w:r w:rsidRPr="00595F85">
          <w:t>(</w:t>
        </w:r>
        <w:r>
          <w:t>gNm</w:t>
        </w:r>
        <w:r w:rsidRPr="00F367AF">
          <w:rPr>
            <w:vertAlign w:val="superscript"/>
          </w:rPr>
          <w:t>-2</w:t>
        </w:r>
        <w:r>
          <w:t>mo</w:t>
        </w:r>
        <w:r w:rsidRPr="00F367AF">
          <w:rPr>
            <w:vertAlign w:val="superscript"/>
          </w:rPr>
          <w:t>-1</w:t>
        </w:r>
        <w:r w:rsidRPr="00595F85">
          <w:t>)</w:t>
        </w:r>
      </w:ins>
    </w:p>
    <w:p w14:paraId="45C7B0C7" w14:textId="7D30EEB9" w:rsidR="00033B29" w:rsidRDefault="00033B29" w:rsidP="00033B29">
      <w:pPr>
        <w:pStyle w:val="textbody"/>
        <w:ind w:left="720"/>
        <w:rPr>
          <w:ins w:id="1053" w:author="Zaixing Zhou" w:date="2024-11-12T16:30:00Z" w16du:dateUtc="2024-11-12T21:30:00Z"/>
        </w:rPr>
      </w:pPr>
      <w:ins w:id="1054" w:author="Zaixing Zhou" w:date="2024-11-12T16:30:00Z" w16du:dateUtc="2024-11-12T21:30:00Z">
        <w:r>
          <w:t xml:space="preserve">Total atmospheric </w:t>
        </w:r>
      </w:ins>
      <w:ins w:id="1055" w:author="Zaixing Zhou" w:date="2024-11-12T16:31:00Z" w16du:dateUtc="2024-11-12T21:31:00Z">
        <w:r>
          <w:t>NO3-</w:t>
        </w:r>
      </w:ins>
      <w:ins w:id="1056" w:author="Zaixing Zhou" w:date="2024-11-12T16:30:00Z" w16du:dateUtc="2024-11-12T21:30:00Z">
        <w:r>
          <w:t>N deposition.</w:t>
        </w:r>
      </w:ins>
    </w:p>
    <w:p w14:paraId="47282924" w14:textId="77777777" w:rsidR="00033B29" w:rsidRDefault="00033B29" w:rsidP="00BB2E1F">
      <w:pPr>
        <w:pStyle w:val="textbody"/>
        <w:ind w:left="720"/>
        <w:rPr>
          <w:ins w:id="1057" w:author="Zaixing Zhou" w:date="2024-11-12T15:36:00Z" w16du:dateUtc="2024-11-12T20:36:00Z"/>
        </w:rPr>
      </w:pPr>
    </w:p>
    <w:p w14:paraId="498AF6B5" w14:textId="4918DD04" w:rsidR="005E3401" w:rsidRDefault="005E3401" w:rsidP="005E3401">
      <w:pPr>
        <w:pStyle w:val="Heading2"/>
        <w:tabs>
          <w:tab w:val="num" w:pos="0"/>
          <w:tab w:val="num" w:pos="1296"/>
        </w:tabs>
        <w:ind w:left="648" w:right="76" w:hanging="648"/>
        <w:rPr>
          <w:ins w:id="1058" w:author="Zaixing Zhou" w:date="2024-11-12T15:51:00Z" w16du:dateUtc="2024-11-12T20:51:00Z"/>
        </w:rPr>
      </w:pPr>
      <w:proofErr w:type="spellStart"/>
      <w:ins w:id="1059" w:author="Zaixing Zhou" w:date="2024-11-12T15:51:00Z" w16du:dateUtc="2024-11-12T20:51:00Z">
        <w:r w:rsidRPr="005E3401">
          <w:lastRenderedPageBreak/>
          <w:t>NPoolTot</w:t>
        </w:r>
        <w:proofErr w:type="spellEnd"/>
        <w:r w:rsidRPr="005E3401">
          <w:t xml:space="preserve"> </w:t>
        </w:r>
        <w:r w:rsidRPr="00595F85">
          <w:t>(</w:t>
        </w:r>
        <w:r>
          <w:t>gNm</w:t>
        </w:r>
        <w:r w:rsidRPr="00F367AF">
          <w:rPr>
            <w:vertAlign w:val="superscript"/>
          </w:rPr>
          <w:t>-2</w:t>
        </w:r>
        <w:r w:rsidRPr="00595F85">
          <w:t>)</w:t>
        </w:r>
      </w:ins>
    </w:p>
    <w:p w14:paraId="73276321" w14:textId="1AE8C6E1" w:rsidR="005E3401" w:rsidRDefault="005E3401" w:rsidP="005E3401">
      <w:pPr>
        <w:pStyle w:val="textbody"/>
        <w:ind w:left="720"/>
        <w:rPr>
          <w:ins w:id="1060" w:author="Zaixing Zhou" w:date="2024-11-12T15:51:00Z" w16du:dateUtc="2024-11-12T20:51:00Z"/>
        </w:rPr>
      </w:pPr>
      <w:ins w:id="1061" w:author="Zaixing Zhou" w:date="2024-11-12T15:51:00Z" w16du:dateUtc="2024-11-12T20:51:00Z">
        <w:r>
          <w:t xml:space="preserve">Sum of all </w:t>
        </w:r>
        <w:r>
          <w:t xml:space="preserve">N </w:t>
        </w:r>
        <w:r>
          <w:t xml:space="preserve">pools (HON, </w:t>
        </w:r>
        <w:proofErr w:type="spellStart"/>
        <w:r>
          <w:t>PlantN</w:t>
        </w:r>
        <w:proofErr w:type="spellEnd"/>
        <w:r>
          <w:t>, NH4</w:t>
        </w:r>
      </w:ins>
      <w:ins w:id="1062" w:author="Zaixing Zhou" w:date="2024-11-12T15:52:00Z" w16du:dateUtc="2024-11-12T20:52:00Z">
        <w:r>
          <w:t>, NO3</w:t>
        </w:r>
        <w:r w:rsidR="003D5348">
          <w:t xml:space="preserve">, </w:t>
        </w:r>
      </w:ins>
      <w:proofErr w:type="spellStart"/>
      <w:ins w:id="1063" w:author="Zaixing Zhou" w:date="2024-11-12T15:53:00Z" w16du:dateUtc="2024-11-12T20:53:00Z">
        <w:r w:rsidR="003D5348" w:rsidRPr="003D5348">
          <w:t>CanopyNSite</w:t>
        </w:r>
      </w:ins>
      <w:proofErr w:type="spellEnd"/>
      <w:ins w:id="1064" w:author="Zaixing Zhou" w:date="2024-11-12T15:52:00Z" w16du:dateUtc="2024-11-12T20:52:00Z">
        <w:r w:rsidR="003D5348">
          <w:t xml:space="preserve">, </w:t>
        </w:r>
        <w:proofErr w:type="spellStart"/>
        <w:r w:rsidR="003D5348" w:rsidRPr="003D5348">
          <w:t>WoodNSite</w:t>
        </w:r>
        <w:proofErr w:type="spellEnd"/>
        <w:r w:rsidR="003D5348">
          <w:t>,</w:t>
        </w:r>
        <w:r w:rsidR="003D5348" w:rsidRPr="003D5348">
          <w:t xml:space="preserve"> </w:t>
        </w:r>
        <w:proofErr w:type="spellStart"/>
        <w:r w:rsidR="003D5348" w:rsidRPr="003D5348">
          <w:t>RootNSite</w:t>
        </w:r>
        <w:proofErr w:type="spellEnd"/>
        <w:r w:rsidR="003D5348">
          <w:t xml:space="preserve">, </w:t>
        </w:r>
        <w:proofErr w:type="spellStart"/>
        <w:r w:rsidR="003D5348" w:rsidRPr="003D5348">
          <w:t>DWoodNSite</w:t>
        </w:r>
      </w:ins>
      <w:proofErr w:type="spellEnd"/>
      <w:ins w:id="1065" w:author="Zaixing Zhou" w:date="2024-11-12T15:51:00Z" w16du:dateUtc="2024-11-12T20:51:00Z">
        <w:r>
          <w:t>)</w:t>
        </w:r>
        <w:r>
          <w:t>.</w:t>
        </w:r>
      </w:ins>
    </w:p>
    <w:p w14:paraId="12F3DAEB" w14:textId="417F81C2" w:rsidR="00A42BDE" w:rsidRDefault="00A42BDE" w:rsidP="00A42BDE">
      <w:pPr>
        <w:pStyle w:val="Heading2"/>
        <w:tabs>
          <w:tab w:val="num" w:pos="0"/>
          <w:tab w:val="num" w:pos="1296"/>
        </w:tabs>
        <w:ind w:left="648" w:right="76" w:hanging="648"/>
        <w:rPr>
          <w:ins w:id="1066" w:author="Zaixing Zhou" w:date="2024-11-12T15:53:00Z" w16du:dateUtc="2024-11-12T20:53:00Z"/>
        </w:rPr>
      </w:pPr>
      <w:proofErr w:type="spellStart"/>
      <w:ins w:id="1067" w:author="Zaixing Zhou" w:date="2024-11-12T15:53:00Z" w16du:dateUtc="2024-11-12T20:53:00Z">
        <w:r w:rsidRPr="00A42BDE">
          <w:t>NetN</w:t>
        </w:r>
        <w:proofErr w:type="spellEnd"/>
        <w:r w:rsidRPr="00A42BDE">
          <w:t xml:space="preserve"> </w:t>
        </w:r>
        <w:r w:rsidRPr="00595F85">
          <w:t>(</w:t>
        </w:r>
        <w:r>
          <w:t>gNm</w:t>
        </w:r>
        <w:r w:rsidRPr="00F367AF">
          <w:rPr>
            <w:vertAlign w:val="superscript"/>
          </w:rPr>
          <w:t>-2</w:t>
        </w:r>
        <w:r w:rsidRPr="00595F85">
          <w:t>)</w:t>
        </w:r>
      </w:ins>
    </w:p>
    <w:p w14:paraId="30222E15" w14:textId="6B2C2916" w:rsidR="00A42BDE" w:rsidRDefault="00A42BDE" w:rsidP="00A42BDE">
      <w:pPr>
        <w:pStyle w:val="textbody"/>
        <w:ind w:left="720"/>
        <w:rPr>
          <w:ins w:id="1068" w:author="Zaixing Zhou" w:date="2024-11-12T15:54:00Z" w16du:dateUtc="2024-11-12T20:54:00Z"/>
        </w:rPr>
      </w:pPr>
      <w:ins w:id="1069" w:author="Zaixing Zhou" w:date="2024-11-12T15:53:00Z" w16du:dateUtc="2024-11-12T20:53:00Z">
        <w:r>
          <w:t xml:space="preserve">The unbalanced N at each time step between the </w:t>
        </w:r>
      </w:ins>
      <w:ins w:id="1070" w:author="Zaixing Zhou" w:date="2024-11-12T15:54:00Z" w16du:dateUtc="2024-11-12T20:54:00Z">
        <w:r>
          <w:t xml:space="preserve">beginning of computation and end of the computation. </w:t>
        </w:r>
        <w:r w:rsidR="00B5405D">
          <w:t>It is for balance check.</w:t>
        </w:r>
      </w:ins>
    </w:p>
    <w:p w14:paraId="5D366B96" w14:textId="4C6D90D7" w:rsidR="00D2353B" w:rsidRDefault="00D2353B" w:rsidP="00D2353B">
      <w:pPr>
        <w:pStyle w:val="Heading2"/>
        <w:tabs>
          <w:tab w:val="num" w:pos="0"/>
          <w:tab w:val="num" w:pos="1296"/>
        </w:tabs>
        <w:ind w:left="648" w:right="76" w:hanging="648"/>
        <w:rPr>
          <w:ins w:id="1071" w:author="Zaixing Zhou" w:date="2024-11-12T15:54:00Z" w16du:dateUtc="2024-11-12T20:54:00Z"/>
        </w:rPr>
      </w:pPr>
      <w:proofErr w:type="spellStart"/>
      <w:ins w:id="1072" w:author="Zaixing Zhou" w:date="2024-11-12T15:55:00Z" w16du:dateUtc="2024-11-12T20:55:00Z">
        <w:r w:rsidRPr="00D2353B">
          <w:t>RootNSink</w:t>
        </w:r>
        <w:proofErr w:type="spellEnd"/>
        <w:r w:rsidRPr="00D2353B">
          <w:t xml:space="preserve"> </w:t>
        </w:r>
      </w:ins>
      <w:ins w:id="1073" w:author="Zaixing Zhou" w:date="2024-11-12T15:54:00Z" w16du:dateUtc="2024-11-12T20:54:00Z">
        <w:r w:rsidRPr="00595F85">
          <w:t>(</w:t>
        </w:r>
      </w:ins>
      <w:ins w:id="1074" w:author="Zaixing Zhou" w:date="2024-11-12T15:55:00Z" w16du:dateUtc="2024-11-12T20:55:00Z">
        <w:r>
          <w:t>decimal</w:t>
        </w:r>
      </w:ins>
      <w:ins w:id="1075" w:author="Zaixing Zhou" w:date="2024-11-12T15:54:00Z" w16du:dateUtc="2024-11-12T20:54:00Z">
        <w:r w:rsidRPr="00595F85">
          <w:t>)</w:t>
        </w:r>
      </w:ins>
    </w:p>
    <w:p w14:paraId="0BCA4731" w14:textId="3C69DFE1" w:rsidR="00D2353B" w:rsidRDefault="00D2353B" w:rsidP="00D2353B">
      <w:pPr>
        <w:pStyle w:val="textbody"/>
        <w:ind w:left="720"/>
        <w:rPr>
          <w:ins w:id="1076" w:author="Zaixing Zhou" w:date="2024-11-12T15:54:00Z" w16du:dateUtc="2024-11-12T20:54:00Z"/>
        </w:rPr>
      </w:pPr>
      <w:ins w:id="1077" w:author="Zaixing Zhou" w:date="2024-11-12T15:55:00Z" w16du:dateUtc="2024-11-12T20:55:00Z">
        <w:r>
          <w:t>Root N uptake capacity as a fraction of the total available soil N</w:t>
        </w:r>
      </w:ins>
      <w:ins w:id="1078" w:author="Zaixing Zhou" w:date="2024-11-12T15:54:00Z" w16du:dateUtc="2024-11-12T20:54:00Z">
        <w:r>
          <w:t>.</w:t>
        </w:r>
      </w:ins>
    </w:p>
    <w:p w14:paraId="244CA892" w14:textId="5F26DBB2" w:rsidR="002538C5" w:rsidRDefault="002538C5" w:rsidP="002538C5">
      <w:pPr>
        <w:pStyle w:val="Heading2"/>
        <w:tabs>
          <w:tab w:val="num" w:pos="0"/>
          <w:tab w:val="num" w:pos="1296"/>
        </w:tabs>
        <w:ind w:left="648" w:right="76" w:hanging="648"/>
        <w:rPr>
          <w:ins w:id="1079" w:author="Zaixing Zhou" w:date="2024-11-12T15:56:00Z" w16du:dateUtc="2024-11-12T20:56:00Z"/>
        </w:rPr>
      </w:pPr>
      <w:proofErr w:type="spellStart"/>
      <w:ins w:id="1080" w:author="Zaixing Zhou" w:date="2024-11-12T15:56:00Z" w16du:dateUtc="2024-11-12T20:56:00Z">
        <w:r w:rsidRPr="002538C5">
          <w:t>PlantNSite</w:t>
        </w:r>
        <w:proofErr w:type="spellEnd"/>
        <w:r w:rsidRPr="002538C5">
          <w:t xml:space="preserve"> </w:t>
        </w:r>
        <w:r w:rsidRPr="00595F85">
          <w:t>(</w:t>
        </w:r>
        <w:r>
          <w:t>gNm</w:t>
        </w:r>
        <w:r w:rsidRPr="00F367AF">
          <w:rPr>
            <w:vertAlign w:val="superscript"/>
          </w:rPr>
          <w:t>-2</w:t>
        </w:r>
        <w:r w:rsidRPr="00595F85">
          <w:t>)</w:t>
        </w:r>
      </w:ins>
    </w:p>
    <w:p w14:paraId="2BEBA941" w14:textId="25E9D909" w:rsidR="002538C5" w:rsidRDefault="002538C5" w:rsidP="002538C5">
      <w:pPr>
        <w:pStyle w:val="textbody"/>
        <w:ind w:left="720"/>
        <w:rPr>
          <w:ins w:id="1081" w:author="Zaixing Zhou" w:date="2024-11-12T15:56:00Z" w16du:dateUtc="2024-11-12T20:56:00Z"/>
        </w:rPr>
      </w:pPr>
      <w:ins w:id="1082" w:author="Zaixing Zhou" w:date="2024-11-12T15:56:00Z" w16du:dateUtc="2024-11-12T20:56:00Z">
        <w:r>
          <w:t>Non structure plant N pool</w:t>
        </w:r>
        <w:r>
          <w:t>.</w:t>
        </w:r>
      </w:ins>
    </w:p>
    <w:p w14:paraId="5132E624" w14:textId="04553156" w:rsidR="002538C5" w:rsidRDefault="002538C5" w:rsidP="002538C5">
      <w:pPr>
        <w:pStyle w:val="Heading2"/>
        <w:tabs>
          <w:tab w:val="num" w:pos="0"/>
          <w:tab w:val="num" w:pos="1296"/>
        </w:tabs>
        <w:ind w:left="648" w:right="76" w:hanging="648"/>
        <w:rPr>
          <w:ins w:id="1083" w:author="Zaixing Zhou" w:date="2024-11-12T15:56:00Z" w16du:dateUtc="2024-11-12T20:56:00Z"/>
        </w:rPr>
      </w:pPr>
      <w:proofErr w:type="spellStart"/>
      <w:ins w:id="1084" w:author="Zaixing Zhou" w:date="2024-11-12T15:56:00Z" w16du:dateUtc="2024-11-12T20:56:00Z">
        <w:r w:rsidRPr="002538C5">
          <w:t>LitterMSite</w:t>
        </w:r>
        <w:proofErr w:type="spellEnd"/>
        <w:r w:rsidRPr="002538C5">
          <w:t xml:space="preserve"> </w:t>
        </w:r>
        <w:r w:rsidRPr="00595F85">
          <w:t>(</w:t>
        </w:r>
        <w:r>
          <w:t>g</w:t>
        </w:r>
      </w:ins>
      <w:ins w:id="1085" w:author="Zaixing Zhou" w:date="2024-11-12T15:57:00Z" w16du:dateUtc="2024-11-12T20:57:00Z">
        <w:r>
          <w:t>DW</w:t>
        </w:r>
      </w:ins>
      <w:ins w:id="1086" w:author="Zaixing Zhou" w:date="2024-11-12T15:56:00Z" w16du:dateUtc="2024-11-12T20:56:00Z">
        <w:r>
          <w:t>m</w:t>
        </w:r>
        <w:r w:rsidRPr="00F367AF">
          <w:rPr>
            <w:vertAlign w:val="superscript"/>
          </w:rPr>
          <w:t>-2</w:t>
        </w:r>
      </w:ins>
      <w:ins w:id="1087" w:author="Zaixing Zhou" w:date="2024-11-12T15:57:00Z" w16du:dateUtc="2024-11-12T20:57:00Z">
        <w:r>
          <w:t>mo</w:t>
        </w:r>
        <w:r w:rsidRPr="00F367AF">
          <w:rPr>
            <w:vertAlign w:val="superscript"/>
          </w:rPr>
          <w:t>-1</w:t>
        </w:r>
      </w:ins>
      <w:ins w:id="1088" w:author="Zaixing Zhou" w:date="2024-11-12T15:56:00Z" w16du:dateUtc="2024-11-12T20:56:00Z">
        <w:r w:rsidRPr="00595F85">
          <w:t>)</w:t>
        </w:r>
      </w:ins>
    </w:p>
    <w:p w14:paraId="28B3C1FB" w14:textId="1C53E3F7" w:rsidR="002538C5" w:rsidRDefault="00847427" w:rsidP="002538C5">
      <w:pPr>
        <w:pStyle w:val="textbody"/>
        <w:ind w:left="720"/>
        <w:rPr>
          <w:ins w:id="1089" w:author="Zaixing Zhou" w:date="2024-11-12T15:56:00Z" w16du:dateUtc="2024-11-12T20:56:00Z"/>
        </w:rPr>
      </w:pPr>
      <w:ins w:id="1090" w:author="Zaixing Zhou" w:date="2024-11-12T16:22:00Z" w16du:dateUtc="2024-11-12T21:22:00Z">
        <w:r>
          <w:t>Total litter mass (leaf + wood + root)</w:t>
        </w:r>
      </w:ins>
      <w:ins w:id="1091" w:author="Zaixing Zhou" w:date="2024-11-12T16:23:00Z" w16du:dateUtc="2024-11-12T21:23:00Z">
        <w:r>
          <w:t xml:space="preserve"> into HOM</w:t>
        </w:r>
      </w:ins>
      <w:ins w:id="1092" w:author="Zaixing Zhou" w:date="2024-11-12T15:56:00Z" w16du:dateUtc="2024-11-12T20:56:00Z">
        <w:r w:rsidR="002538C5">
          <w:t>.</w:t>
        </w:r>
      </w:ins>
    </w:p>
    <w:p w14:paraId="0711257F" w14:textId="12D7340A" w:rsidR="00847427" w:rsidRDefault="00847427" w:rsidP="00847427">
      <w:pPr>
        <w:pStyle w:val="Heading2"/>
        <w:tabs>
          <w:tab w:val="num" w:pos="0"/>
          <w:tab w:val="num" w:pos="1296"/>
        </w:tabs>
        <w:ind w:left="648" w:right="76" w:hanging="648"/>
        <w:rPr>
          <w:ins w:id="1093" w:author="Zaixing Zhou" w:date="2024-11-12T16:23:00Z" w16du:dateUtc="2024-11-12T21:23:00Z"/>
        </w:rPr>
      </w:pPr>
      <w:proofErr w:type="spellStart"/>
      <w:ins w:id="1094" w:author="Zaixing Zhou" w:date="2024-11-12T16:23:00Z" w16du:dateUtc="2024-11-12T21:23:00Z">
        <w:r w:rsidRPr="00847427">
          <w:t>LitterNSite</w:t>
        </w:r>
        <w:proofErr w:type="spellEnd"/>
        <w:r w:rsidRPr="00847427">
          <w:t xml:space="preserve"> </w:t>
        </w:r>
        <w:r w:rsidRPr="00595F85">
          <w:t>(</w:t>
        </w:r>
        <w:r>
          <w:t>g</w:t>
        </w:r>
        <w:r>
          <w:t>N</w:t>
        </w:r>
        <w:r>
          <w:t>m</w:t>
        </w:r>
        <w:r w:rsidRPr="00F367AF">
          <w:rPr>
            <w:vertAlign w:val="superscript"/>
          </w:rPr>
          <w:t>-2</w:t>
        </w:r>
        <w:r>
          <w:t>mo</w:t>
        </w:r>
        <w:r w:rsidRPr="00F367AF">
          <w:rPr>
            <w:vertAlign w:val="superscript"/>
          </w:rPr>
          <w:t>-1</w:t>
        </w:r>
        <w:r w:rsidRPr="00595F85">
          <w:t>)</w:t>
        </w:r>
      </w:ins>
    </w:p>
    <w:p w14:paraId="37D81B61" w14:textId="003E021E" w:rsidR="00847427" w:rsidRDefault="00847427" w:rsidP="00847427">
      <w:pPr>
        <w:pStyle w:val="textbody"/>
        <w:ind w:left="720"/>
        <w:rPr>
          <w:ins w:id="1095" w:author="Zaixing Zhou" w:date="2024-11-12T16:23:00Z" w16du:dateUtc="2024-11-12T21:23:00Z"/>
        </w:rPr>
      </w:pPr>
      <w:ins w:id="1096" w:author="Zaixing Zhou" w:date="2024-11-12T16:23:00Z" w16du:dateUtc="2024-11-12T21:23:00Z">
        <w:r>
          <w:t xml:space="preserve">Total litter </w:t>
        </w:r>
        <w:r>
          <w:t>N</w:t>
        </w:r>
        <w:r>
          <w:t xml:space="preserve"> (leaf + wood + root) into </w:t>
        </w:r>
        <w:r>
          <w:t>HON</w:t>
        </w:r>
        <w:r>
          <w:t>.</w:t>
        </w:r>
      </w:ins>
    </w:p>
    <w:p w14:paraId="1785CEF7" w14:textId="47BCBE35" w:rsidR="001E44EB" w:rsidRDefault="001E44EB" w:rsidP="001E44EB">
      <w:pPr>
        <w:pStyle w:val="Heading2"/>
        <w:tabs>
          <w:tab w:val="num" w:pos="0"/>
          <w:tab w:val="num" w:pos="1296"/>
        </w:tabs>
        <w:ind w:left="648" w:right="76" w:hanging="648"/>
        <w:rPr>
          <w:ins w:id="1097" w:author="Zaixing Zhou" w:date="2024-11-12T16:23:00Z" w16du:dateUtc="2024-11-12T21:23:00Z"/>
        </w:rPr>
      </w:pPr>
      <w:proofErr w:type="spellStart"/>
      <w:ins w:id="1098" w:author="Zaixing Zhou" w:date="2024-11-12T16:23:00Z" w16du:dateUtc="2024-11-12T21:23:00Z">
        <w:r w:rsidRPr="001E44EB">
          <w:t>Canopy%N</w:t>
        </w:r>
        <w:proofErr w:type="spellEnd"/>
        <w:r w:rsidRPr="001E44EB">
          <w:t xml:space="preserve"> </w:t>
        </w:r>
        <w:r w:rsidRPr="00595F85">
          <w:t>(</w:t>
        </w:r>
        <w:r>
          <w:t>%</w:t>
        </w:r>
        <w:r w:rsidRPr="00595F85">
          <w:t>)</w:t>
        </w:r>
      </w:ins>
    </w:p>
    <w:p w14:paraId="03619A2C" w14:textId="555B43C9" w:rsidR="001E44EB" w:rsidRDefault="001E44EB" w:rsidP="001E44EB">
      <w:pPr>
        <w:pStyle w:val="textbody"/>
        <w:ind w:left="720"/>
        <w:rPr>
          <w:ins w:id="1099" w:author="Zaixing Zhou" w:date="2024-11-12T16:23:00Z" w16du:dateUtc="2024-11-12T21:23:00Z"/>
        </w:rPr>
      </w:pPr>
      <w:ins w:id="1100" w:author="Zaixing Zhou" w:date="2024-11-12T16:24:00Z" w16du:dateUtc="2024-11-12T21:24:00Z">
        <w:r>
          <w:t>Canopy N content</w:t>
        </w:r>
      </w:ins>
      <w:ins w:id="1101" w:author="Zaixing Zhou" w:date="2024-11-12T16:23:00Z" w16du:dateUtc="2024-11-12T21:23:00Z">
        <w:r>
          <w:t>.</w:t>
        </w:r>
      </w:ins>
    </w:p>
    <w:p w14:paraId="3201F389" w14:textId="71A1D5FC" w:rsidR="001E44EB" w:rsidRDefault="001E44EB" w:rsidP="001E44EB">
      <w:pPr>
        <w:pStyle w:val="Heading2"/>
        <w:tabs>
          <w:tab w:val="num" w:pos="0"/>
          <w:tab w:val="num" w:pos="1296"/>
        </w:tabs>
        <w:ind w:left="648" w:right="76" w:hanging="648"/>
        <w:rPr>
          <w:ins w:id="1102" w:author="Zaixing Zhou" w:date="2024-11-12T16:24:00Z" w16du:dateUtc="2024-11-12T21:24:00Z"/>
        </w:rPr>
      </w:pPr>
      <w:proofErr w:type="spellStart"/>
      <w:ins w:id="1103" w:author="Zaixing Zhou" w:date="2024-11-12T16:24:00Z" w16du:dateUtc="2024-11-12T21:24:00Z">
        <w:r w:rsidRPr="001E44EB">
          <w:t>NRatioSite</w:t>
        </w:r>
        <w:proofErr w:type="spellEnd"/>
        <w:r w:rsidRPr="001E44EB">
          <w:t xml:space="preserve"> </w:t>
        </w:r>
        <w:r w:rsidRPr="00595F85">
          <w:t>(</w:t>
        </w:r>
        <w:r>
          <w:t>decimal</w:t>
        </w:r>
        <w:r w:rsidRPr="00595F85">
          <w:t>)</w:t>
        </w:r>
      </w:ins>
    </w:p>
    <w:p w14:paraId="0FE88A44" w14:textId="27C21DA2" w:rsidR="001E44EB" w:rsidRDefault="001E44EB" w:rsidP="001E44EB">
      <w:pPr>
        <w:pStyle w:val="textbody"/>
        <w:ind w:left="720"/>
        <w:rPr>
          <w:ins w:id="1104" w:author="Zaixing Zhou" w:date="2024-11-12T16:24:00Z" w16du:dateUtc="2024-11-12T21:24:00Z"/>
        </w:rPr>
      </w:pPr>
      <w:proofErr w:type="spellStart"/>
      <w:ins w:id="1105" w:author="Zaixing Zhou" w:date="2024-11-12T16:24:00Z" w16du:dateUtc="2024-11-12T21:24:00Z">
        <w:r>
          <w:t>NR</w:t>
        </w:r>
      </w:ins>
      <w:ins w:id="1106" w:author="Zaixing Zhou" w:date="2024-11-12T16:25:00Z" w16du:dateUtc="2024-11-12T21:25:00Z">
        <w:r>
          <w:t>atio</w:t>
        </w:r>
        <w:proofErr w:type="spellEnd"/>
        <w:r>
          <w:t xml:space="preserve"> at site level</w:t>
        </w:r>
      </w:ins>
      <w:ins w:id="1107" w:author="Zaixing Zhou" w:date="2024-11-12T16:24:00Z" w16du:dateUtc="2024-11-12T21:24:00Z">
        <w:r>
          <w:t>.</w:t>
        </w:r>
      </w:ins>
      <w:ins w:id="1108" w:author="Zaixing Zhou" w:date="2024-11-12T16:25:00Z" w16du:dateUtc="2024-11-12T21:25:00Z">
        <w:r>
          <w:t xml:space="preserve"> It indicates N stress for plants. </w:t>
        </w:r>
      </w:ins>
      <w:ins w:id="1109" w:author="Zaixing Zhou" w:date="2024-11-12T16:26:00Z" w16du:dateUtc="2024-11-12T21:26:00Z">
        <w:r>
          <w:t>Greater value means less stress.</w:t>
        </w:r>
      </w:ins>
    </w:p>
    <w:p w14:paraId="60003D47" w14:textId="331AD8B6" w:rsidR="00A71BF9" w:rsidRDefault="00A71BF9" w:rsidP="00A71BF9">
      <w:pPr>
        <w:pStyle w:val="Heading2"/>
        <w:tabs>
          <w:tab w:val="num" w:pos="0"/>
          <w:tab w:val="num" w:pos="1296"/>
        </w:tabs>
        <w:ind w:left="648" w:right="76" w:hanging="648"/>
        <w:rPr>
          <w:ins w:id="1110" w:author="Zaixing Zhou" w:date="2024-11-12T16:26:00Z" w16du:dateUtc="2024-11-12T21:26:00Z"/>
        </w:rPr>
      </w:pPr>
      <w:proofErr w:type="spellStart"/>
      <w:ins w:id="1111" w:author="Zaixing Zhou" w:date="2024-11-12T16:26:00Z" w16du:dateUtc="2024-11-12T21:26:00Z">
        <w:r w:rsidRPr="00A71BF9">
          <w:t>LitFolNSite</w:t>
        </w:r>
        <w:proofErr w:type="spellEnd"/>
        <w:r w:rsidRPr="00A71BF9">
          <w:t xml:space="preserve"> </w:t>
        </w:r>
        <w:r w:rsidRPr="00595F85">
          <w:t>(</w:t>
        </w:r>
        <w:r>
          <w:t>gDWm</w:t>
        </w:r>
        <w:r w:rsidRPr="00F367AF">
          <w:rPr>
            <w:vertAlign w:val="superscript"/>
          </w:rPr>
          <w:t>-2</w:t>
        </w:r>
        <w:r>
          <w:t>mo</w:t>
        </w:r>
        <w:r w:rsidRPr="00F367AF">
          <w:rPr>
            <w:vertAlign w:val="superscript"/>
          </w:rPr>
          <w:t>-1</w:t>
        </w:r>
        <w:r w:rsidRPr="00595F85">
          <w:t>)</w:t>
        </w:r>
      </w:ins>
    </w:p>
    <w:p w14:paraId="043BB89E" w14:textId="5D2C9D0F" w:rsidR="00A71BF9" w:rsidRDefault="00A71BF9" w:rsidP="00A71BF9">
      <w:pPr>
        <w:pStyle w:val="textbody"/>
        <w:ind w:left="720"/>
        <w:rPr>
          <w:ins w:id="1112" w:author="Zaixing Zhou" w:date="2024-11-12T16:26:00Z" w16du:dateUtc="2024-11-12T21:26:00Z"/>
        </w:rPr>
      </w:pPr>
      <w:ins w:id="1113" w:author="Zaixing Zhou" w:date="2024-11-12T16:26:00Z" w16du:dateUtc="2024-11-12T21:26:00Z">
        <w:r>
          <w:t xml:space="preserve">Total </w:t>
        </w:r>
        <w:r>
          <w:t xml:space="preserve">foliage </w:t>
        </w:r>
        <w:r>
          <w:t>litter mass into HOM.</w:t>
        </w:r>
      </w:ins>
    </w:p>
    <w:p w14:paraId="0226477D" w14:textId="2695F942" w:rsidR="00A71BF9" w:rsidRDefault="00A71BF9" w:rsidP="00A71BF9">
      <w:pPr>
        <w:pStyle w:val="Heading2"/>
        <w:tabs>
          <w:tab w:val="num" w:pos="0"/>
          <w:tab w:val="num" w:pos="1296"/>
        </w:tabs>
        <w:ind w:left="648" w:right="76" w:hanging="648"/>
        <w:rPr>
          <w:ins w:id="1114" w:author="Zaixing Zhou" w:date="2024-11-12T16:26:00Z" w16du:dateUtc="2024-11-12T21:26:00Z"/>
        </w:rPr>
      </w:pPr>
      <w:proofErr w:type="spellStart"/>
      <w:ins w:id="1115" w:author="Zaixing Zhou" w:date="2024-11-12T16:27:00Z" w16du:dateUtc="2024-11-12T21:27:00Z">
        <w:r w:rsidRPr="00A71BF9">
          <w:t>LitRootNSite</w:t>
        </w:r>
        <w:proofErr w:type="spellEnd"/>
        <w:r w:rsidRPr="00A71BF9">
          <w:t xml:space="preserve"> </w:t>
        </w:r>
      </w:ins>
      <w:ins w:id="1116" w:author="Zaixing Zhou" w:date="2024-11-12T16:26:00Z" w16du:dateUtc="2024-11-12T21:26:00Z">
        <w:r w:rsidRPr="00595F85">
          <w:t>(</w:t>
        </w:r>
        <w:r>
          <w:t>gNm</w:t>
        </w:r>
        <w:r w:rsidRPr="00F367AF">
          <w:rPr>
            <w:vertAlign w:val="superscript"/>
          </w:rPr>
          <w:t>-2</w:t>
        </w:r>
        <w:r>
          <w:t>mo</w:t>
        </w:r>
        <w:r w:rsidRPr="00F367AF">
          <w:rPr>
            <w:vertAlign w:val="superscript"/>
          </w:rPr>
          <w:t>-1</w:t>
        </w:r>
        <w:r w:rsidRPr="00595F85">
          <w:t>)</w:t>
        </w:r>
      </w:ins>
    </w:p>
    <w:p w14:paraId="119141D5" w14:textId="080BB0A7" w:rsidR="00A71BF9" w:rsidRDefault="00A71BF9" w:rsidP="00A71BF9">
      <w:pPr>
        <w:pStyle w:val="textbody"/>
        <w:ind w:left="720"/>
        <w:rPr>
          <w:ins w:id="1117" w:author="Zaixing Zhou" w:date="2024-11-12T16:27:00Z" w16du:dateUtc="2024-11-12T21:27:00Z"/>
        </w:rPr>
      </w:pPr>
      <w:ins w:id="1118" w:author="Zaixing Zhou" w:date="2024-11-12T16:26:00Z" w16du:dateUtc="2024-11-12T21:26:00Z">
        <w:r>
          <w:t xml:space="preserve">Total </w:t>
        </w:r>
      </w:ins>
      <w:ins w:id="1119" w:author="Zaixing Zhou" w:date="2024-11-12T16:27:00Z" w16du:dateUtc="2024-11-12T21:27:00Z">
        <w:r>
          <w:t>root</w:t>
        </w:r>
        <w:r>
          <w:t xml:space="preserve"> </w:t>
        </w:r>
      </w:ins>
      <w:ins w:id="1120" w:author="Zaixing Zhou" w:date="2024-11-12T16:26:00Z" w16du:dateUtc="2024-11-12T21:26:00Z">
        <w:r>
          <w:t>litter N into HON.</w:t>
        </w:r>
      </w:ins>
    </w:p>
    <w:p w14:paraId="118B7EEF" w14:textId="2E545CAE" w:rsidR="00A71BF9" w:rsidRDefault="00A71BF9" w:rsidP="00A71BF9">
      <w:pPr>
        <w:pStyle w:val="Heading2"/>
        <w:tabs>
          <w:tab w:val="num" w:pos="0"/>
          <w:tab w:val="num" w:pos="1296"/>
        </w:tabs>
        <w:ind w:left="648" w:right="76" w:hanging="648"/>
        <w:rPr>
          <w:ins w:id="1121" w:author="Zaixing Zhou" w:date="2024-11-12T16:27:00Z" w16du:dateUtc="2024-11-12T21:27:00Z"/>
        </w:rPr>
      </w:pPr>
      <w:proofErr w:type="spellStart"/>
      <w:ins w:id="1122" w:author="Zaixing Zhou" w:date="2024-11-12T16:27:00Z" w16du:dateUtc="2024-11-12T21:27:00Z">
        <w:r w:rsidRPr="00A71BF9">
          <w:t>LitWoodNSite</w:t>
        </w:r>
        <w:proofErr w:type="spellEnd"/>
        <w:r w:rsidRPr="00A71BF9">
          <w:t xml:space="preserve"> </w:t>
        </w:r>
        <w:r w:rsidRPr="00595F85">
          <w:t>(</w:t>
        </w:r>
        <w:r>
          <w:t>gNm</w:t>
        </w:r>
        <w:r w:rsidRPr="00F367AF">
          <w:rPr>
            <w:vertAlign w:val="superscript"/>
          </w:rPr>
          <w:t>-2</w:t>
        </w:r>
        <w:r>
          <w:t>mo</w:t>
        </w:r>
        <w:r w:rsidRPr="00F367AF">
          <w:rPr>
            <w:vertAlign w:val="superscript"/>
          </w:rPr>
          <w:t>-1</w:t>
        </w:r>
        <w:r w:rsidRPr="00595F85">
          <w:t>)</w:t>
        </w:r>
      </w:ins>
    </w:p>
    <w:p w14:paraId="2F91564A" w14:textId="673607AD" w:rsidR="00A71BF9" w:rsidRDefault="00A71BF9" w:rsidP="00A71BF9">
      <w:pPr>
        <w:pStyle w:val="textbody"/>
        <w:ind w:left="720"/>
        <w:rPr>
          <w:ins w:id="1123" w:author="Zaixing Zhou" w:date="2024-11-12T16:27:00Z" w16du:dateUtc="2024-11-12T21:27:00Z"/>
        </w:rPr>
      </w:pPr>
      <w:ins w:id="1124" w:author="Zaixing Zhou" w:date="2024-11-12T16:27:00Z" w16du:dateUtc="2024-11-12T21:27:00Z">
        <w:r>
          <w:t xml:space="preserve">Total </w:t>
        </w:r>
        <w:r>
          <w:t>wood</w:t>
        </w:r>
        <w:r>
          <w:t xml:space="preserve"> litter N into HON.</w:t>
        </w:r>
      </w:ins>
    </w:p>
    <w:p w14:paraId="6A123FCE" w14:textId="65DF2163" w:rsidR="00A71BF9" w:rsidRDefault="00A71BF9" w:rsidP="00A71BF9">
      <w:pPr>
        <w:pStyle w:val="Heading2"/>
        <w:tabs>
          <w:tab w:val="num" w:pos="0"/>
          <w:tab w:val="num" w:pos="1296"/>
        </w:tabs>
        <w:ind w:left="648" w:right="76" w:hanging="648"/>
        <w:rPr>
          <w:ins w:id="1125" w:author="Zaixing Zhou" w:date="2024-11-12T16:27:00Z" w16du:dateUtc="2024-11-12T21:27:00Z"/>
        </w:rPr>
      </w:pPr>
      <w:proofErr w:type="spellStart"/>
      <w:ins w:id="1126" w:author="Zaixing Zhou" w:date="2024-11-12T16:28:00Z" w16du:dateUtc="2024-11-12T21:28:00Z">
        <w:r w:rsidRPr="00A71BF9">
          <w:t>Litter%NSite</w:t>
        </w:r>
        <w:proofErr w:type="spellEnd"/>
        <w:r w:rsidRPr="00A71BF9">
          <w:t xml:space="preserve"> </w:t>
        </w:r>
      </w:ins>
      <w:ins w:id="1127" w:author="Zaixing Zhou" w:date="2024-11-12T16:27:00Z" w16du:dateUtc="2024-11-12T21:27:00Z">
        <w:r w:rsidRPr="00595F85">
          <w:t>(</w:t>
        </w:r>
        <w:r>
          <w:t>%</w:t>
        </w:r>
        <w:r w:rsidRPr="00595F85">
          <w:t>)</w:t>
        </w:r>
      </w:ins>
    </w:p>
    <w:p w14:paraId="5926B201" w14:textId="231A49DC" w:rsidR="00A71BF9" w:rsidRDefault="00A71BF9" w:rsidP="00A71BF9">
      <w:pPr>
        <w:pStyle w:val="textbody"/>
        <w:ind w:left="720"/>
        <w:rPr>
          <w:ins w:id="1128" w:author="Zaixing Zhou" w:date="2024-11-12T16:27:00Z" w16du:dateUtc="2024-11-12T21:27:00Z"/>
        </w:rPr>
      </w:pPr>
      <w:ins w:id="1129" w:author="Zaixing Zhou" w:date="2024-11-12T16:29:00Z" w16du:dateUtc="2024-11-12T21:29:00Z">
        <w:r>
          <w:t>L</w:t>
        </w:r>
      </w:ins>
      <w:ins w:id="1130" w:author="Zaixing Zhou" w:date="2024-11-12T16:28:00Z" w16du:dateUtc="2024-11-12T21:28:00Z">
        <w:r>
          <w:t>itter</w:t>
        </w:r>
      </w:ins>
      <w:ins w:id="1131" w:author="Zaixing Zhou" w:date="2024-11-12T16:27:00Z" w16du:dateUtc="2024-11-12T21:27:00Z">
        <w:r>
          <w:t xml:space="preserve"> N </w:t>
        </w:r>
      </w:ins>
      <w:ins w:id="1132" w:author="Zaixing Zhou" w:date="2024-11-12T16:30:00Z" w16du:dateUtc="2024-11-12T21:30:00Z">
        <w:r>
          <w:t>concentration</w:t>
        </w:r>
      </w:ins>
      <w:ins w:id="1133" w:author="Zaixing Zhou" w:date="2024-11-12T16:27:00Z" w16du:dateUtc="2024-11-12T21:27:00Z">
        <w:r>
          <w:t>.</w:t>
        </w:r>
      </w:ins>
    </w:p>
    <w:p w14:paraId="166F249D" w14:textId="2D4F8545" w:rsidR="00A71BF9" w:rsidRDefault="00A71BF9" w:rsidP="00A71BF9">
      <w:pPr>
        <w:pStyle w:val="Heading2"/>
        <w:tabs>
          <w:tab w:val="num" w:pos="0"/>
          <w:tab w:val="num" w:pos="1296"/>
        </w:tabs>
        <w:ind w:left="648" w:right="76" w:hanging="648"/>
        <w:rPr>
          <w:ins w:id="1134" w:author="Zaixing Zhou" w:date="2024-11-12T16:28:00Z" w16du:dateUtc="2024-11-12T21:28:00Z"/>
        </w:rPr>
      </w:pPr>
      <w:proofErr w:type="spellStart"/>
      <w:ins w:id="1135" w:author="Zaixing Zhou" w:date="2024-11-12T16:28:00Z" w16du:dateUtc="2024-11-12T21:28:00Z">
        <w:r w:rsidRPr="00A71BF9">
          <w:t>WoodNSite</w:t>
        </w:r>
        <w:proofErr w:type="spellEnd"/>
        <w:r w:rsidRPr="00A71BF9">
          <w:t xml:space="preserve"> </w:t>
        </w:r>
        <w:r w:rsidRPr="00595F85">
          <w:t>(</w:t>
        </w:r>
        <w:r>
          <w:t>gNm</w:t>
        </w:r>
        <w:r w:rsidRPr="00F367AF">
          <w:rPr>
            <w:vertAlign w:val="superscript"/>
          </w:rPr>
          <w:t>-2</w:t>
        </w:r>
        <w:r w:rsidRPr="00595F85">
          <w:t>)</w:t>
        </w:r>
      </w:ins>
    </w:p>
    <w:p w14:paraId="40DC4D50" w14:textId="5D8FFAEA" w:rsidR="00A71BF9" w:rsidRDefault="00A71BF9" w:rsidP="00A71BF9">
      <w:pPr>
        <w:pStyle w:val="textbody"/>
        <w:ind w:left="720"/>
        <w:rPr>
          <w:ins w:id="1136" w:author="Zaixing Zhou" w:date="2024-11-12T16:28:00Z" w16du:dateUtc="2024-11-12T21:28:00Z"/>
        </w:rPr>
      </w:pPr>
      <w:ins w:id="1137" w:author="Zaixing Zhou" w:date="2024-11-12T16:28:00Z" w16du:dateUtc="2024-11-12T21:28:00Z">
        <w:r>
          <w:t>Wood</w:t>
        </w:r>
        <w:r>
          <w:t xml:space="preserve"> N pool.</w:t>
        </w:r>
      </w:ins>
    </w:p>
    <w:p w14:paraId="770E799A" w14:textId="223BBC2F" w:rsidR="00A71BF9" w:rsidRDefault="00A71BF9" w:rsidP="00A71BF9">
      <w:pPr>
        <w:pStyle w:val="Heading2"/>
        <w:tabs>
          <w:tab w:val="num" w:pos="0"/>
          <w:tab w:val="num" w:pos="1296"/>
        </w:tabs>
        <w:ind w:left="648" w:right="76" w:hanging="648"/>
        <w:rPr>
          <w:ins w:id="1138" w:author="Zaixing Zhou" w:date="2024-11-12T16:28:00Z" w16du:dateUtc="2024-11-12T21:28:00Z"/>
        </w:rPr>
      </w:pPr>
      <w:proofErr w:type="spellStart"/>
      <w:ins w:id="1139" w:author="Zaixing Zhou" w:date="2024-11-12T16:28:00Z" w16du:dateUtc="2024-11-12T21:28:00Z">
        <w:r w:rsidRPr="00A71BF9">
          <w:lastRenderedPageBreak/>
          <w:t>RootNSite</w:t>
        </w:r>
        <w:proofErr w:type="spellEnd"/>
        <w:r w:rsidRPr="00A71BF9">
          <w:t xml:space="preserve"> </w:t>
        </w:r>
        <w:r w:rsidRPr="00595F85">
          <w:t>(</w:t>
        </w:r>
        <w:r>
          <w:t>gNm</w:t>
        </w:r>
        <w:r w:rsidRPr="00F367AF">
          <w:rPr>
            <w:vertAlign w:val="superscript"/>
          </w:rPr>
          <w:t>-2</w:t>
        </w:r>
        <w:r w:rsidRPr="00595F85">
          <w:t>)</w:t>
        </w:r>
      </w:ins>
    </w:p>
    <w:p w14:paraId="015BEF3A" w14:textId="3123F2A8" w:rsidR="00A71BF9" w:rsidRDefault="00A71BF9" w:rsidP="00A71BF9">
      <w:pPr>
        <w:pStyle w:val="textbody"/>
        <w:ind w:left="720"/>
        <w:rPr>
          <w:ins w:id="1140" w:author="Zaixing Zhou" w:date="2024-11-12T16:28:00Z" w16du:dateUtc="2024-11-12T21:28:00Z"/>
        </w:rPr>
      </w:pPr>
      <w:ins w:id="1141" w:author="Zaixing Zhou" w:date="2024-11-12T16:29:00Z" w16du:dateUtc="2024-11-12T21:29:00Z">
        <w:r>
          <w:t>Root</w:t>
        </w:r>
      </w:ins>
      <w:ins w:id="1142" w:author="Zaixing Zhou" w:date="2024-11-12T16:28:00Z" w16du:dateUtc="2024-11-12T21:28:00Z">
        <w:r>
          <w:t xml:space="preserve"> N pool.</w:t>
        </w:r>
      </w:ins>
    </w:p>
    <w:p w14:paraId="3DBA3A9E" w14:textId="1C6A3A7A" w:rsidR="00A71BF9" w:rsidRDefault="00A71BF9" w:rsidP="00A71BF9">
      <w:pPr>
        <w:pStyle w:val="Heading2"/>
        <w:tabs>
          <w:tab w:val="num" w:pos="0"/>
          <w:tab w:val="num" w:pos="1296"/>
        </w:tabs>
        <w:ind w:left="648" w:right="76" w:hanging="648"/>
        <w:rPr>
          <w:ins w:id="1143" w:author="Zaixing Zhou" w:date="2024-11-12T16:29:00Z" w16du:dateUtc="2024-11-12T21:29:00Z"/>
        </w:rPr>
      </w:pPr>
      <w:proofErr w:type="spellStart"/>
      <w:ins w:id="1144" w:author="Zaixing Zhou" w:date="2024-11-12T16:29:00Z" w16du:dateUtc="2024-11-12T21:29:00Z">
        <w:r w:rsidRPr="00A71BF9">
          <w:t>DWoodNSite</w:t>
        </w:r>
        <w:proofErr w:type="spellEnd"/>
        <w:r w:rsidRPr="00A71BF9">
          <w:t xml:space="preserve"> </w:t>
        </w:r>
        <w:r w:rsidRPr="00595F85">
          <w:t>(</w:t>
        </w:r>
        <w:r>
          <w:t>gNm</w:t>
        </w:r>
        <w:r w:rsidRPr="00F367AF">
          <w:rPr>
            <w:vertAlign w:val="superscript"/>
          </w:rPr>
          <w:t>-2</w:t>
        </w:r>
        <w:r w:rsidRPr="00595F85">
          <w:t>)</w:t>
        </w:r>
      </w:ins>
    </w:p>
    <w:p w14:paraId="2C679A4A" w14:textId="09723330" w:rsidR="00A71BF9" w:rsidRDefault="00A71BF9" w:rsidP="00A71BF9">
      <w:pPr>
        <w:pStyle w:val="textbody"/>
        <w:ind w:left="720"/>
        <w:rPr>
          <w:ins w:id="1145" w:author="Zaixing Zhou" w:date="2024-11-12T16:29:00Z" w16du:dateUtc="2024-11-12T21:29:00Z"/>
        </w:rPr>
      </w:pPr>
      <w:ins w:id="1146" w:author="Zaixing Zhou" w:date="2024-11-12T16:29:00Z" w16du:dateUtc="2024-11-12T21:29:00Z">
        <w:r>
          <w:t>Dead wood</w:t>
        </w:r>
        <w:r>
          <w:t xml:space="preserve"> N pool.</w:t>
        </w:r>
      </w:ins>
    </w:p>
    <w:p w14:paraId="397B95EB" w14:textId="6B9C4B6E" w:rsidR="00A71BF9" w:rsidRDefault="00A71BF9" w:rsidP="00A71BF9">
      <w:pPr>
        <w:pStyle w:val="Heading2"/>
        <w:tabs>
          <w:tab w:val="num" w:pos="0"/>
          <w:tab w:val="num" w:pos="1296"/>
        </w:tabs>
        <w:ind w:left="648" w:right="76" w:hanging="648"/>
        <w:rPr>
          <w:ins w:id="1147" w:author="Zaixing Zhou" w:date="2024-11-12T16:29:00Z" w16du:dateUtc="2024-11-12T21:29:00Z"/>
        </w:rPr>
      </w:pPr>
      <w:proofErr w:type="spellStart"/>
      <w:ins w:id="1148" w:author="Zaixing Zhou" w:date="2024-11-12T16:29:00Z" w16du:dateUtc="2024-11-12T21:29:00Z">
        <w:r w:rsidRPr="00A71BF9">
          <w:t>Wood%NSite</w:t>
        </w:r>
        <w:proofErr w:type="spellEnd"/>
        <w:r w:rsidRPr="00A71BF9">
          <w:t xml:space="preserve"> </w:t>
        </w:r>
        <w:r w:rsidRPr="00595F85">
          <w:t>(</w:t>
        </w:r>
        <w:r>
          <w:t>%</w:t>
        </w:r>
        <w:r w:rsidRPr="00595F85">
          <w:t>)</w:t>
        </w:r>
      </w:ins>
    </w:p>
    <w:p w14:paraId="55333475" w14:textId="1C20BDC1" w:rsidR="00A71BF9" w:rsidRDefault="00A71BF9" w:rsidP="00A71BF9">
      <w:pPr>
        <w:pStyle w:val="textbody"/>
        <w:ind w:left="720"/>
        <w:rPr>
          <w:ins w:id="1149" w:author="Zaixing Zhou" w:date="2024-11-12T16:29:00Z" w16du:dateUtc="2024-11-12T21:29:00Z"/>
        </w:rPr>
      </w:pPr>
      <w:ins w:id="1150" w:author="Zaixing Zhou" w:date="2024-11-12T16:29:00Z" w16du:dateUtc="2024-11-12T21:29:00Z">
        <w:r>
          <w:t>Wood</w:t>
        </w:r>
        <w:r>
          <w:t xml:space="preserve"> N </w:t>
        </w:r>
      </w:ins>
      <w:ins w:id="1151" w:author="Zaixing Zhou" w:date="2024-11-12T16:30:00Z" w16du:dateUtc="2024-11-12T21:30:00Z">
        <w:r>
          <w:t>concentration</w:t>
        </w:r>
      </w:ins>
      <w:ins w:id="1152" w:author="Zaixing Zhou" w:date="2024-11-12T16:29:00Z" w16du:dateUtc="2024-11-12T21:29:00Z">
        <w:r>
          <w:t>.</w:t>
        </w:r>
      </w:ins>
    </w:p>
    <w:p w14:paraId="476A29F6" w14:textId="75E5573E" w:rsidR="00A71BF9" w:rsidRDefault="00A71BF9" w:rsidP="00A71BF9">
      <w:pPr>
        <w:pStyle w:val="Heading2"/>
        <w:tabs>
          <w:tab w:val="num" w:pos="0"/>
          <w:tab w:val="num" w:pos="1296"/>
        </w:tabs>
        <w:ind w:left="648" w:right="76" w:hanging="648"/>
        <w:rPr>
          <w:ins w:id="1153" w:author="Zaixing Zhou" w:date="2024-11-12T16:29:00Z" w16du:dateUtc="2024-11-12T21:29:00Z"/>
        </w:rPr>
      </w:pPr>
      <w:proofErr w:type="spellStart"/>
      <w:ins w:id="1154" w:author="Zaixing Zhou" w:date="2024-11-12T16:30:00Z" w16du:dateUtc="2024-11-12T21:30:00Z">
        <w:r w:rsidRPr="00A71BF9">
          <w:t>DWood%NSite</w:t>
        </w:r>
        <w:proofErr w:type="spellEnd"/>
        <w:r w:rsidRPr="00A71BF9">
          <w:t xml:space="preserve"> </w:t>
        </w:r>
      </w:ins>
      <w:ins w:id="1155" w:author="Zaixing Zhou" w:date="2024-11-12T16:29:00Z" w16du:dateUtc="2024-11-12T21:29:00Z">
        <w:r w:rsidRPr="00595F85">
          <w:t>(</w:t>
        </w:r>
        <w:r>
          <w:t>%</w:t>
        </w:r>
        <w:r w:rsidRPr="00595F85">
          <w:t>)</w:t>
        </w:r>
      </w:ins>
    </w:p>
    <w:p w14:paraId="4ED8A8DE" w14:textId="785CCEB0" w:rsidR="00A71BF9" w:rsidRDefault="00A71BF9" w:rsidP="00A71BF9">
      <w:pPr>
        <w:pStyle w:val="textbody"/>
        <w:ind w:left="720"/>
        <w:rPr>
          <w:ins w:id="1156" w:author="Zaixing Zhou" w:date="2024-11-12T16:29:00Z" w16du:dateUtc="2024-11-12T21:29:00Z"/>
        </w:rPr>
      </w:pPr>
      <w:ins w:id="1157" w:author="Zaixing Zhou" w:date="2024-11-12T16:30:00Z" w16du:dateUtc="2024-11-12T21:30:00Z">
        <w:r>
          <w:t>Dead w</w:t>
        </w:r>
      </w:ins>
      <w:ins w:id="1158" w:author="Zaixing Zhou" w:date="2024-11-12T16:29:00Z" w16du:dateUtc="2024-11-12T21:29:00Z">
        <w:r>
          <w:t xml:space="preserve">ood N </w:t>
        </w:r>
      </w:ins>
      <w:ins w:id="1159" w:author="Zaixing Zhou" w:date="2024-11-12T16:30:00Z" w16du:dateUtc="2024-11-12T21:30:00Z">
        <w:r>
          <w:t>concentration</w:t>
        </w:r>
      </w:ins>
      <w:ins w:id="1160" w:author="Zaixing Zhou" w:date="2024-11-12T16:29:00Z" w16du:dateUtc="2024-11-12T21:29:00Z">
        <w:r>
          <w:t>.</w:t>
        </w:r>
      </w:ins>
    </w:p>
    <w:p w14:paraId="3DFB978C" w14:textId="34ED9545" w:rsidR="00B8694E" w:rsidRDefault="00B8694E" w:rsidP="00B8694E">
      <w:pPr>
        <w:pStyle w:val="Heading2"/>
        <w:tabs>
          <w:tab w:val="num" w:pos="0"/>
          <w:tab w:val="num" w:pos="1296"/>
        </w:tabs>
        <w:ind w:left="648" w:right="76" w:hanging="648"/>
        <w:rPr>
          <w:ins w:id="1161" w:author="Zaixing Zhou" w:date="2024-11-12T16:32:00Z" w16du:dateUtc="2024-11-12T21:32:00Z"/>
        </w:rPr>
      </w:pPr>
      <w:proofErr w:type="spellStart"/>
      <w:ins w:id="1162" w:author="Zaixing Zhou" w:date="2024-11-12T16:32:00Z" w16du:dateUtc="2024-11-12T21:32:00Z">
        <w:r w:rsidRPr="00B8694E">
          <w:t>WoodMRespSite</w:t>
        </w:r>
        <w:proofErr w:type="spellEnd"/>
        <w:r w:rsidRPr="00B8694E">
          <w:t xml:space="preserve"> </w:t>
        </w:r>
        <w:r w:rsidRPr="00595F85">
          <w:t>(</w:t>
        </w:r>
        <w:r>
          <w:t>gCm</w:t>
        </w:r>
        <w:r w:rsidRPr="00F367AF">
          <w:rPr>
            <w:vertAlign w:val="superscript"/>
          </w:rPr>
          <w:t>-2</w:t>
        </w:r>
        <w:r>
          <w:t>mo</w:t>
        </w:r>
        <w:r w:rsidRPr="00F367AF">
          <w:rPr>
            <w:vertAlign w:val="superscript"/>
          </w:rPr>
          <w:t>-1</w:t>
        </w:r>
        <w:r w:rsidRPr="00595F85">
          <w:t>)</w:t>
        </w:r>
      </w:ins>
    </w:p>
    <w:p w14:paraId="77F1B8FD" w14:textId="451335FA" w:rsidR="00B8694E" w:rsidRDefault="00B8694E" w:rsidP="00B8694E">
      <w:pPr>
        <w:pStyle w:val="textbody"/>
        <w:ind w:left="720"/>
        <w:rPr>
          <w:ins w:id="1163" w:author="Zaixing Zhou" w:date="2024-11-12T16:32:00Z" w16du:dateUtc="2024-11-12T21:32:00Z"/>
        </w:rPr>
      </w:pPr>
      <w:ins w:id="1164" w:author="Zaixing Zhou" w:date="2024-11-12T16:32:00Z" w16du:dateUtc="2024-11-12T21:32:00Z">
        <w:r>
          <w:t>Wood maintenance respiration</w:t>
        </w:r>
        <w:r>
          <w:t>.</w:t>
        </w:r>
      </w:ins>
    </w:p>
    <w:p w14:paraId="792FAB82" w14:textId="2AA31BE1" w:rsidR="00B8694E" w:rsidRDefault="00B8694E" w:rsidP="00B8694E">
      <w:pPr>
        <w:pStyle w:val="Heading2"/>
        <w:tabs>
          <w:tab w:val="num" w:pos="0"/>
          <w:tab w:val="num" w:pos="1296"/>
        </w:tabs>
        <w:ind w:left="648" w:right="76" w:hanging="648"/>
        <w:rPr>
          <w:ins w:id="1165" w:author="Zaixing Zhou" w:date="2024-11-12T16:33:00Z" w16du:dateUtc="2024-11-12T21:33:00Z"/>
        </w:rPr>
      </w:pPr>
      <w:proofErr w:type="spellStart"/>
      <w:ins w:id="1166" w:author="Zaixing Zhou" w:date="2024-11-12T16:33:00Z" w16du:dateUtc="2024-11-12T21:33:00Z">
        <w:r w:rsidRPr="00B8694E">
          <w:t>WoodGRespSite</w:t>
        </w:r>
        <w:proofErr w:type="spellEnd"/>
        <w:r w:rsidRPr="00B8694E">
          <w:t xml:space="preserve"> </w:t>
        </w:r>
        <w:r w:rsidRPr="00595F85">
          <w:t>(</w:t>
        </w:r>
        <w:r>
          <w:t>gCm</w:t>
        </w:r>
        <w:r w:rsidRPr="00F367AF">
          <w:rPr>
            <w:vertAlign w:val="superscript"/>
          </w:rPr>
          <w:t>-2</w:t>
        </w:r>
        <w:r>
          <w:t>mo</w:t>
        </w:r>
        <w:r w:rsidRPr="00F367AF">
          <w:rPr>
            <w:vertAlign w:val="superscript"/>
          </w:rPr>
          <w:t>-1</w:t>
        </w:r>
        <w:r w:rsidRPr="00595F85">
          <w:t>)</w:t>
        </w:r>
      </w:ins>
    </w:p>
    <w:p w14:paraId="34D3A0F3" w14:textId="335B7918" w:rsidR="00B8694E" w:rsidRDefault="00B8694E" w:rsidP="00B8694E">
      <w:pPr>
        <w:pStyle w:val="textbody"/>
        <w:ind w:left="720"/>
        <w:rPr>
          <w:ins w:id="1167" w:author="Zaixing Zhou" w:date="2024-11-12T16:33:00Z" w16du:dateUtc="2024-11-12T21:33:00Z"/>
        </w:rPr>
      </w:pPr>
      <w:ins w:id="1168" w:author="Zaixing Zhou" w:date="2024-11-12T16:33:00Z" w16du:dateUtc="2024-11-12T21:33:00Z">
        <w:r>
          <w:t xml:space="preserve">Wood </w:t>
        </w:r>
        <w:r>
          <w:t>growth</w:t>
        </w:r>
        <w:r>
          <w:t xml:space="preserve"> respiration.</w:t>
        </w:r>
      </w:ins>
    </w:p>
    <w:p w14:paraId="418E2D01" w14:textId="175F63D2" w:rsidR="00B8694E" w:rsidRDefault="00B8694E" w:rsidP="00B8694E">
      <w:pPr>
        <w:pStyle w:val="Heading2"/>
        <w:tabs>
          <w:tab w:val="num" w:pos="0"/>
          <w:tab w:val="num" w:pos="1296"/>
        </w:tabs>
        <w:ind w:left="648" w:right="76" w:hanging="648"/>
        <w:rPr>
          <w:ins w:id="1169" w:author="Zaixing Zhou" w:date="2024-11-12T16:33:00Z" w16du:dateUtc="2024-11-12T21:33:00Z"/>
        </w:rPr>
      </w:pPr>
      <w:proofErr w:type="spellStart"/>
      <w:ins w:id="1170" w:author="Zaixing Zhou" w:date="2024-11-12T16:33:00Z" w16du:dateUtc="2024-11-12T21:33:00Z">
        <w:r w:rsidRPr="00B8694E">
          <w:t>FolGRespSite</w:t>
        </w:r>
        <w:proofErr w:type="spellEnd"/>
        <w:r w:rsidRPr="00B8694E">
          <w:t xml:space="preserve"> </w:t>
        </w:r>
        <w:r w:rsidRPr="00595F85">
          <w:t>(</w:t>
        </w:r>
        <w:r>
          <w:t>gCm</w:t>
        </w:r>
        <w:r w:rsidRPr="00F367AF">
          <w:rPr>
            <w:vertAlign w:val="superscript"/>
          </w:rPr>
          <w:t>-2</w:t>
        </w:r>
        <w:r>
          <w:t>mo</w:t>
        </w:r>
        <w:r w:rsidRPr="00F367AF">
          <w:rPr>
            <w:vertAlign w:val="superscript"/>
          </w:rPr>
          <w:t>-1</w:t>
        </w:r>
        <w:r w:rsidRPr="00595F85">
          <w:t>)</w:t>
        </w:r>
      </w:ins>
    </w:p>
    <w:p w14:paraId="06614859" w14:textId="7CAA1730" w:rsidR="00B8694E" w:rsidRDefault="00B8694E" w:rsidP="00B8694E">
      <w:pPr>
        <w:pStyle w:val="textbody"/>
        <w:ind w:left="720"/>
        <w:rPr>
          <w:ins w:id="1171" w:author="Zaixing Zhou" w:date="2024-11-12T16:33:00Z" w16du:dateUtc="2024-11-12T21:33:00Z"/>
        </w:rPr>
      </w:pPr>
      <w:ins w:id="1172" w:author="Zaixing Zhou" w:date="2024-11-12T16:33:00Z" w16du:dateUtc="2024-11-12T21:33:00Z">
        <w:r>
          <w:t>Foliage</w:t>
        </w:r>
        <w:r>
          <w:t xml:space="preserve"> growth respiration.</w:t>
        </w:r>
      </w:ins>
    </w:p>
    <w:p w14:paraId="12E9F6DD" w14:textId="7FF9AA9C" w:rsidR="00B8694E" w:rsidRDefault="00B8694E" w:rsidP="00B8694E">
      <w:pPr>
        <w:pStyle w:val="Heading2"/>
        <w:tabs>
          <w:tab w:val="num" w:pos="0"/>
          <w:tab w:val="num" w:pos="1296"/>
        </w:tabs>
        <w:ind w:left="648" w:right="76" w:hanging="648"/>
        <w:rPr>
          <w:ins w:id="1173" w:author="Zaixing Zhou" w:date="2024-11-12T16:33:00Z" w16du:dateUtc="2024-11-12T21:33:00Z"/>
        </w:rPr>
      </w:pPr>
      <w:proofErr w:type="spellStart"/>
      <w:ins w:id="1174" w:author="Zaixing Zhou" w:date="2024-11-12T16:33:00Z" w16du:dateUtc="2024-11-12T21:33:00Z">
        <w:r w:rsidRPr="00B8694E">
          <w:t>RootMRespSite</w:t>
        </w:r>
        <w:proofErr w:type="spellEnd"/>
        <w:r w:rsidRPr="00B8694E">
          <w:t xml:space="preserve"> </w:t>
        </w:r>
        <w:r w:rsidRPr="00595F85">
          <w:t>(</w:t>
        </w:r>
        <w:r>
          <w:t>gCm</w:t>
        </w:r>
        <w:r w:rsidRPr="00F367AF">
          <w:rPr>
            <w:vertAlign w:val="superscript"/>
          </w:rPr>
          <w:t>-2</w:t>
        </w:r>
        <w:r>
          <w:t>mo</w:t>
        </w:r>
        <w:r w:rsidRPr="00F367AF">
          <w:rPr>
            <w:vertAlign w:val="superscript"/>
          </w:rPr>
          <w:t>-1</w:t>
        </w:r>
        <w:r w:rsidRPr="00595F85">
          <w:t>)</w:t>
        </w:r>
      </w:ins>
    </w:p>
    <w:p w14:paraId="34B047D0" w14:textId="35B76EF4" w:rsidR="00B8694E" w:rsidRDefault="00B8694E" w:rsidP="00B8694E">
      <w:pPr>
        <w:pStyle w:val="textbody"/>
        <w:ind w:left="720"/>
        <w:rPr>
          <w:ins w:id="1175" w:author="Zaixing Zhou" w:date="2024-11-12T16:33:00Z" w16du:dateUtc="2024-11-12T21:33:00Z"/>
        </w:rPr>
      </w:pPr>
      <w:ins w:id="1176" w:author="Zaixing Zhou" w:date="2024-11-12T16:33:00Z" w16du:dateUtc="2024-11-12T21:33:00Z">
        <w:r>
          <w:t>Root</w:t>
        </w:r>
        <w:r>
          <w:t xml:space="preserve"> maintenance respiration.</w:t>
        </w:r>
      </w:ins>
    </w:p>
    <w:p w14:paraId="75BF6546" w14:textId="7AB9C005" w:rsidR="00B8694E" w:rsidRDefault="00B8694E" w:rsidP="00B8694E">
      <w:pPr>
        <w:pStyle w:val="Heading2"/>
        <w:tabs>
          <w:tab w:val="num" w:pos="0"/>
          <w:tab w:val="num" w:pos="1296"/>
        </w:tabs>
        <w:ind w:left="648" w:right="76" w:hanging="648"/>
        <w:rPr>
          <w:ins w:id="1177" w:author="Zaixing Zhou" w:date="2024-11-12T16:33:00Z" w16du:dateUtc="2024-11-12T21:33:00Z"/>
        </w:rPr>
      </w:pPr>
      <w:proofErr w:type="spellStart"/>
      <w:ins w:id="1178" w:author="Zaixing Zhou" w:date="2024-11-12T16:33:00Z" w16du:dateUtc="2024-11-12T21:33:00Z">
        <w:r w:rsidRPr="00B8694E">
          <w:t>RootGRespSite</w:t>
        </w:r>
        <w:proofErr w:type="spellEnd"/>
        <w:r w:rsidRPr="00B8694E">
          <w:t xml:space="preserve"> </w:t>
        </w:r>
        <w:r w:rsidRPr="00595F85">
          <w:t>(</w:t>
        </w:r>
        <w:r>
          <w:t>gCm</w:t>
        </w:r>
        <w:r w:rsidRPr="00F367AF">
          <w:rPr>
            <w:vertAlign w:val="superscript"/>
          </w:rPr>
          <w:t>-2</w:t>
        </w:r>
        <w:r>
          <w:t>mo</w:t>
        </w:r>
        <w:r w:rsidRPr="00F367AF">
          <w:rPr>
            <w:vertAlign w:val="superscript"/>
          </w:rPr>
          <w:t>-1</w:t>
        </w:r>
        <w:r w:rsidRPr="00595F85">
          <w:t>)</w:t>
        </w:r>
      </w:ins>
    </w:p>
    <w:p w14:paraId="4A9D13CF" w14:textId="3BF1983E" w:rsidR="00B8694E" w:rsidRDefault="00B8694E" w:rsidP="00B8694E">
      <w:pPr>
        <w:pStyle w:val="textbody"/>
        <w:ind w:left="720"/>
        <w:rPr>
          <w:ins w:id="1179" w:author="Zaixing Zhou" w:date="2024-11-12T16:33:00Z" w16du:dateUtc="2024-11-12T21:33:00Z"/>
        </w:rPr>
      </w:pPr>
      <w:ins w:id="1180" w:author="Zaixing Zhou" w:date="2024-11-12T16:33:00Z" w16du:dateUtc="2024-11-12T21:33:00Z">
        <w:r>
          <w:t>Root</w:t>
        </w:r>
        <w:r>
          <w:t xml:space="preserve"> growth respiration.</w:t>
        </w:r>
      </w:ins>
    </w:p>
    <w:p w14:paraId="0B963EFF" w14:textId="77777777" w:rsidR="00BB2E1F" w:rsidRDefault="00BB2E1F" w:rsidP="00870359">
      <w:pPr>
        <w:pStyle w:val="textbody"/>
        <w:ind w:left="720"/>
        <w:rPr>
          <w:ins w:id="1181" w:author="Zaixing Zhou" w:date="2024-11-12T15:36:00Z" w16du:dateUtc="2024-11-12T20:36:00Z"/>
        </w:rPr>
      </w:pPr>
    </w:p>
    <w:p w14:paraId="5B09D753" w14:textId="77777777" w:rsidR="00BB2E1F" w:rsidRDefault="00BB2E1F" w:rsidP="00870359">
      <w:pPr>
        <w:pStyle w:val="textbody"/>
        <w:ind w:left="720"/>
      </w:pPr>
    </w:p>
    <w:p w14:paraId="7743A819" w14:textId="5F373350" w:rsidR="0078294C" w:rsidRDefault="000F375C" w:rsidP="00AE18A3">
      <w:pPr>
        <w:pStyle w:val="Heading1"/>
        <w:pageBreakBefore w:val="0"/>
      </w:pPr>
      <w:bookmarkStart w:id="1182" w:name="_Toc393188882"/>
      <w:bookmarkStart w:id="1183" w:name="_Toc503173396"/>
      <w:bookmarkStart w:id="1184" w:name="_Toc144298684"/>
      <w:r>
        <w:t xml:space="preserve">Output file </w:t>
      </w:r>
      <w:r w:rsidR="005519F2">
        <w:t>–</w:t>
      </w:r>
      <w:r>
        <w:t xml:space="preserve">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1182"/>
      <w:bookmarkEnd w:id="1183"/>
      <w:bookmarkEnd w:id="1184"/>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1185" w:name="_Toc503173397"/>
      <w:bookmarkStart w:id="1186" w:name="_Toc144298685"/>
      <w:bookmarkStart w:id="1187" w:name="_Toc393188883"/>
      <w:r>
        <w:t>Time(yr)</w:t>
      </w:r>
      <w:bookmarkEnd w:id="1185"/>
      <w:bookmarkEnd w:id="1186"/>
    </w:p>
    <w:p w14:paraId="1831BC79" w14:textId="6963A64D" w:rsidR="001F63D2" w:rsidRPr="001F63D2" w:rsidRDefault="001F63D2" w:rsidP="007A0E7F">
      <w:pPr>
        <w:pStyle w:val="textbody"/>
        <w:ind w:left="720" w:right="76"/>
      </w:pPr>
      <w:r>
        <w:t>Simulation year</w:t>
      </w:r>
      <w:r w:rsidR="002B05A0">
        <w:t xml:space="preserve"> (as decimal)</w:t>
      </w:r>
      <w:r>
        <w:t>.</w:t>
      </w:r>
    </w:p>
    <w:p w14:paraId="5A03867E" w14:textId="5EF2BC13" w:rsidR="002B05A0" w:rsidRDefault="002B05A0" w:rsidP="002B05A0">
      <w:pPr>
        <w:pStyle w:val="Heading2"/>
        <w:tabs>
          <w:tab w:val="num" w:pos="0"/>
        </w:tabs>
        <w:ind w:left="648" w:right="76" w:hanging="648"/>
      </w:pPr>
      <w:bookmarkStart w:id="1188" w:name="_Toc144298686"/>
      <w:bookmarkStart w:id="1189" w:name="_Toc503173398"/>
      <w:r>
        <w:lastRenderedPageBreak/>
        <w:t>Year</w:t>
      </w:r>
      <w:bookmarkEnd w:id="1188"/>
    </w:p>
    <w:p w14:paraId="544B8110" w14:textId="56DE0348" w:rsidR="002B05A0" w:rsidRPr="001F63D2" w:rsidRDefault="002B05A0" w:rsidP="002B05A0">
      <w:pPr>
        <w:pStyle w:val="textbody"/>
        <w:ind w:left="720" w:right="76"/>
      </w:pPr>
      <w:r>
        <w:t>Simulation year.</w:t>
      </w:r>
    </w:p>
    <w:p w14:paraId="451BB594" w14:textId="4803C3C4" w:rsidR="002B05A0" w:rsidRDefault="002B05A0" w:rsidP="002B05A0">
      <w:pPr>
        <w:pStyle w:val="Heading2"/>
        <w:tabs>
          <w:tab w:val="num" w:pos="0"/>
        </w:tabs>
        <w:ind w:left="648" w:right="76" w:hanging="648"/>
      </w:pPr>
      <w:bookmarkStart w:id="1190" w:name="_Toc144298687"/>
      <w:r>
        <w:t>Month</w:t>
      </w:r>
      <w:bookmarkEnd w:id="1190"/>
    </w:p>
    <w:p w14:paraId="5311BF3D" w14:textId="2EECB527" w:rsidR="002B05A0" w:rsidRPr="001F63D2" w:rsidRDefault="002B05A0" w:rsidP="002B05A0">
      <w:pPr>
        <w:pStyle w:val="textbody"/>
        <w:ind w:left="720" w:right="76"/>
      </w:pPr>
      <w:r>
        <w:t>Simulation month.</w:t>
      </w:r>
    </w:p>
    <w:p w14:paraId="5A5ADC87" w14:textId="5DBA688E" w:rsidR="00AF30CA" w:rsidRDefault="00AF30CA" w:rsidP="007A0E7F">
      <w:pPr>
        <w:pStyle w:val="Heading2"/>
        <w:tabs>
          <w:tab w:val="num" w:pos="0"/>
        </w:tabs>
        <w:ind w:left="648" w:right="76" w:hanging="648"/>
      </w:pPr>
      <w:bookmarkStart w:id="1191" w:name="_Toc144298688"/>
      <w:r>
        <w:t>Age</w:t>
      </w:r>
      <w:bookmarkEnd w:id="1187"/>
      <w:r w:rsidR="006F26F6">
        <w:t>(yr)</w:t>
      </w:r>
      <w:bookmarkEnd w:id="1189"/>
      <w:bookmarkEnd w:id="1191"/>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1192" w:name="_Toc503173399"/>
      <w:bookmarkStart w:id="1193" w:name="_Toc144298689"/>
      <w:r>
        <w:t>Top</w:t>
      </w:r>
      <w:r w:rsidR="00291E4B">
        <w:t>Layer</w:t>
      </w:r>
      <w:r w:rsidR="006F26F6">
        <w:t>(-)</w:t>
      </w:r>
      <w:bookmarkEnd w:id="1192"/>
      <w:bookmarkEnd w:id="1193"/>
    </w:p>
    <w:p w14:paraId="0808D4DA" w14:textId="5B6EBA36"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60C705C7" w14:textId="71D75F76" w:rsidR="000649E0" w:rsidRDefault="000649E0" w:rsidP="000649E0">
      <w:pPr>
        <w:pStyle w:val="Heading2"/>
        <w:tabs>
          <w:tab w:val="num" w:pos="0"/>
        </w:tabs>
        <w:ind w:left="648" w:right="76" w:hanging="648"/>
      </w:pPr>
      <w:bookmarkStart w:id="1194" w:name="_Toc144298690"/>
      <w:bookmarkStart w:id="1195" w:name="_Toc393188887"/>
      <w:bookmarkStart w:id="1196" w:name="_Toc503173400"/>
      <w:r w:rsidRPr="000649E0">
        <w:t>CanopyLayerProp</w:t>
      </w:r>
      <w:bookmarkEnd w:id="1194"/>
    </w:p>
    <w:p w14:paraId="4E3582C0" w14:textId="7D86ACA1" w:rsidR="000649E0" w:rsidRPr="003D643E" w:rsidRDefault="003D643E" w:rsidP="000649E0">
      <w:pPr>
        <w:pStyle w:val="textbody"/>
        <w:ind w:left="720" w:right="76"/>
        <w:rPr>
          <w:highlight w:val="yellow"/>
        </w:rPr>
      </w:pPr>
      <w:r>
        <w:t>Proportional weight within the layer based on relative cohort LAI (LAI/MaxLAI); this is the weighting attribute used to compute cohort’s contribution to total site biomass.</w:t>
      </w:r>
      <w:r w:rsidR="000649E0" w:rsidRPr="003D643E">
        <w:rPr>
          <w:highlight w:val="yellow"/>
        </w:rPr>
        <w:t xml:space="preserve"> </w:t>
      </w:r>
    </w:p>
    <w:p w14:paraId="3147D9EB" w14:textId="3517905B" w:rsidR="004C6DE5" w:rsidRDefault="004C6DE5" w:rsidP="004C6DE5">
      <w:pPr>
        <w:pStyle w:val="Heading2"/>
        <w:tabs>
          <w:tab w:val="num" w:pos="0"/>
        </w:tabs>
        <w:ind w:left="648" w:right="76" w:hanging="648"/>
      </w:pPr>
      <w:bookmarkStart w:id="1197" w:name="_Toc144298691"/>
      <w:r w:rsidRPr="004C6DE5">
        <w:t>CanopyGrowingSpace</w:t>
      </w:r>
      <w:bookmarkEnd w:id="1197"/>
    </w:p>
    <w:p w14:paraId="2C7FD74D" w14:textId="3E5582B8" w:rsidR="004C6DE5" w:rsidRPr="00300BC2" w:rsidRDefault="003D643E" w:rsidP="004C6DE5">
      <w:pPr>
        <w:pStyle w:val="textbody"/>
        <w:ind w:left="720" w:right="76"/>
      </w:pPr>
      <w:r>
        <w:t xml:space="preserve">Proportional space a cohort is allowed to occupy.  This is a permanent constraint on CanopyLayerProp; a value of 1 means it has not yet been part of a layer with a closed </w:t>
      </w:r>
      <w:r w:rsidRPr="00300BC2">
        <w:t>canopy</w:t>
      </w:r>
      <w:r w:rsidR="004C6DE5" w:rsidRPr="00300BC2">
        <w:t xml:space="preserve"> </w:t>
      </w:r>
      <w:r w:rsidRPr="00300BC2">
        <w:t>(</w:t>
      </w:r>
      <w:r w:rsidR="0047395B" w:rsidRPr="00300BC2">
        <w:t xml:space="preserve">CanopyLayerProp </w:t>
      </w:r>
      <w:r w:rsidRPr="00300BC2">
        <w:rPr>
          <w:u w:val="single"/>
        </w:rPr>
        <w:t>&gt;</w:t>
      </w:r>
      <w:r w:rsidRPr="00300BC2">
        <w:t>1.0).</w:t>
      </w:r>
    </w:p>
    <w:p w14:paraId="3C655B88" w14:textId="77777777" w:rsidR="003C43A6" w:rsidRDefault="003C43A6" w:rsidP="007A0E7F">
      <w:pPr>
        <w:pStyle w:val="Heading2"/>
        <w:tabs>
          <w:tab w:val="num" w:pos="0"/>
        </w:tabs>
        <w:ind w:left="648" w:right="76" w:hanging="648"/>
      </w:pPr>
      <w:bookmarkStart w:id="1198" w:name="_Toc144298692"/>
      <w:r>
        <w:t>LAI</w:t>
      </w:r>
      <w:r w:rsidR="00BA09BA">
        <w:t>(m2)</w:t>
      </w:r>
      <w:bookmarkEnd w:id="1195"/>
      <w:bookmarkEnd w:id="1196"/>
      <w:bookmarkEnd w:id="1198"/>
    </w:p>
    <w:p w14:paraId="17753245" w14:textId="71F8C89D" w:rsidR="003C43A6" w:rsidRDefault="003C43A6" w:rsidP="007A0E7F">
      <w:pPr>
        <w:pStyle w:val="textbody"/>
        <w:ind w:left="720" w:right="76"/>
      </w:pPr>
      <w:r>
        <w:t>Leaf area index of the cohort</w:t>
      </w:r>
      <w:r w:rsidR="003A521C">
        <w:t>’s canopy</w:t>
      </w:r>
      <w:r w:rsidR="00791E6A">
        <w:t>.</w:t>
      </w:r>
    </w:p>
    <w:p w14:paraId="232B14D2" w14:textId="668CEE4F" w:rsidR="0048585E" w:rsidRDefault="0048585E" w:rsidP="0048585E">
      <w:pPr>
        <w:pStyle w:val="Heading2"/>
        <w:tabs>
          <w:tab w:val="num" w:pos="0"/>
        </w:tabs>
        <w:ind w:left="648" w:right="76" w:hanging="648"/>
      </w:pPr>
      <w:bookmarkStart w:id="1199" w:name="_Toc144298693"/>
      <w:bookmarkStart w:id="1200" w:name="_Toc393188889"/>
      <w:bookmarkStart w:id="1201" w:name="_Toc503173401"/>
      <w:r w:rsidRPr="0048585E">
        <w:t>Site LAI(m2)</w:t>
      </w:r>
      <w:bookmarkEnd w:id="1199"/>
    </w:p>
    <w:p w14:paraId="46CA857E" w14:textId="7502B740" w:rsidR="0048585E" w:rsidRDefault="00FB5318" w:rsidP="0048585E">
      <w:pPr>
        <w:pStyle w:val="textbody"/>
        <w:ind w:left="720" w:right="76"/>
      </w:pPr>
      <w:r w:rsidRPr="00300BC2">
        <w:t>L</w:t>
      </w:r>
      <w:r w:rsidR="0048585E" w:rsidRPr="00300BC2">
        <w:t>eaf area index of the site</w:t>
      </w:r>
      <w:r w:rsidR="003A521C" w:rsidRPr="00300BC2">
        <w:t xml:space="preserve"> that is contributed by the cohort</w:t>
      </w:r>
      <w:r w:rsidR="0048585E">
        <w:t>.</w:t>
      </w:r>
    </w:p>
    <w:p w14:paraId="7401A5F1" w14:textId="77777777" w:rsidR="003C43A6" w:rsidRDefault="003C43A6" w:rsidP="00BF42C8">
      <w:pPr>
        <w:pStyle w:val="Heading2"/>
        <w:tabs>
          <w:tab w:val="num" w:pos="0"/>
          <w:tab w:val="num" w:pos="1296"/>
        </w:tabs>
        <w:ind w:left="648" w:right="76" w:hanging="648"/>
      </w:pPr>
      <w:bookmarkStart w:id="1202" w:name="_Toc144298694"/>
      <w:r>
        <w:t>GrossPsn</w:t>
      </w:r>
      <w:r w:rsidR="00BA09BA">
        <w:t>(gC/m2/mo)</w:t>
      </w:r>
      <w:bookmarkEnd w:id="1200"/>
      <w:bookmarkEnd w:id="1201"/>
      <w:bookmarkEnd w:id="1202"/>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BF42C8">
      <w:pPr>
        <w:pStyle w:val="Heading2"/>
        <w:tabs>
          <w:tab w:val="num" w:pos="0"/>
          <w:tab w:val="num" w:pos="1296"/>
        </w:tabs>
        <w:ind w:left="648" w:right="76" w:hanging="648"/>
      </w:pPr>
      <w:bookmarkStart w:id="1203" w:name="_Toc393188890"/>
      <w:bookmarkStart w:id="1204" w:name="_Toc503173402"/>
      <w:bookmarkStart w:id="1205" w:name="_Toc144298695"/>
      <w:r>
        <w:t>FolResp(gC/m2/mo)</w:t>
      </w:r>
      <w:bookmarkEnd w:id="1203"/>
      <w:bookmarkEnd w:id="1204"/>
      <w:bookmarkEnd w:id="1205"/>
    </w:p>
    <w:p w14:paraId="2F6826EB" w14:textId="77777777" w:rsidR="009E0EEF" w:rsidRDefault="009E0EEF" w:rsidP="007A0E7F">
      <w:pPr>
        <w:pStyle w:val="textbody"/>
        <w:ind w:left="720" w:right="76"/>
      </w:pPr>
      <w:r>
        <w:t>Cohort foliar respiration (gC/m2/mo).</w:t>
      </w:r>
    </w:p>
    <w:p w14:paraId="49A9D7F1" w14:textId="77777777" w:rsidR="009E0EEF" w:rsidRDefault="009E0EEF" w:rsidP="00BF42C8">
      <w:pPr>
        <w:pStyle w:val="Heading2"/>
        <w:tabs>
          <w:tab w:val="num" w:pos="0"/>
          <w:tab w:val="num" w:pos="1296"/>
        </w:tabs>
        <w:ind w:left="648" w:right="76" w:hanging="648"/>
      </w:pPr>
      <w:bookmarkStart w:id="1206" w:name="_Toc393188891"/>
      <w:bookmarkStart w:id="1207" w:name="_Toc503173403"/>
      <w:bookmarkStart w:id="1208" w:name="_Toc144298696"/>
      <w:r>
        <w:t>MaintResp(gC/m2/mo)</w:t>
      </w:r>
      <w:bookmarkEnd w:id="1206"/>
      <w:bookmarkEnd w:id="1207"/>
      <w:bookmarkEnd w:id="1208"/>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BF42C8">
      <w:pPr>
        <w:pStyle w:val="Heading2"/>
        <w:tabs>
          <w:tab w:val="num" w:pos="0"/>
          <w:tab w:val="num" w:pos="1296"/>
        </w:tabs>
        <w:ind w:left="648" w:right="76" w:hanging="648"/>
      </w:pPr>
      <w:bookmarkStart w:id="1209" w:name="_Toc393188892"/>
      <w:bookmarkStart w:id="1210" w:name="_Toc503173404"/>
      <w:bookmarkStart w:id="1211" w:name="_Toc144298697"/>
      <w:r>
        <w:t>NetPsn</w:t>
      </w:r>
      <w:r w:rsidR="00BA09BA">
        <w:t>(gC/m2/mo)</w:t>
      </w:r>
      <w:bookmarkEnd w:id="1209"/>
      <w:bookmarkEnd w:id="1210"/>
      <w:bookmarkEnd w:id="1211"/>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BF42C8">
      <w:pPr>
        <w:pStyle w:val="Heading2"/>
        <w:tabs>
          <w:tab w:val="num" w:pos="0"/>
          <w:tab w:val="num" w:pos="1296"/>
        </w:tabs>
        <w:ind w:left="648" w:right="76" w:hanging="648"/>
      </w:pPr>
      <w:bookmarkStart w:id="1212" w:name="_Toc393188900"/>
      <w:bookmarkStart w:id="1213" w:name="_Toc503173405"/>
      <w:bookmarkStart w:id="1214" w:name="_Toc144298698"/>
      <w:bookmarkStart w:id="1215" w:name="_Toc393188893"/>
      <w:r>
        <w:lastRenderedPageBreak/>
        <w:t>Transpiration(mm/mo)</w:t>
      </w:r>
      <w:bookmarkEnd w:id="1212"/>
      <w:bookmarkEnd w:id="1213"/>
      <w:bookmarkEnd w:id="1214"/>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BF42C8">
      <w:pPr>
        <w:pStyle w:val="Heading2"/>
        <w:tabs>
          <w:tab w:val="num" w:pos="0"/>
          <w:tab w:val="num" w:pos="1296"/>
        </w:tabs>
        <w:ind w:left="648" w:right="76" w:hanging="648"/>
      </w:pPr>
      <w:bookmarkStart w:id="1216" w:name="_Toc393188898"/>
      <w:bookmarkStart w:id="1217" w:name="_Toc503173406"/>
      <w:bookmarkStart w:id="1218" w:name="_Toc144298699"/>
      <w:bookmarkEnd w:id="1215"/>
      <w:r>
        <w:t>WUE</w:t>
      </w:r>
      <w:r w:rsidR="00E55AA8">
        <w:t>(g/mm)</w:t>
      </w:r>
      <w:bookmarkEnd w:id="1216"/>
      <w:bookmarkEnd w:id="1217"/>
      <w:bookmarkEnd w:id="1218"/>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BF42C8">
      <w:pPr>
        <w:pStyle w:val="Heading2"/>
        <w:tabs>
          <w:tab w:val="num" w:pos="0"/>
          <w:tab w:val="num" w:pos="1296"/>
        </w:tabs>
        <w:ind w:left="648" w:right="76" w:hanging="648"/>
      </w:pPr>
      <w:bookmarkStart w:id="1219" w:name="_Toc393188901"/>
      <w:bookmarkStart w:id="1220" w:name="_Toc503173407"/>
      <w:bookmarkStart w:id="1221" w:name="_Toc144298700"/>
      <w:r>
        <w:t>Fol</w:t>
      </w:r>
      <w:r w:rsidR="00E55AA8">
        <w:t>(gDW/m</w:t>
      </w:r>
      <w:r w:rsidR="00E55AA8" w:rsidRPr="00D26DDA">
        <w:rPr>
          <w:vertAlign w:val="superscript"/>
        </w:rPr>
        <w:t>2</w:t>
      </w:r>
      <w:r w:rsidR="00E55AA8" w:rsidRPr="00D26DDA">
        <w:t>)</w:t>
      </w:r>
      <w:bookmarkEnd w:id="1219"/>
      <w:bookmarkEnd w:id="1220"/>
      <w:bookmarkEnd w:id="1221"/>
    </w:p>
    <w:p w14:paraId="77B844F9" w14:textId="04E64451" w:rsidR="003C43A6" w:rsidRDefault="005519F2" w:rsidP="007A0E7F">
      <w:pPr>
        <w:pStyle w:val="textbody"/>
        <w:ind w:left="720" w:right="76"/>
      </w:pPr>
      <w:r>
        <w:t>Cohort-level b</w:t>
      </w:r>
      <w:r w:rsidR="00D26DDA">
        <w:t xml:space="preserve">iomass </w:t>
      </w:r>
      <w:r>
        <w:t xml:space="preserve">density </w:t>
      </w:r>
      <w:r w:rsidR="00D26DDA">
        <w:t xml:space="preserve">of </w:t>
      </w:r>
      <w:r w:rsidR="00E55AA8">
        <w:t xml:space="preserve">the </w:t>
      </w:r>
      <w:r w:rsidR="00D26DDA">
        <w:t xml:space="preserve">cohort foliage </w:t>
      </w:r>
      <w:r w:rsidR="00E55AA8">
        <w:t xml:space="preserve">pool </w:t>
      </w:r>
      <w:r w:rsidR="00D26DDA">
        <w:t>(gDW/m</w:t>
      </w:r>
      <w:r w:rsidR="00D26DDA" w:rsidRPr="00D26DDA">
        <w:rPr>
          <w:vertAlign w:val="superscript"/>
        </w:rPr>
        <w:t>2</w:t>
      </w:r>
      <w:r w:rsidR="00D26DDA" w:rsidRPr="00D26DDA">
        <w:t>)</w:t>
      </w:r>
      <w:r w:rsidR="00D67468">
        <w:t>.</w:t>
      </w:r>
    </w:p>
    <w:p w14:paraId="733AFA3E" w14:textId="77777777" w:rsidR="00995734" w:rsidRDefault="00995734" w:rsidP="00BF42C8">
      <w:pPr>
        <w:pStyle w:val="Heading2"/>
        <w:tabs>
          <w:tab w:val="num" w:pos="0"/>
          <w:tab w:val="num" w:pos="1296"/>
        </w:tabs>
        <w:ind w:left="648" w:right="76" w:hanging="648"/>
      </w:pPr>
      <w:bookmarkStart w:id="1222" w:name="_Toc393188902"/>
      <w:bookmarkStart w:id="1223" w:name="_Toc503173408"/>
      <w:bookmarkStart w:id="1224" w:name="_Toc144298701"/>
      <w:r>
        <w:t>Root</w:t>
      </w:r>
      <w:r w:rsidR="00E55AA8">
        <w:t>(gDW/m</w:t>
      </w:r>
      <w:r w:rsidR="00E55AA8" w:rsidRPr="00D26DDA">
        <w:rPr>
          <w:vertAlign w:val="superscript"/>
        </w:rPr>
        <w:t>2</w:t>
      </w:r>
      <w:r w:rsidR="00E55AA8" w:rsidRPr="00D26DDA">
        <w:t>)</w:t>
      </w:r>
      <w:bookmarkEnd w:id="1222"/>
      <w:bookmarkEnd w:id="1223"/>
      <w:bookmarkEnd w:id="1224"/>
    </w:p>
    <w:p w14:paraId="389F0B0B" w14:textId="154C4A6F" w:rsidR="00995734" w:rsidRDefault="005519F2" w:rsidP="007A0E7F">
      <w:pPr>
        <w:pStyle w:val="textbody"/>
        <w:ind w:left="720" w:right="76"/>
      </w:pPr>
      <w:r>
        <w:t xml:space="preserve">Cohort-level biomass density </w:t>
      </w:r>
      <w:r w:rsidR="00995734">
        <w:t>of</w:t>
      </w:r>
      <w:r w:rsidR="00E55AA8">
        <w:t xml:space="preserve"> the</w:t>
      </w:r>
      <w:r w:rsidR="00995734">
        <w:t xml:space="preserve"> cohort root</w:t>
      </w:r>
      <w:r w:rsidR="00E55AA8">
        <w:t xml:space="preserve"> pool</w:t>
      </w:r>
      <w:r w:rsidR="00995734">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BF42C8">
      <w:pPr>
        <w:pStyle w:val="Heading2"/>
        <w:tabs>
          <w:tab w:val="num" w:pos="0"/>
          <w:tab w:val="num" w:pos="1296"/>
        </w:tabs>
        <w:ind w:left="648" w:right="76" w:hanging="648"/>
      </w:pPr>
      <w:bookmarkStart w:id="1225" w:name="_Toc393188903"/>
      <w:bookmarkStart w:id="1226" w:name="_Toc503173409"/>
      <w:bookmarkStart w:id="1227" w:name="_Toc144298702"/>
      <w:r>
        <w:t>Wood</w:t>
      </w:r>
      <w:r w:rsidR="00E55AA8">
        <w:t>(gDW/m</w:t>
      </w:r>
      <w:r w:rsidR="00E55AA8" w:rsidRPr="00D26DDA">
        <w:rPr>
          <w:vertAlign w:val="superscript"/>
        </w:rPr>
        <w:t>2</w:t>
      </w:r>
      <w:r w:rsidR="00E55AA8" w:rsidRPr="00D26DDA">
        <w:t>)</w:t>
      </w:r>
      <w:bookmarkEnd w:id="1225"/>
      <w:bookmarkEnd w:id="1226"/>
      <w:bookmarkEnd w:id="1227"/>
    </w:p>
    <w:p w14:paraId="2AD6AE97" w14:textId="6D62E800" w:rsidR="00995734" w:rsidRDefault="005519F2" w:rsidP="007A0E7F">
      <w:pPr>
        <w:pStyle w:val="textbody"/>
        <w:ind w:left="720" w:right="76"/>
      </w:pPr>
      <w:r>
        <w:t xml:space="preserve">Cohort-level biomass density </w:t>
      </w:r>
      <w:r w:rsidR="00995734">
        <w:t xml:space="preserve">of </w:t>
      </w:r>
      <w:r w:rsidR="00E55AA8">
        <w:t xml:space="preserve">the </w:t>
      </w:r>
      <w:r w:rsidR="00995734">
        <w:t>cohort wood</w:t>
      </w:r>
      <w:r w:rsidR="00E55AA8">
        <w:t xml:space="preserve"> pool</w:t>
      </w:r>
      <w:r w:rsidR="00995734">
        <w:t xml:space="preserve"> </w:t>
      </w:r>
      <w:r w:rsidR="00D26DDA">
        <w:t>(gDW/m</w:t>
      </w:r>
      <w:r w:rsidR="00D26DDA" w:rsidRPr="00D26DDA">
        <w:rPr>
          <w:vertAlign w:val="superscript"/>
        </w:rPr>
        <w:t>2</w:t>
      </w:r>
      <w:r w:rsidR="00D26DDA" w:rsidRPr="00D26DDA">
        <w:t>)</w:t>
      </w:r>
      <w:r w:rsidR="00D26DDA">
        <w:t>.</w:t>
      </w:r>
    </w:p>
    <w:p w14:paraId="77477A9D" w14:textId="64CF4F5D" w:rsidR="004C6DE5" w:rsidRDefault="004C6DE5" w:rsidP="00BF42C8">
      <w:pPr>
        <w:pStyle w:val="Heading2"/>
        <w:tabs>
          <w:tab w:val="num" w:pos="0"/>
          <w:tab w:val="num" w:pos="1296"/>
        </w:tabs>
        <w:ind w:left="648" w:right="76" w:hanging="648"/>
      </w:pPr>
      <w:bookmarkStart w:id="1228" w:name="_Toc144298703"/>
      <w:bookmarkStart w:id="1229" w:name="_Toc393188904"/>
      <w:bookmarkStart w:id="1230" w:name="_Toc503173410"/>
      <w:r w:rsidRPr="004C6DE5">
        <w:t>Site Fol(gDW)</w:t>
      </w:r>
      <w:bookmarkEnd w:id="1228"/>
    </w:p>
    <w:p w14:paraId="0C37DA71" w14:textId="2D5CA806" w:rsidR="004C6DE5" w:rsidRPr="00300BC2" w:rsidRDefault="00E20F45" w:rsidP="004C6DE5">
      <w:pPr>
        <w:pStyle w:val="textbody"/>
        <w:ind w:left="720" w:right="76"/>
      </w:pPr>
      <w:r w:rsidRPr="00300BC2">
        <w:t>Foliar biomass accounting for the cohort’s proportional weighting</w:t>
      </w:r>
      <w:r w:rsidR="00D57CA2" w:rsidRPr="00300BC2">
        <w:t xml:space="preserve"> (gDW/m</w:t>
      </w:r>
      <w:r w:rsidR="00D57CA2" w:rsidRPr="00300BC2">
        <w:rPr>
          <w:vertAlign w:val="superscript"/>
        </w:rPr>
        <w:t>2</w:t>
      </w:r>
      <w:r w:rsidR="00D57CA2" w:rsidRPr="00300BC2">
        <w:t>)</w:t>
      </w:r>
      <w:r w:rsidRPr="00300BC2">
        <w:t>.</w:t>
      </w:r>
    </w:p>
    <w:p w14:paraId="55C3C8D6" w14:textId="0875E34E" w:rsidR="004C6DE5" w:rsidRPr="00300BC2" w:rsidRDefault="004C6DE5" w:rsidP="00BF42C8">
      <w:pPr>
        <w:pStyle w:val="Heading2"/>
        <w:tabs>
          <w:tab w:val="num" w:pos="0"/>
          <w:tab w:val="num" w:pos="1296"/>
        </w:tabs>
        <w:ind w:left="648" w:right="76" w:hanging="648"/>
      </w:pPr>
      <w:bookmarkStart w:id="1231" w:name="_Toc144298704"/>
      <w:r w:rsidRPr="00300BC2">
        <w:t>Site Root(gDW)</w:t>
      </w:r>
      <w:bookmarkEnd w:id="1231"/>
    </w:p>
    <w:p w14:paraId="52FCA4E4" w14:textId="55B64C1C" w:rsidR="004C6DE5" w:rsidRPr="00300BC2" w:rsidRDefault="00E20F45" w:rsidP="004C6DE5">
      <w:pPr>
        <w:pStyle w:val="textbody"/>
        <w:ind w:left="720" w:right="76"/>
      </w:pPr>
      <w:r w:rsidRPr="00300BC2">
        <w:t>Root biomass accounting for the cohort’s proportional weighting</w:t>
      </w:r>
      <w:r w:rsidR="00D57CA2" w:rsidRPr="00300BC2">
        <w:t xml:space="preserve"> (gDW/m</w:t>
      </w:r>
      <w:r w:rsidR="00D57CA2" w:rsidRPr="00300BC2">
        <w:rPr>
          <w:vertAlign w:val="superscript"/>
        </w:rPr>
        <w:t>2</w:t>
      </w:r>
      <w:r w:rsidR="00D57CA2" w:rsidRPr="00300BC2">
        <w:t>)</w:t>
      </w:r>
      <w:r w:rsidRPr="00300BC2">
        <w:t>.</w:t>
      </w:r>
    </w:p>
    <w:p w14:paraId="414E8EED" w14:textId="659806BF" w:rsidR="004C6DE5" w:rsidRPr="00300BC2" w:rsidRDefault="004C6DE5" w:rsidP="00BF42C8">
      <w:pPr>
        <w:pStyle w:val="Heading2"/>
        <w:tabs>
          <w:tab w:val="num" w:pos="0"/>
          <w:tab w:val="num" w:pos="1296"/>
        </w:tabs>
        <w:ind w:left="648" w:right="76" w:hanging="648"/>
      </w:pPr>
      <w:bookmarkStart w:id="1232" w:name="_Toc144298705"/>
      <w:r w:rsidRPr="00300BC2">
        <w:t>Site Wood(gDW)</w:t>
      </w:r>
      <w:bookmarkEnd w:id="1232"/>
    </w:p>
    <w:p w14:paraId="7DCDFA9A" w14:textId="399E78A5" w:rsidR="004C6DE5" w:rsidRPr="00300BC2" w:rsidRDefault="00D57CA2" w:rsidP="004C6DE5">
      <w:pPr>
        <w:pStyle w:val="textbody"/>
        <w:ind w:left="720" w:right="76"/>
        <w:rPr>
          <w:highlight w:val="yellow"/>
        </w:rPr>
      </w:pPr>
      <w:r w:rsidRPr="00300BC2">
        <w:t>Aboveground w</w:t>
      </w:r>
      <w:r w:rsidR="00E20F45" w:rsidRPr="00300BC2">
        <w:t>ood</w:t>
      </w:r>
      <w:r w:rsidRPr="00300BC2">
        <w:t>y</w:t>
      </w:r>
      <w:r w:rsidR="00E20F45" w:rsidRPr="00300BC2">
        <w:t xml:space="preserve"> biomass </w:t>
      </w:r>
      <w:r w:rsidR="00E20F45">
        <w:t>accounting for the cohort’s proportional weighting</w:t>
      </w:r>
      <w:r>
        <w:t xml:space="preserve"> (gDW/m</w:t>
      </w:r>
      <w:r w:rsidRPr="00D26DDA">
        <w:rPr>
          <w:vertAlign w:val="superscript"/>
        </w:rPr>
        <w:t>2</w:t>
      </w:r>
      <w:r w:rsidRPr="00D26DDA">
        <w:t>)</w:t>
      </w:r>
      <w:r w:rsidR="00E20F45">
        <w:t>.</w:t>
      </w:r>
    </w:p>
    <w:p w14:paraId="08F49546" w14:textId="5D0D878B" w:rsidR="00995734" w:rsidRDefault="00B80918" w:rsidP="00BF42C8">
      <w:pPr>
        <w:pStyle w:val="Heading2"/>
        <w:tabs>
          <w:tab w:val="num" w:pos="0"/>
          <w:tab w:val="num" w:pos="1296"/>
        </w:tabs>
        <w:ind w:left="648" w:right="76" w:hanging="648"/>
      </w:pPr>
      <w:bookmarkStart w:id="1233" w:name="_Toc144298706"/>
      <w:r>
        <w:t>N</w:t>
      </w:r>
      <w:r w:rsidR="00995734">
        <w:t>S</w:t>
      </w:r>
      <w:r>
        <w:t>C</w:t>
      </w:r>
      <w:r w:rsidR="00E55AA8">
        <w:t>(gC/m</w:t>
      </w:r>
      <w:r w:rsidR="00E55AA8" w:rsidRPr="00D26DDA">
        <w:rPr>
          <w:vertAlign w:val="superscript"/>
        </w:rPr>
        <w:t>2</w:t>
      </w:r>
      <w:r w:rsidR="00E55AA8" w:rsidRPr="00D26DDA">
        <w:t>)</w:t>
      </w:r>
      <w:bookmarkEnd w:id="1229"/>
      <w:bookmarkEnd w:id="1230"/>
      <w:bookmarkEnd w:id="1233"/>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BF42C8">
      <w:pPr>
        <w:pStyle w:val="Heading2"/>
        <w:tabs>
          <w:tab w:val="num" w:pos="0"/>
          <w:tab w:val="num" w:pos="1296"/>
        </w:tabs>
        <w:ind w:left="648" w:right="76" w:hanging="648"/>
      </w:pPr>
      <w:bookmarkStart w:id="1234" w:name="_Toc503173411"/>
      <w:bookmarkStart w:id="1235" w:name="_Toc144298707"/>
      <w:bookmarkStart w:id="1236" w:name="_Toc393188905"/>
      <w:r>
        <w:t>N</w:t>
      </w:r>
      <w:r w:rsidR="006F26F6">
        <w:t>S</w:t>
      </w:r>
      <w:r>
        <w:t>C</w:t>
      </w:r>
      <w:r w:rsidR="006F26F6">
        <w:t>frac(-</w:t>
      </w:r>
      <w:r w:rsidR="006F26F6" w:rsidRPr="00D26DDA">
        <w:t>)</w:t>
      </w:r>
      <w:bookmarkEnd w:id="1234"/>
      <w:bookmarkEnd w:id="1235"/>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BF42C8">
      <w:pPr>
        <w:pStyle w:val="Heading2"/>
        <w:tabs>
          <w:tab w:val="num" w:pos="0"/>
          <w:tab w:val="num" w:pos="1296"/>
        </w:tabs>
        <w:ind w:left="648" w:right="76" w:hanging="648"/>
      </w:pPr>
      <w:bookmarkStart w:id="1237" w:name="_Toc503173412"/>
      <w:bookmarkStart w:id="1238" w:name="_Toc144298708"/>
      <w:r>
        <w:t>f</w:t>
      </w:r>
      <w:r w:rsidR="00995734">
        <w:t>Water</w:t>
      </w:r>
      <w:r w:rsidR="00E55AA8">
        <w:t>(-)</w:t>
      </w:r>
      <w:bookmarkEnd w:id="1236"/>
      <w:bookmarkEnd w:id="1237"/>
      <w:bookmarkEnd w:id="1238"/>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652DA968" w:rsidR="002614C6" w:rsidRDefault="00061FA5" w:rsidP="00BF42C8">
      <w:pPr>
        <w:pStyle w:val="Heading2"/>
        <w:tabs>
          <w:tab w:val="num" w:pos="0"/>
          <w:tab w:val="num" w:pos="1296"/>
        </w:tabs>
        <w:ind w:left="648" w:right="76" w:hanging="648"/>
      </w:pPr>
      <w:bookmarkStart w:id="1239" w:name="_Toc6575327"/>
      <w:bookmarkStart w:id="1240" w:name="_Toc144298709"/>
      <w:r>
        <w:t>W</w:t>
      </w:r>
      <w:r w:rsidR="002614C6" w:rsidRPr="00595F85">
        <w:t>ater(mm</w:t>
      </w:r>
      <w:r w:rsidR="00973EBA">
        <w:t>/m</w:t>
      </w:r>
      <w:r w:rsidR="002614C6" w:rsidRPr="00595F85">
        <w:t>)</w:t>
      </w:r>
      <w:bookmarkEnd w:id="1239"/>
      <w:bookmarkEnd w:id="1240"/>
    </w:p>
    <w:p w14:paraId="1E12680E" w14:textId="1FCBABFE" w:rsidR="002614C6" w:rsidRDefault="00272016" w:rsidP="007A0E7F">
      <w:pPr>
        <w:pStyle w:val="textbody"/>
        <w:ind w:left="720" w:right="76"/>
      </w:pPr>
      <w:r>
        <w:t>Average v</w:t>
      </w:r>
      <w:r w:rsidR="00973EBA">
        <w:t>olumetric s</w:t>
      </w:r>
      <w:r w:rsidR="002614C6">
        <w:t xml:space="preserve">oil water value </w:t>
      </w:r>
      <w:r w:rsidR="00BF15FD">
        <w:t xml:space="preserve">(mm water per </w:t>
      </w:r>
      <w:r w:rsidR="00C30494">
        <w:t>1000 mm (</w:t>
      </w:r>
      <w:r w:rsidR="00D87D74">
        <w:t xml:space="preserve">1 </w:t>
      </w:r>
      <w:r w:rsidR="00BF15FD">
        <w:t>m</w:t>
      </w:r>
      <w:r w:rsidR="00C30494">
        <w:t>)</w:t>
      </w:r>
      <w:r w:rsidR="00BF15FD">
        <w:t xml:space="preserve"> of soil profile) </w:t>
      </w:r>
      <w:r w:rsidR="002614C6">
        <w:t xml:space="preserve">used to compute </w:t>
      </w:r>
      <w:r w:rsidR="009960A5">
        <w:t>pressure head (soil water potential)</w:t>
      </w:r>
      <w:r w:rsidR="002614C6">
        <w:t xml:space="preserve">.  </w:t>
      </w:r>
    </w:p>
    <w:p w14:paraId="432E9396" w14:textId="0CFD81CB" w:rsidR="002614C6" w:rsidRDefault="002614C6" w:rsidP="00BF42C8">
      <w:pPr>
        <w:pStyle w:val="Heading2"/>
        <w:tabs>
          <w:tab w:val="num" w:pos="0"/>
          <w:tab w:val="num" w:pos="1296"/>
        </w:tabs>
        <w:ind w:left="648" w:right="76" w:hanging="648"/>
      </w:pPr>
      <w:bookmarkStart w:id="1241" w:name="_Toc6575328"/>
      <w:bookmarkStart w:id="1242" w:name="_Toc144298710"/>
      <w:r w:rsidRPr="005D50A5">
        <w:lastRenderedPageBreak/>
        <w:t>PressureHead(m)</w:t>
      </w:r>
      <w:bookmarkEnd w:id="1241"/>
      <w:bookmarkEnd w:id="1242"/>
    </w:p>
    <w:p w14:paraId="70148BDA" w14:textId="685AF52E" w:rsidR="002614C6" w:rsidRDefault="002614C6" w:rsidP="007A0E7F">
      <w:pPr>
        <w:pStyle w:val="textbody"/>
        <w:ind w:left="720" w:right="76"/>
      </w:pPr>
      <w:r>
        <w:t xml:space="preserve">Pressure head value </w:t>
      </w:r>
      <w:r w:rsidR="009960A5">
        <w:t xml:space="preserve">(soil water potential) </w:t>
      </w:r>
      <w:r>
        <w:t>used to compute fWater</w:t>
      </w:r>
      <w:r w:rsidR="009960A5" w:rsidRPr="009960A5">
        <w:t xml:space="preserve"> </w:t>
      </w:r>
      <w:r w:rsidR="009960A5">
        <w:t>across all cohort sublayers</w:t>
      </w:r>
      <w:r>
        <w:t xml:space="preserve">. </w:t>
      </w:r>
    </w:p>
    <w:p w14:paraId="5D285A39" w14:textId="77777777" w:rsidR="008F1950" w:rsidRDefault="008F1950" w:rsidP="00BF42C8">
      <w:pPr>
        <w:pStyle w:val="Heading2"/>
        <w:tabs>
          <w:tab w:val="num" w:pos="0"/>
          <w:tab w:val="num" w:pos="1296"/>
        </w:tabs>
        <w:ind w:left="648" w:right="76" w:hanging="648"/>
      </w:pPr>
      <w:bookmarkStart w:id="1243" w:name="_Toc503173413"/>
      <w:bookmarkStart w:id="1244" w:name="_Toc144298711"/>
      <w:bookmarkStart w:id="1245" w:name="_Toc393188906"/>
      <w:r>
        <w:t>fRad</w:t>
      </w:r>
      <w:r w:rsidRPr="00682A1E">
        <w:t>(</w:t>
      </w:r>
      <w:r>
        <w:t>-)</w:t>
      </w:r>
      <w:bookmarkEnd w:id="1243"/>
      <w:bookmarkEnd w:id="1244"/>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BF42C8">
      <w:pPr>
        <w:pStyle w:val="Heading2"/>
        <w:tabs>
          <w:tab w:val="num" w:pos="0"/>
          <w:tab w:val="num" w:pos="1296"/>
        </w:tabs>
        <w:ind w:left="648" w:right="76" w:hanging="648"/>
      </w:pPr>
      <w:bookmarkStart w:id="1246" w:name="_Toc503173414"/>
      <w:bookmarkStart w:id="1247" w:name="_Toc144298712"/>
      <w:r>
        <w:t>fOzone</w:t>
      </w:r>
      <w:r w:rsidRPr="00682A1E">
        <w:t>(</w:t>
      </w:r>
      <w:r>
        <w:t>-)</w:t>
      </w:r>
      <w:bookmarkEnd w:id="1246"/>
      <w:bookmarkEnd w:id="1247"/>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BF42C8">
      <w:pPr>
        <w:pStyle w:val="Heading2"/>
        <w:tabs>
          <w:tab w:val="num" w:pos="0"/>
          <w:tab w:val="num" w:pos="1296"/>
        </w:tabs>
        <w:ind w:left="648" w:right="76" w:hanging="648"/>
      </w:pPr>
      <w:bookmarkStart w:id="1248" w:name="_Toc503173415"/>
      <w:bookmarkStart w:id="1249" w:name="_Toc144298713"/>
      <w:r>
        <w:t>DelAmax(-)</w:t>
      </w:r>
      <w:bookmarkEnd w:id="1248"/>
      <w:bookmarkEnd w:id="1249"/>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BF42C8">
      <w:pPr>
        <w:pStyle w:val="Heading2"/>
        <w:tabs>
          <w:tab w:val="num" w:pos="0"/>
          <w:tab w:val="num" w:pos="1296"/>
        </w:tabs>
        <w:ind w:left="648" w:right="76" w:hanging="648"/>
      </w:pPr>
      <w:bookmarkStart w:id="1250" w:name="_Toc503173416"/>
      <w:bookmarkStart w:id="1251" w:name="_Toc144298714"/>
      <w:r>
        <w:t>f</w:t>
      </w:r>
      <w:r w:rsidR="00E55AA8">
        <w:t>Temp_psn(-)</w:t>
      </w:r>
      <w:bookmarkEnd w:id="1245"/>
      <w:bookmarkEnd w:id="1250"/>
      <w:bookmarkEnd w:id="1251"/>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BF42C8">
      <w:pPr>
        <w:pStyle w:val="Heading2"/>
        <w:tabs>
          <w:tab w:val="num" w:pos="0"/>
          <w:tab w:val="num" w:pos="1296"/>
        </w:tabs>
        <w:ind w:left="648" w:right="76" w:hanging="648"/>
      </w:pPr>
      <w:bookmarkStart w:id="1252" w:name="_Toc393188907"/>
      <w:bookmarkStart w:id="1253" w:name="_Toc503173418"/>
      <w:bookmarkStart w:id="1254" w:name="_Toc144298715"/>
      <w:r>
        <w:t>f</w:t>
      </w:r>
      <w:r w:rsidR="00E55AA8">
        <w:t>Temp_resp(-)</w:t>
      </w:r>
      <w:bookmarkEnd w:id="1252"/>
      <w:bookmarkEnd w:id="1253"/>
      <w:bookmarkEnd w:id="1254"/>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BF42C8">
      <w:pPr>
        <w:pStyle w:val="Heading2"/>
        <w:tabs>
          <w:tab w:val="num" w:pos="0"/>
          <w:tab w:val="num" w:pos="1296"/>
        </w:tabs>
        <w:ind w:left="648" w:right="76" w:hanging="648"/>
      </w:pPr>
      <w:bookmarkStart w:id="1255" w:name="_Toc393188908"/>
      <w:bookmarkStart w:id="1256" w:name="_Toc503173419"/>
      <w:bookmarkStart w:id="1257" w:name="_Toc144298716"/>
      <w:r>
        <w:t>fA</w:t>
      </w:r>
      <w:r w:rsidR="00EE0C47">
        <w:t>ge(-)</w:t>
      </w:r>
      <w:bookmarkEnd w:id="1255"/>
      <w:bookmarkEnd w:id="1256"/>
      <w:bookmarkEnd w:id="1257"/>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BF42C8">
      <w:pPr>
        <w:pStyle w:val="Heading2"/>
        <w:tabs>
          <w:tab w:val="num" w:pos="0"/>
          <w:tab w:val="num" w:pos="1296"/>
        </w:tabs>
        <w:ind w:left="648" w:right="76" w:hanging="648"/>
      </w:pPr>
      <w:bookmarkStart w:id="1258" w:name="_Toc503173420"/>
      <w:bookmarkStart w:id="1259" w:name="_Toc144298717"/>
      <w:bookmarkStart w:id="1260" w:name="_Toc393188909"/>
      <w:r>
        <w:t>LeafOn(-)</w:t>
      </w:r>
      <w:bookmarkEnd w:id="1258"/>
      <w:bookmarkEnd w:id="1259"/>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BF42C8">
      <w:pPr>
        <w:pStyle w:val="Heading2"/>
        <w:tabs>
          <w:tab w:val="num" w:pos="0"/>
          <w:tab w:val="num" w:pos="1296"/>
        </w:tabs>
        <w:ind w:left="648" w:right="76" w:hanging="648"/>
      </w:pPr>
      <w:bookmarkStart w:id="1261" w:name="_Toc503173421"/>
      <w:bookmarkStart w:id="1262" w:name="_Toc144298718"/>
      <w:r>
        <w:t>FActiveBiomass(gDW_gDW)</w:t>
      </w:r>
      <w:bookmarkEnd w:id="1261"/>
      <w:bookmarkEnd w:id="1262"/>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BF42C8">
      <w:pPr>
        <w:pStyle w:val="Heading2"/>
        <w:tabs>
          <w:tab w:val="num" w:pos="0"/>
          <w:tab w:val="num" w:pos="1296"/>
        </w:tabs>
        <w:ind w:left="648" w:right="76" w:hanging="648"/>
      </w:pPr>
      <w:bookmarkStart w:id="1263" w:name="_Toc503173422"/>
      <w:bookmarkStart w:id="1264" w:name="_Toc144298719"/>
      <w:r>
        <w:t>AdjFolN</w:t>
      </w:r>
      <w:r w:rsidR="00520074">
        <w:t>(gN_gC</w:t>
      </w:r>
      <w:r>
        <w:t>)</w:t>
      </w:r>
      <w:bookmarkEnd w:id="1263"/>
      <w:bookmarkEnd w:id="1264"/>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num" w:pos="0"/>
          <w:tab w:val="num" w:pos="1296"/>
        </w:tabs>
        <w:ind w:left="648" w:right="76" w:hanging="648"/>
      </w:pPr>
      <w:bookmarkStart w:id="1265" w:name="_Toc6575338"/>
      <w:bookmarkStart w:id="1266" w:name="_Toc144298720"/>
      <w:r>
        <w:t>AdjFracFol(-)</w:t>
      </w:r>
      <w:bookmarkEnd w:id="1265"/>
      <w:bookmarkEnd w:id="1266"/>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BF42C8">
      <w:pPr>
        <w:pStyle w:val="Heading2"/>
        <w:tabs>
          <w:tab w:val="num" w:pos="0"/>
          <w:tab w:val="num" w:pos="1296"/>
        </w:tabs>
        <w:ind w:left="648" w:right="76" w:hanging="648"/>
      </w:pPr>
      <w:bookmarkStart w:id="1267" w:name="_Toc503173423"/>
      <w:bookmarkStart w:id="1268" w:name="_Toc144298721"/>
      <w:r>
        <w:lastRenderedPageBreak/>
        <w:t>CiModifier(-)</w:t>
      </w:r>
      <w:bookmarkEnd w:id="1267"/>
      <w:bookmarkEnd w:id="1268"/>
    </w:p>
    <w:p w14:paraId="0738CAEE" w14:textId="3D381134" w:rsidR="001F63D2" w:rsidRPr="001F63D2" w:rsidRDefault="00E14D8C" w:rsidP="007A0E7F">
      <w:pPr>
        <w:pStyle w:val="textbody"/>
        <w:ind w:left="720" w:right="76"/>
      </w:pPr>
      <w:bookmarkStart w:id="1269" w:name="_Hlk107574341"/>
      <w:r>
        <w:t>M</w:t>
      </w:r>
      <w:r w:rsidR="002E5DCF">
        <w:t xml:space="preserve">odification </w:t>
      </w:r>
      <w:r w:rsidR="00520074">
        <w:t>factor</w:t>
      </w:r>
      <w:r w:rsidR="001F63D2">
        <w:t xml:space="preserve"> </w:t>
      </w:r>
      <w:r w:rsidR="00520074">
        <w:t>for</w:t>
      </w:r>
      <w:r w:rsidR="001F63D2">
        <w:t xml:space="preserve"> gas conductance due to stomatal</w:t>
      </w:r>
      <w:r>
        <w:t xml:space="preserve"> sluggishness</w:t>
      </w:r>
      <w:r w:rsidR="001F63D2">
        <w:t xml:space="preserve"> caused by ozone</w:t>
      </w:r>
      <w:r w:rsidR="00520074">
        <w:t xml:space="preserve">.  </w:t>
      </w:r>
      <w:bookmarkEnd w:id="1269"/>
      <w:r w:rsidR="00520074">
        <w:t xml:space="preserve">Value of 1.0 indicates no </w:t>
      </w:r>
      <w:r w:rsidR="00433E64">
        <w:t xml:space="preserve">modification </w:t>
      </w:r>
      <w:r w:rsidR="00520074">
        <w:t>in conductance.  Averaged across the cohort’s subcanopy layers.</w:t>
      </w:r>
    </w:p>
    <w:p w14:paraId="6CAE9FB8" w14:textId="65E4C456" w:rsidR="001F63D2" w:rsidRDefault="001F63D2" w:rsidP="00BF42C8">
      <w:pPr>
        <w:pStyle w:val="Heading2"/>
        <w:tabs>
          <w:tab w:val="num" w:pos="0"/>
          <w:tab w:val="num" w:pos="1296"/>
        </w:tabs>
        <w:ind w:left="648" w:right="76" w:hanging="648"/>
      </w:pPr>
      <w:bookmarkStart w:id="1270" w:name="_Toc503173424"/>
      <w:bookmarkStart w:id="1271" w:name="_Toc144298722"/>
      <w:r>
        <w:t>AdjHalfSat(-)</w:t>
      </w:r>
      <w:bookmarkEnd w:id="1270"/>
      <w:bookmarkEnd w:id="1271"/>
    </w:p>
    <w:p w14:paraId="5FB2071E" w14:textId="047CDF2C" w:rsidR="00520074" w:rsidRDefault="00520074" w:rsidP="007A0E7F">
      <w:pPr>
        <w:pStyle w:val="textbody"/>
        <w:ind w:left="720" w:right="76"/>
      </w:pPr>
      <w:r>
        <w:t xml:space="preserve">Adjusted HalfSat.  When using the optional CO2HalfSatEff, the adjusted HalfSat can be different from the </w:t>
      </w:r>
      <w:r w:rsidR="00927745">
        <w:t xml:space="preserve">nominal </w:t>
      </w:r>
      <w:r>
        <w:t>species HalfSat value, depending on CO</w:t>
      </w:r>
      <w:r>
        <w:rPr>
          <w:vertAlign w:val="subscript"/>
        </w:rPr>
        <w:t>2</w:t>
      </w:r>
      <w:r w:rsidR="00927745" w:rsidRPr="00927745">
        <w:t xml:space="preserve"> </w:t>
      </w:r>
      <w:r w:rsidR="00927745">
        <w:t>concentration</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num" w:pos="0"/>
          <w:tab w:val="num" w:pos="1296"/>
        </w:tabs>
        <w:ind w:left="648" w:right="76" w:hanging="648"/>
      </w:pPr>
      <w:bookmarkStart w:id="1272" w:name="_Toc6575341"/>
      <w:bookmarkStart w:id="1273" w:name="_Toc144298723"/>
      <w:r>
        <w:t>Limiting Factor</w:t>
      </w:r>
      <w:bookmarkEnd w:id="1272"/>
      <w:bookmarkEnd w:id="1273"/>
    </w:p>
    <w:p w14:paraId="6E15B8A3" w14:textId="66E957F1" w:rsidR="002614C6" w:rsidRDefault="002614C6" w:rsidP="007A0E7F">
      <w:pPr>
        <w:pStyle w:val="textbody"/>
        <w:ind w:left="720" w:right="76"/>
        <w:rPr>
          <w:ins w:id="1274" w:author="Zaixing Zhou" w:date="2024-11-12T17:09:00Z" w16du:dateUtc="2024-11-12T22:09:00Z"/>
        </w:rPr>
      </w:pPr>
      <w:r>
        <w:t xml:space="preserve">Indicates the most limiting factor on photosynthesis, including death by </w:t>
      </w:r>
      <w:r w:rsidR="0080062B">
        <w:t xml:space="preserve">extreme </w:t>
      </w:r>
      <w:r>
        <w:t>cold (and the temperature that killed the cohort).</w:t>
      </w:r>
    </w:p>
    <w:p w14:paraId="7BCC3772" w14:textId="1B9A3AC9" w:rsidR="00480B54" w:rsidRDefault="00480B54" w:rsidP="00480B54">
      <w:pPr>
        <w:pStyle w:val="Heading2"/>
        <w:tabs>
          <w:tab w:val="num" w:pos="0"/>
          <w:tab w:val="num" w:pos="1296"/>
        </w:tabs>
        <w:ind w:left="648" w:right="76" w:hanging="648"/>
        <w:rPr>
          <w:ins w:id="1275" w:author="Zaixing Zhou" w:date="2024-11-12T17:09:00Z" w16du:dateUtc="2024-11-12T22:09:00Z"/>
        </w:rPr>
      </w:pPr>
      <w:proofErr w:type="spellStart"/>
      <w:ins w:id="1276" w:author="Zaixing Zhou" w:date="2024-11-12T17:09:00Z" w16du:dateUtc="2024-11-12T22:09:00Z">
        <w:r w:rsidRPr="00480B54">
          <w:t>BudC</w:t>
        </w:r>
      </w:ins>
      <w:proofErr w:type="spellEnd"/>
      <w:ins w:id="1277" w:author="Zaixing Zhou" w:date="2024-11-12T17:19:00Z" w16du:dateUtc="2024-11-12T22:19:00Z">
        <w:r w:rsidR="00240F4B">
          <w:t>(gCm</w:t>
        </w:r>
        <w:r w:rsidR="00240F4B" w:rsidRPr="00240F4B">
          <w:rPr>
            <w:vertAlign w:val="superscript"/>
            <w:rPrChange w:id="1278" w:author="Zaixing Zhou" w:date="2024-11-12T17:19:00Z" w16du:dateUtc="2024-11-12T22:19:00Z">
              <w:rPr/>
            </w:rPrChange>
          </w:rPr>
          <w:t>-2</w:t>
        </w:r>
        <w:r w:rsidR="00240F4B">
          <w:t>)</w:t>
        </w:r>
      </w:ins>
    </w:p>
    <w:p w14:paraId="64780D2B" w14:textId="4D8DA869" w:rsidR="00480B54" w:rsidRPr="00520074" w:rsidRDefault="00240F4B" w:rsidP="00480B54">
      <w:pPr>
        <w:pStyle w:val="textbody"/>
        <w:ind w:left="720" w:right="76"/>
        <w:rPr>
          <w:ins w:id="1279" w:author="Zaixing Zhou" w:date="2024-11-12T17:09:00Z" w16du:dateUtc="2024-11-12T22:09:00Z"/>
        </w:rPr>
      </w:pPr>
      <w:ins w:id="1280" w:author="Zaixing Zhou" w:date="2024-11-12T17:19:00Z" w16du:dateUtc="2024-11-12T22:19:00Z">
        <w:r>
          <w:t>Carbon content in bud</w:t>
        </w:r>
      </w:ins>
      <w:ins w:id="1281" w:author="Zaixing Zhou" w:date="2024-11-12T17:20:00Z" w16du:dateUtc="2024-11-12T22:20:00Z">
        <w:r>
          <w:t>, which equal</w:t>
        </w:r>
      </w:ins>
      <w:ins w:id="1282" w:author="Zaixing Zhou" w:date="2024-11-12T17:21:00Z" w16du:dateUtc="2024-11-12T22:21:00Z">
        <w:r>
          <w:t>s</w:t>
        </w:r>
      </w:ins>
      <w:ins w:id="1283" w:author="Zaixing Zhou" w:date="2024-11-12T17:20:00Z" w16du:dateUtc="2024-11-12T22:20:00Z">
        <w:r>
          <w:t xml:space="preserve"> the foliage carbon</w:t>
        </w:r>
      </w:ins>
      <w:ins w:id="1284" w:author="Zaixing Zhou" w:date="2024-11-12T17:21:00Z" w16du:dateUtc="2024-11-12T22:21:00Z">
        <w:r>
          <w:t xml:space="preserve"> fully</w:t>
        </w:r>
      </w:ins>
      <w:ins w:id="1285" w:author="Zaixing Zhou" w:date="2024-11-12T17:20:00Z" w16du:dateUtc="2024-11-12T22:20:00Z">
        <w:r>
          <w:t xml:space="preserve"> </w:t>
        </w:r>
      </w:ins>
      <w:ins w:id="1286" w:author="Zaixing Zhou" w:date="2024-11-12T17:21:00Z" w16du:dateUtc="2024-11-12T22:21:00Z">
        <w:r>
          <w:t>displayed.</w:t>
        </w:r>
      </w:ins>
      <w:ins w:id="1287" w:author="Zaixing Zhou" w:date="2024-11-12T17:20:00Z" w16du:dateUtc="2024-11-12T22:20:00Z">
        <w:r>
          <w:t xml:space="preserve"> It changes annually.</w:t>
        </w:r>
      </w:ins>
    </w:p>
    <w:p w14:paraId="4777CEB9" w14:textId="20BF584C" w:rsidR="00240F4B" w:rsidRDefault="00240F4B" w:rsidP="00240F4B">
      <w:pPr>
        <w:pStyle w:val="Heading2"/>
        <w:tabs>
          <w:tab w:val="num" w:pos="0"/>
          <w:tab w:val="num" w:pos="1296"/>
        </w:tabs>
        <w:ind w:left="648" w:right="76" w:hanging="648"/>
        <w:rPr>
          <w:ins w:id="1288" w:author="Zaixing Zhou" w:date="2024-11-12T17:21:00Z" w16du:dateUtc="2024-11-12T22:21:00Z"/>
        </w:rPr>
      </w:pPr>
      <w:proofErr w:type="spellStart"/>
      <w:ins w:id="1289" w:author="Zaixing Zhou" w:date="2024-11-12T17:21:00Z" w16du:dateUtc="2024-11-12T22:21:00Z">
        <w:r w:rsidRPr="00240F4B">
          <w:t>PlantN</w:t>
        </w:r>
        <w:proofErr w:type="spellEnd"/>
        <w:r w:rsidRPr="00240F4B">
          <w:t xml:space="preserve"> </w:t>
        </w:r>
        <w:r>
          <w:t>(g</w:t>
        </w:r>
        <w:r>
          <w:t>N</w:t>
        </w:r>
        <w:r>
          <w:t>m</w:t>
        </w:r>
        <w:r w:rsidRPr="00F367AF">
          <w:rPr>
            <w:vertAlign w:val="superscript"/>
          </w:rPr>
          <w:t>-2</w:t>
        </w:r>
        <w:r>
          <w:t>)</w:t>
        </w:r>
      </w:ins>
    </w:p>
    <w:p w14:paraId="5A426200" w14:textId="21C3DD9C" w:rsidR="00240F4B" w:rsidRPr="00520074" w:rsidRDefault="00240F4B" w:rsidP="00240F4B">
      <w:pPr>
        <w:pStyle w:val="textbody"/>
        <w:ind w:left="720" w:right="76"/>
        <w:rPr>
          <w:ins w:id="1290" w:author="Zaixing Zhou" w:date="2024-11-12T17:21:00Z" w16du:dateUtc="2024-11-12T22:21:00Z"/>
        </w:rPr>
      </w:pPr>
      <w:ins w:id="1291" w:author="Zaixing Zhou" w:date="2024-11-12T17:21:00Z" w16du:dateUtc="2024-11-12T22:21:00Z">
        <w:r>
          <w:t>Non structure plant N</w:t>
        </w:r>
        <w:r>
          <w:t>.</w:t>
        </w:r>
      </w:ins>
    </w:p>
    <w:p w14:paraId="6E4F9455" w14:textId="2162910F" w:rsidR="00240F4B" w:rsidRDefault="00240F4B" w:rsidP="00240F4B">
      <w:pPr>
        <w:pStyle w:val="Heading2"/>
        <w:tabs>
          <w:tab w:val="num" w:pos="0"/>
          <w:tab w:val="num" w:pos="1296"/>
        </w:tabs>
        <w:ind w:left="648" w:right="76" w:hanging="648"/>
        <w:rPr>
          <w:ins w:id="1292" w:author="Zaixing Zhou" w:date="2024-11-12T17:21:00Z" w16du:dateUtc="2024-11-12T22:21:00Z"/>
        </w:rPr>
      </w:pPr>
      <w:proofErr w:type="spellStart"/>
      <w:ins w:id="1293" w:author="Zaixing Zhou" w:date="2024-11-12T17:21:00Z" w16du:dateUtc="2024-11-12T22:21:00Z">
        <w:r w:rsidRPr="00240F4B">
          <w:t>FolN</w:t>
        </w:r>
        <w:proofErr w:type="spellEnd"/>
        <w:r w:rsidRPr="00240F4B">
          <w:t xml:space="preserve"> </w:t>
        </w:r>
        <w:r>
          <w:t>(</w:t>
        </w:r>
      </w:ins>
      <w:ins w:id="1294" w:author="Zaixing Zhou" w:date="2024-11-12T17:22:00Z" w16du:dateUtc="2024-11-12T22:22:00Z">
        <w:r>
          <w:t>%</w:t>
        </w:r>
      </w:ins>
      <w:ins w:id="1295" w:author="Zaixing Zhou" w:date="2024-11-12T17:21:00Z" w16du:dateUtc="2024-11-12T22:21:00Z">
        <w:r>
          <w:t>)</w:t>
        </w:r>
      </w:ins>
    </w:p>
    <w:p w14:paraId="7DFA802E" w14:textId="23FF0131" w:rsidR="00240F4B" w:rsidRPr="00520074" w:rsidRDefault="00240F4B" w:rsidP="00240F4B">
      <w:pPr>
        <w:pStyle w:val="textbody"/>
        <w:ind w:left="720" w:right="76"/>
        <w:rPr>
          <w:ins w:id="1296" w:author="Zaixing Zhou" w:date="2024-11-12T17:21:00Z" w16du:dateUtc="2024-11-12T22:21:00Z"/>
        </w:rPr>
      </w:pPr>
      <w:ins w:id="1297" w:author="Zaixing Zhou" w:date="2024-11-12T17:22:00Z" w16du:dateUtc="2024-11-12T22:22:00Z">
        <w:r>
          <w:t>Foliar N concentration</w:t>
        </w:r>
      </w:ins>
      <w:ins w:id="1298" w:author="Zaixing Zhou" w:date="2024-11-12T17:21:00Z" w16du:dateUtc="2024-11-12T22:21:00Z">
        <w:r>
          <w:t>.</w:t>
        </w:r>
      </w:ins>
    </w:p>
    <w:p w14:paraId="1B726645" w14:textId="0F018120" w:rsidR="00240F4B" w:rsidRDefault="00240F4B" w:rsidP="00240F4B">
      <w:pPr>
        <w:pStyle w:val="Heading2"/>
        <w:tabs>
          <w:tab w:val="num" w:pos="0"/>
          <w:tab w:val="num" w:pos="1296"/>
        </w:tabs>
        <w:ind w:left="648" w:right="76" w:hanging="648"/>
        <w:rPr>
          <w:ins w:id="1299" w:author="Zaixing Zhou" w:date="2024-11-12T17:22:00Z" w16du:dateUtc="2024-11-12T22:22:00Z"/>
        </w:rPr>
      </w:pPr>
      <w:proofErr w:type="spellStart"/>
      <w:ins w:id="1300" w:author="Zaixing Zhou" w:date="2024-11-12T17:22:00Z" w16du:dateUtc="2024-11-12T22:22:00Z">
        <w:r w:rsidRPr="00240F4B">
          <w:t>CanopyTotMass</w:t>
        </w:r>
        <w:proofErr w:type="spellEnd"/>
        <w:r w:rsidRPr="00240F4B">
          <w:t xml:space="preserve"> </w:t>
        </w:r>
        <w:r>
          <w:t>(g</w:t>
        </w:r>
      </w:ins>
      <w:ins w:id="1301" w:author="Zaixing Zhou" w:date="2024-11-12T17:23:00Z" w16du:dateUtc="2024-11-12T22:23:00Z">
        <w:r>
          <w:t>D</w:t>
        </w:r>
      </w:ins>
      <w:ins w:id="1302" w:author="Zaixing Zhou" w:date="2024-11-12T17:25:00Z" w16du:dateUtc="2024-11-12T22:25:00Z">
        <w:r w:rsidR="003B7A24">
          <w:t>W</w:t>
        </w:r>
      </w:ins>
      <w:ins w:id="1303" w:author="Zaixing Zhou" w:date="2024-11-12T17:22:00Z" w16du:dateUtc="2024-11-12T22:22:00Z">
        <w:r>
          <w:t>m</w:t>
        </w:r>
        <w:r w:rsidRPr="00F367AF">
          <w:rPr>
            <w:vertAlign w:val="superscript"/>
          </w:rPr>
          <w:t>-2</w:t>
        </w:r>
        <w:r>
          <w:t>)</w:t>
        </w:r>
      </w:ins>
    </w:p>
    <w:p w14:paraId="0ECA22F6" w14:textId="5F8D0DEA" w:rsidR="00240F4B" w:rsidRPr="00520074" w:rsidRDefault="00240F4B" w:rsidP="00240F4B">
      <w:pPr>
        <w:pStyle w:val="textbody"/>
        <w:ind w:left="720" w:right="76"/>
        <w:rPr>
          <w:ins w:id="1304" w:author="Zaixing Zhou" w:date="2024-11-12T17:22:00Z" w16du:dateUtc="2024-11-12T22:22:00Z"/>
        </w:rPr>
      </w:pPr>
      <w:ins w:id="1305" w:author="Zaixing Zhou" w:date="2024-11-12T17:23:00Z" w16du:dateUtc="2024-11-12T22:23:00Z">
        <w:r>
          <w:t>Canopy total foliage mass</w:t>
        </w:r>
      </w:ins>
      <w:ins w:id="1306" w:author="Zaixing Zhou" w:date="2024-11-12T17:22:00Z" w16du:dateUtc="2024-11-12T22:22:00Z">
        <w:r>
          <w:t>.</w:t>
        </w:r>
      </w:ins>
    </w:p>
    <w:p w14:paraId="68D265C9" w14:textId="5D5A8D6B" w:rsidR="00240F4B" w:rsidRDefault="00240F4B" w:rsidP="00240F4B">
      <w:pPr>
        <w:pStyle w:val="Heading2"/>
        <w:tabs>
          <w:tab w:val="num" w:pos="0"/>
          <w:tab w:val="num" w:pos="1296"/>
        </w:tabs>
        <w:ind w:left="648" w:right="76" w:hanging="648"/>
        <w:rPr>
          <w:ins w:id="1307" w:author="Zaixing Zhou" w:date="2024-11-12T17:23:00Z" w16du:dateUtc="2024-11-12T22:23:00Z"/>
        </w:rPr>
      </w:pPr>
      <w:proofErr w:type="spellStart"/>
      <w:ins w:id="1308" w:author="Zaixing Zhou" w:date="2024-11-12T17:23:00Z" w16du:dateUtc="2024-11-12T22:23:00Z">
        <w:r w:rsidRPr="00240F4B">
          <w:t>CanopyTot</w:t>
        </w:r>
        <w:r>
          <w:t>N</w:t>
        </w:r>
        <w:proofErr w:type="spellEnd"/>
        <w:r w:rsidRPr="00240F4B">
          <w:t xml:space="preserve"> </w:t>
        </w:r>
        <w:r>
          <w:t>(g</w:t>
        </w:r>
        <w:r>
          <w:t>N</w:t>
        </w:r>
        <w:r>
          <w:t>m</w:t>
        </w:r>
        <w:r w:rsidRPr="00F367AF">
          <w:rPr>
            <w:vertAlign w:val="superscript"/>
          </w:rPr>
          <w:t>-2</w:t>
        </w:r>
        <w:r>
          <w:t>)</w:t>
        </w:r>
      </w:ins>
    </w:p>
    <w:p w14:paraId="6A97C5E1" w14:textId="58E4227B" w:rsidR="00240F4B" w:rsidRPr="00520074" w:rsidRDefault="00240F4B" w:rsidP="00240F4B">
      <w:pPr>
        <w:pStyle w:val="textbody"/>
        <w:ind w:left="720" w:right="76"/>
        <w:rPr>
          <w:ins w:id="1309" w:author="Zaixing Zhou" w:date="2024-11-12T17:23:00Z" w16du:dateUtc="2024-11-12T22:23:00Z"/>
        </w:rPr>
      </w:pPr>
      <w:ins w:id="1310" w:author="Zaixing Zhou" w:date="2024-11-12T17:23:00Z" w16du:dateUtc="2024-11-12T22:23:00Z">
        <w:r>
          <w:t xml:space="preserve">Canopy total foliage </w:t>
        </w:r>
        <w:r>
          <w:t>N</w:t>
        </w:r>
        <w:r>
          <w:t>.</w:t>
        </w:r>
      </w:ins>
    </w:p>
    <w:p w14:paraId="40C2E8AF" w14:textId="28E7A006" w:rsidR="00240F4B" w:rsidRDefault="00240F4B" w:rsidP="00240F4B">
      <w:pPr>
        <w:pStyle w:val="Heading2"/>
        <w:tabs>
          <w:tab w:val="num" w:pos="0"/>
          <w:tab w:val="num" w:pos="1296"/>
        </w:tabs>
        <w:ind w:left="648" w:right="76" w:hanging="648"/>
        <w:rPr>
          <w:ins w:id="1311" w:author="Zaixing Zhou" w:date="2024-11-12T17:24:00Z" w16du:dateUtc="2024-11-12T22:24:00Z"/>
        </w:rPr>
      </w:pPr>
      <w:proofErr w:type="spellStart"/>
      <w:ins w:id="1312" w:author="Zaixing Zhou" w:date="2024-11-12T17:24:00Z" w16du:dateUtc="2024-11-12T22:24:00Z">
        <w:r w:rsidRPr="00240F4B">
          <w:t>NRatio</w:t>
        </w:r>
        <w:proofErr w:type="spellEnd"/>
        <w:r w:rsidRPr="00240F4B">
          <w:t xml:space="preserve"> </w:t>
        </w:r>
        <w:r>
          <w:t>(</w:t>
        </w:r>
        <w:r>
          <w:t>-</w:t>
        </w:r>
        <w:r>
          <w:t>)</w:t>
        </w:r>
      </w:ins>
    </w:p>
    <w:p w14:paraId="106553EC" w14:textId="3111EE9F" w:rsidR="00240F4B" w:rsidRPr="00520074" w:rsidRDefault="00240F4B" w:rsidP="00240F4B">
      <w:pPr>
        <w:pStyle w:val="textbody"/>
        <w:ind w:left="720" w:right="76"/>
        <w:rPr>
          <w:ins w:id="1313" w:author="Zaixing Zhou" w:date="2024-11-12T17:24:00Z" w16du:dateUtc="2024-11-12T22:24:00Z"/>
        </w:rPr>
      </w:pPr>
      <w:ins w:id="1314" w:author="Zaixing Zhou" w:date="2024-11-12T17:24:00Z" w16du:dateUtc="2024-11-12T22:24:00Z">
        <w:r w:rsidRPr="00240F4B">
          <w:t xml:space="preserve">N stress </w:t>
        </w:r>
        <w:r>
          <w:t>with g</w:t>
        </w:r>
        <w:r w:rsidRPr="00240F4B">
          <w:t>reater value mean</w:t>
        </w:r>
        <w:r>
          <w:t>ing</w:t>
        </w:r>
        <w:r w:rsidRPr="00240F4B">
          <w:t xml:space="preserve"> less stress.</w:t>
        </w:r>
      </w:ins>
    </w:p>
    <w:p w14:paraId="5D9A276E" w14:textId="77777777" w:rsidR="00480B54" w:rsidRPr="00520074" w:rsidRDefault="00480B54" w:rsidP="007A0E7F">
      <w:pPr>
        <w:pStyle w:val="textbody"/>
        <w:ind w:left="720" w:right="76"/>
      </w:pPr>
    </w:p>
    <w:p w14:paraId="3B120684" w14:textId="60F3E927" w:rsidR="002614C6" w:rsidRDefault="002614C6" w:rsidP="0023718C">
      <w:pPr>
        <w:pStyle w:val="textbody"/>
        <w:ind w:left="720"/>
      </w:pPr>
    </w:p>
    <w:p w14:paraId="63E92D9D" w14:textId="10DA4644" w:rsidR="00D84C37" w:rsidRDefault="000F375C" w:rsidP="00AE18A3">
      <w:pPr>
        <w:pStyle w:val="Heading1"/>
        <w:pageBreakBefore w:val="0"/>
      </w:pPr>
      <w:bookmarkStart w:id="1315" w:name="_Toc393188910"/>
      <w:bookmarkStart w:id="1316" w:name="_Toc503173425"/>
      <w:bookmarkStart w:id="1317" w:name="_Toc144298724"/>
      <w:bookmarkEnd w:id="1260"/>
      <w:r>
        <w:lastRenderedPageBreak/>
        <w:t xml:space="preserve">Output file </w:t>
      </w:r>
      <w:r w:rsidR="0055593B">
        <w:t>–</w:t>
      </w:r>
      <w:bookmarkEnd w:id="1315"/>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1316"/>
      <w:bookmarkEnd w:id="1317"/>
    </w:p>
    <w:p w14:paraId="0387D633" w14:textId="73E6AFA7"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 xml:space="preserve">The reported values reflect </w:t>
      </w:r>
      <w:r w:rsidR="001536E7">
        <w:t xml:space="preserve">mean </w:t>
      </w:r>
      <w:r w:rsidR="003D7488">
        <w:t>state variable</w:t>
      </w:r>
      <w:r w:rsidR="001536E7">
        <w:t xml:space="preserve"> value</w:t>
      </w:r>
      <w:r w:rsidR="003D7488">
        <w:t>s</w:t>
      </w:r>
      <w:r w:rsidR="00142BD5">
        <w:t xml:space="preserve"> in the model</w:t>
      </w:r>
      <w:r>
        <w:t xml:space="preserve"> </w:t>
      </w:r>
      <w:r w:rsidR="006F430A">
        <w:t xml:space="preserve">during </w:t>
      </w:r>
      <w:r w:rsidR="00784B29">
        <w:t>one PnET-Succession time step</w:t>
      </w:r>
      <w:r>
        <w:t xml:space="preserve">.  </w:t>
      </w:r>
    </w:p>
    <w:p w14:paraId="0D31272A" w14:textId="021A73AB" w:rsidR="00D84C37" w:rsidRDefault="00142BD5" w:rsidP="00682A1E">
      <w:pPr>
        <w:pStyle w:val="Heading2"/>
        <w:tabs>
          <w:tab w:val="num" w:pos="0"/>
        </w:tabs>
        <w:ind w:left="648" w:hanging="648"/>
      </w:pPr>
      <w:bookmarkStart w:id="1318" w:name="_Toc503173426"/>
      <w:bookmarkStart w:id="1319" w:name="_Toc144298725"/>
      <w:r>
        <w:t>Year</w:t>
      </w:r>
      <w:bookmarkEnd w:id="1318"/>
      <w:bookmarkEnd w:id="1319"/>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1320" w:name="_Toc503173427"/>
      <w:bookmarkStart w:id="1321" w:name="_Toc144298726"/>
      <w:r>
        <w:t>Species</w:t>
      </w:r>
      <w:bookmarkEnd w:id="1320"/>
      <w:bookmarkEnd w:id="1321"/>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1322" w:name="_Toc503173428"/>
      <w:bookmarkStart w:id="1323" w:name="_Toc144298727"/>
      <w:r>
        <w:t>Pest</w:t>
      </w:r>
      <w:bookmarkEnd w:id="1322"/>
      <w:bookmarkEnd w:id="1323"/>
    </w:p>
    <w:p w14:paraId="0A377458" w14:textId="77777777" w:rsidR="00CF008C" w:rsidRDefault="00CF008C" w:rsidP="00CF008C">
      <w:pPr>
        <w:pStyle w:val="textbody"/>
        <w:ind w:left="720" w:right="76"/>
      </w:pPr>
      <w:r>
        <w:t>The cumulative probability of establishment for the species during the given time step</w:t>
      </w:r>
      <w:r w:rsidRPr="00142BD5">
        <w:t xml:space="preserve"> </w:t>
      </w:r>
      <w:r>
        <w:t>as a function of the monthly values of water and PAR.  Each timestep probability is:</w:t>
      </w:r>
    </w:p>
    <w:p w14:paraId="0C76F923" w14:textId="77777777" w:rsidR="00CF008C" w:rsidRPr="002614C6" w:rsidRDefault="00000000" w:rsidP="00CF008C">
      <w:pPr>
        <w:pStyle w:val="textbody"/>
        <w:ind w:left="720" w:right="76"/>
      </w:pPr>
      <m:oMathPara>
        <m:oMath>
          <m:sSub>
            <m:sSubPr>
              <m:ctrlPr>
                <w:ins w:id="1324" w:author="Gustafson, Eric - FS, WI" w:date="2024-05-23T07:15:00Z">
                  <w:rPr>
                    <w:rFonts w:ascii="Cambria Math" w:hAnsi="Cambria Math"/>
                    <w:i/>
                  </w:rPr>
                </w:ins>
              </m:ctrlPr>
            </m:sSubPr>
            <m:e>
              <m:r>
                <w:rPr>
                  <w:rFonts w:ascii="Cambria Math" w:hAnsi="Cambria Math"/>
                </w:rPr>
                <m:t>P</m:t>
              </m:r>
            </m:e>
            <m:sub>
              <m:r>
                <w:rPr>
                  <w:rFonts w:ascii="Cambria Math" w:hAnsi="Cambria Math"/>
                </w:rPr>
                <m:t>est</m:t>
              </m:r>
            </m:sub>
          </m:sSub>
          <m:r>
            <w:rPr>
              <w:rFonts w:ascii="Cambria Math" w:hAnsi="Cambria Math"/>
            </w:rPr>
            <m:t>=</m:t>
          </m:r>
          <m:sSup>
            <m:sSupPr>
              <m:ctrlPr>
                <w:ins w:id="1325" w:author="Gustafson, Eric - FS, WI" w:date="2024-05-23T07:15:00Z">
                  <w:rPr>
                    <w:rFonts w:ascii="Cambria Math" w:hAnsi="Cambria Math"/>
                    <w:i/>
                  </w:rPr>
                </w:ins>
              </m:ctrlPr>
            </m:sSupPr>
            <m:e>
              <m:r>
                <w:rPr>
                  <w:rFonts w:ascii="Cambria Math" w:hAnsi="Cambria Math"/>
                </w:rPr>
                <m:t>fRad</m:t>
              </m:r>
            </m:e>
            <m:sup/>
          </m:sSup>
          <m:r>
            <w:rPr>
              <w:rFonts w:ascii="Cambria Math" w:hAnsi="Cambria Math"/>
            </w:rPr>
            <m:t>×</m:t>
          </m:r>
          <m:sSup>
            <m:sSupPr>
              <m:ctrlPr>
                <w:ins w:id="1326" w:author="Gustafson, Eric - FS, WI" w:date="2024-05-23T07:15:00Z">
                  <w:rPr>
                    <w:rFonts w:ascii="Cambria Math" w:hAnsi="Cambria Math"/>
                    <w:i/>
                  </w:rPr>
                </w:ins>
              </m:ctrlPr>
            </m:sSupPr>
            <m:e>
              <m:r>
                <w:rPr>
                  <w:rFonts w:ascii="Cambria Math" w:hAnsi="Cambria Math"/>
                </w:rPr>
                <m:t>fWater</m:t>
              </m:r>
            </m:e>
            <m:sup/>
          </m:sSup>
          <m:r>
            <w:rPr>
              <w:rFonts w:ascii="Cambria Math" w:hAnsi="Cambria Math"/>
            </w:rPr>
            <m:t>×MaxPest</m:t>
          </m:r>
        </m:oMath>
      </m:oMathPara>
    </w:p>
    <w:p w14:paraId="4B406AC9" w14:textId="77777777" w:rsidR="00CF008C" w:rsidRPr="002614C6" w:rsidRDefault="00CF008C" w:rsidP="00CF008C">
      <w:pPr>
        <w:pStyle w:val="textbody"/>
        <w:ind w:left="720" w:right="76"/>
      </w:pPr>
      <w:r>
        <w:t>Where fRad and fWater are the average reduction factor values for the 2</w:t>
      </w:r>
      <w:r w:rsidRPr="00BB5622">
        <w:rPr>
          <w:vertAlign w:val="superscript"/>
        </w:rPr>
        <w:t>nd</w:t>
      </w:r>
      <w:r>
        <w:t xml:space="preserve"> through 4</w:t>
      </w:r>
      <w:r w:rsidRPr="00BB5622">
        <w:rPr>
          <w:vertAlign w:val="superscript"/>
        </w:rPr>
        <w:t>th</w:t>
      </w:r>
      <w:r>
        <w:t xml:space="preserve"> growing season months across all timestep years. </w:t>
      </w:r>
    </w:p>
    <w:p w14:paraId="6BC25403" w14:textId="4541226A" w:rsidR="00D84C37" w:rsidRDefault="002614C6" w:rsidP="007A0E7F">
      <w:pPr>
        <w:pStyle w:val="Heading2"/>
        <w:tabs>
          <w:tab w:val="num" w:pos="0"/>
        </w:tabs>
        <w:ind w:left="648" w:right="76" w:hanging="648"/>
      </w:pPr>
      <w:bookmarkStart w:id="1327" w:name="_Toc503173429"/>
      <w:bookmarkStart w:id="1328" w:name="_Toc144298728"/>
      <w:r>
        <w:t>F</w:t>
      </w:r>
      <w:r w:rsidR="00142BD5">
        <w:t>Water</w:t>
      </w:r>
      <w:bookmarkEnd w:id="1327"/>
      <w:r>
        <w:t>_Avg</w:t>
      </w:r>
      <w:bookmarkEnd w:id="1328"/>
    </w:p>
    <w:p w14:paraId="7AEAEE94" w14:textId="77777777" w:rsidR="00C23872" w:rsidRDefault="00C23872" w:rsidP="00C23872">
      <w:pPr>
        <w:pStyle w:val="textbody"/>
        <w:ind w:left="720" w:right="76"/>
      </w:pPr>
      <w:r>
        <w:t>The average water availability reduction factor (fWater) value across the 2</w:t>
      </w:r>
      <w:r w:rsidRPr="00BB5622">
        <w:rPr>
          <w:vertAlign w:val="superscript"/>
        </w:rPr>
        <w:t>nd</w:t>
      </w:r>
      <w:r>
        <w:t>-4</w:t>
      </w:r>
      <w:r w:rsidRPr="009A38B5">
        <w:rPr>
          <w:vertAlign w:val="superscript"/>
        </w:rPr>
        <w:t>th</w:t>
      </w:r>
      <w:r>
        <w:t xml:space="preserve"> growing season months each year in the time step.  </w:t>
      </w:r>
    </w:p>
    <w:p w14:paraId="688B8D30" w14:textId="7816CAC3" w:rsidR="003D7488" w:rsidRDefault="002614C6" w:rsidP="007A0E7F">
      <w:pPr>
        <w:pStyle w:val="Heading2"/>
        <w:tabs>
          <w:tab w:val="num" w:pos="0"/>
        </w:tabs>
        <w:ind w:left="648" w:right="76" w:hanging="648"/>
      </w:pPr>
      <w:bookmarkStart w:id="1329" w:name="_Toc503173430"/>
      <w:bookmarkStart w:id="1330" w:name="_Toc144298729"/>
      <w:r>
        <w:t>F</w:t>
      </w:r>
      <w:r w:rsidR="003D7488">
        <w:t>Rad</w:t>
      </w:r>
      <w:bookmarkEnd w:id="1329"/>
      <w:r>
        <w:t>_Avg</w:t>
      </w:r>
      <w:bookmarkEnd w:id="1330"/>
    </w:p>
    <w:p w14:paraId="750B8FAC" w14:textId="77777777" w:rsidR="00345D36" w:rsidRDefault="00345D36" w:rsidP="00345D36">
      <w:pPr>
        <w:pStyle w:val="textbody"/>
        <w:ind w:left="720" w:right="76"/>
      </w:pPr>
      <w:r>
        <w:t>The average light availability reduction factor (fRad) value across the 2</w:t>
      </w:r>
      <w:r w:rsidRPr="00BB5622">
        <w:rPr>
          <w:vertAlign w:val="superscript"/>
        </w:rPr>
        <w:t>nd</w:t>
      </w:r>
      <w:r>
        <w:t>-4</w:t>
      </w:r>
      <w:r w:rsidRPr="009A38B5">
        <w:rPr>
          <w:vertAlign w:val="superscript"/>
        </w:rPr>
        <w:t>th</w:t>
      </w:r>
      <w:r>
        <w:t xml:space="preserve"> growing season months each year in the time step.  </w:t>
      </w:r>
    </w:p>
    <w:p w14:paraId="71FD6361" w14:textId="38B09CDF" w:rsidR="002614C6" w:rsidRDefault="002614C6" w:rsidP="007A0E7F">
      <w:pPr>
        <w:pStyle w:val="Heading2"/>
        <w:tabs>
          <w:tab w:val="num" w:pos="0"/>
        </w:tabs>
        <w:ind w:left="648" w:right="76" w:hanging="648"/>
      </w:pPr>
      <w:bookmarkStart w:id="1331" w:name="_Toc144298730"/>
      <w:r>
        <w:t>ActiveMonths</w:t>
      </w:r>
      <w:bookmarkEnd w:id="1331"/>
    </w:p>
    <w:p w14:paraId="19BA7A4D" w14:textId="77777777" w:rsidR="00A16770" w:rsidRDefault="00A16770" w:rsidP="00A16770">
      <w:pPr>
        <w:pStyle w:val="textbody"/>
        <w:ind w:left="720" w:right="76"/>
      </w:pPr>
      <w:r>
        <w:t>The number of growing season months used for calculating establishment (2</w:t>
      </w:r>
      <w:r w:rsidRPr="00BB5622">
        <w:rPr>
          <w:vertAlign w:val="superscript"/>
        </w:rPr>
        <w:t>nd</w:t>
      </w:r>
      <w:r>
        <w:t>-4</w:t>
      </w:r>
      <w:r w:rsidRPr="00BB5622">
        <w:rPr>
          <w:vertAlign w:val="superscript"/>
        </w:rPr>
        <w:t>th</w:t>
      </w:r>
      <w:r>
        <w:t xml:space="preserve"> growing season months) within the timestep for the given species.</w:t>
      </w:r>
    </w:p>
    <w:p w14:paraId="4FA58E97" w14:textId="2E293C75" w:rsidR="003D7488" w:rsidRDefault="003D7488" w:rsidP="007A0E7F">
      <w:pPr>
        <w:pStyle w:val="Heading2"/>
        <w:tabs>
          <w:tab w:val="num" w:pos="0"/>
        </w:tabs>
        <w:ind w:left="648" w:right="76" w:hanging="648"/>
      </w:pPr>
      <w:bookmarkStart w:id="1332" w:name="_Toc503173431"/>
      <w:bookmarkStart w:id="1333" w:name="_Toc144298731"/>
      <w:r>
        <w:t>Est</w:t>
      </w:r>
      <w:bookmarkEnd w:id="1332"/>
      <w:bookmarkEnd w:id="1333"/>
    </w:p>
    <w:p w14:paraId="2B93E1CA" w14:textId="4B28821D"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w:t>
      </w:r>
      <w:r w:rsidR="0006162E">
        <w:t xml:space="preserve">IF </w:t>
      </w:r>
      <w:r w:rsidR="007C098B">
        <w:t xml:space="preserve">seeds </w:t>
      </w:r>
      <w:r w:rsidR="00FE4A0B">
        <w:t>we</w:t>
      </w:r>
      <w:r w:rsidR="007C098B">
        <w:t>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1334" w:name="_Toc144298732"/>
      <w:r>
        <w:lastRenderedPageBreak/>
        <w:t>Output file –</w:t>
      </w:r>
      <w:r w:rsidRPr="007D04BB">
        <w:t xml:space="preserve"> </w:t>
      </w:r>
      <w:r>
        <w:t>Mortality Table (Optional</w:t>
      </w:r>
      <w:r w:rsidRPr="007D04BB">
        <w:t xml:space="preserve"> </w:t>
      </w:r>
      <w:r w:rsidRPr="00F13975">
        <w:t>PNEToutputsites</w:t>
      </w:r>
      <w:r>
        <w:t xml:space="preserve"> output)</w:t>
      </w:r>
      <w:bookmarkEnd w:id="1334"/>
    </w:p>
    <w:p w14:paraId="42382FF5" w14:textId="4135B5EA"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w:t>
      </w:r>
      <w:r w:rsidR="007060A5">
        <w:t xml:space="preserve">Cold, </w:t>
      </w:r>
      <w:r>
        <w:t>Harvest, Fire, Wind and Other</w:t>
      </w:r>
      <w:r w:rsidR="00927745">
        <w:t xml:space="preserve"> (</w:t>
      </w:r>
      <w:r w:rsidR="003B492B">
        <w:t>all</w:t>
      </w:r>
      <w:r w:rsidR="00927745">
        <w:t xml:space="preserve"> of the other disturbance extensions invoked for the run)</w:t>
      </w:r>
      <w:r>
        <w:t>).</w:t>
      </w:r>
    </w:p>
    <w:p w14:paraId="059EDB99"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1335" w:name="_Toc144298733"/>
      <w:r>
        <w:t>Output file –</w:t>
      </w:r>
      <w:r w:rsidRPr="007D04BB">
        <w:t xml:space="preserve"> </w:t>
      </w:r>
      <w:r>
        <w:t>Establish Table (Optional</w:t>
      </w:r>
      <w:r w:rsidRPr="007D04BB">
        <w:t xml:space="preserve"> </w:t>
      </w:r>
      <w:r w:rsidRPr="00F13975">
        <w:t>PNEToutputsites</w:t>
      </w:r>
      <w:r>
        <w:t xml:space="preserve"> output)</w:t>
      </w:r>
      <w:bookmarkEnd w:id="1335"/>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056D990A" w14:textId="77777777" w:rsidR="0009011D" w:rsidRDefault="0009011D" w:rsidP="00784B29">
      <w:pPr>
        <w:pStyle w:val="textbody"/>
        <w:ind w:left="720"/>
      </w:pPr>
    </w:p>
    <w:p w14:paraId="05677CF2" w14:textId="14643CAE" w:rsidR="00864A39" w:rsidRDefault="00864A39" w:rsidP="0009011D">
      <w:pPr>
        <w:pStyle w:val="Heading1"/>
        <w:pageBreakBefore w:val="0"/>
      </w:pPr>
      <w:bookmarkStart w:id="1336" w:name="_Toc503173432"/>
      <w:bookmarkStart w:id="1337" w:name="_Toc144298734"/>
      <w:r>
        <w:t xml:space="preserve">Appendix. </w:t>
      </w:r>
      <w:r w:rsidR="00CD1DC2">
        <w:t xml:space="preserve"> </w:t>
      </w:r>
      <w:r w:rsidRPr="00864A39">
        <w:t>Calibration tips.</w:t>
      </w:r>
      <w:bookmarkEnd w:id="1336"/>
      <w:bookmarkEnd w:id="1337"/>
    </w:p>
    <w:p w14:paraId="3376120B" w14:textId="77777777" w:rsidR="00FA7ECB" w:rsidRPr="00F2200F" w:rsidRDefault="00FA7ECB" w:rsidP="00FA7ECB">
      <w:pPr>
        <w:rPr>
          <w:b/>
        </w:rPr>
      </w:pPr>
      <w:bookmarkStart w:id="1338" w:name="_Hlk74637666"/>
      <w:r w:rsidRPr="00F2200F">
        <w:rPr>
          <w:b/>
        </w:rPr>
        <w:t>Calibration tips</w:t>
      </w:r>
      <w:r w:rsidRPr="00F2200F">
        <w:rPr>
          <w:b/>
        </w:rPr>
        <w:tab/>
      </w:r>
      <w:r w:rsidRPr="00F2200F">
        <w:rPr>
          <w:b/>
        </w:rPr>
        <w:tab/>
      </w:r>
      <w:r w:rsidRPr="00F2200F">
        <w:rPr>
          <w:b/>
        </w:rPr>
        <w:tab/>
      </w:r>
      <w:r w:rsidRPr="00F2200F">
        <w:rPr>
          <w:b/>
        </w:rPr>
        <w:tab/>
      </w:r>
      <w:r w:rsidRPr="00F2200F">
        <w:rPr>
          <w:b/>
        </w:rPr>
        <w:tab/>
      </w:r>
      <w:r w:rsidRPr="00F2200F">
        <w:rPr>
          <w:b/>
        </w:rPr>
        <w:tab/>
      </w:r>
      <w:r w:rsidRPr="00F2200F">
        <w:rPr>
          <w:b/>
        </w:rPr>
        <w:tab/>
      </w:r>
      <w:r>
        <w:t>August 8</w:t>
      </w:r>
      <w:r w:rsidRPr="00F2200F">
        <w:t>, 202</w:t>
      </w:r>
      <w:r>
        <w:t>3</w:t>
      </w:r>
    </w:p>
    <w:p w14:paraId="539F0364" w14:textId="77777777" w:rsidR="00FA7ECB" w:rsidRPr="00F2200F" w:rsidRDefault="00FA7ECB" w:rsidP="00FA7ECB">
      <w:pPr>
        <w:rPr>
          <w:b/>
        </w:rPr>
      </w:pPr>
      <w:r w:rsidRPr="00F2200F">
        <w:rPr>
          <w:b/>
        </w:rPr>
        <w:t xml:space="preserve">Eric Gustafson </w:t>
      </w:r>
      <w:r w:rsidRPr="00F2200F">
        <w:t>(</w:t>
      </w:r>
      <w:hyperlink r:id="rId34" w:history="1">
        <w:r w:rsidRPr="00F2200F">
          <w:rPr>
            <w:color w:val="0000FF"/>
            <w:u w:val="single"/>
          </w:rPr>
          <w:t>Eric.Gustafson@usda.gov</w:t>
        </w:r>
      </w:hyperlink>
      <w:r w:rsidRPr="00F2200F">
        <w:t>)</w:t>
      </w:r>
    </w:p>
    <w:p w14:paraId="1651F38A" w14:textId="77777777" w:rsidR="00FA7ECB" w:rsidRPr="00F2200F" w:rsidRDefault="00FA7ECB" w:rsidP="00FA7ECB">
      <w:pPr>
        <w:rPr>
          <w:b/>
        </w:rPr>
      </w:pPr>
    </w:p>
    <w:p w14:paraId="60F8B14C" w14:textId="77777777" w:rsidR="00FA7ECB" w:rsidRPr="00F2200F" w:rsidRDefault="00FA7ECB" w:rsidP="00FA7ECB">
      <w:pPr>
        <w:rPr>
          <w:b/>
        </w:rPr>
      </w:pPr>
      <w:r w:rsidRPr="00F2200F">
        <w:rPr>
          <w:b/>
        </w:rPr>
        <w:t>General</w:t>
      </w:r>
    </w:p>
    <w:p w14:paraId="3FB6AB58" w14:textId="77777777" w:rsidR="00FA7ECB" w:rsidRPr="00F2200F" w:rsidRDefault="00FA7ECB" w:rsidP="00FA7ECB"/>
    <w:p w14:paraId="5DD816AC" w14:textId="77777777" w:rsidR="00FA7ECB" w:rsidRPr="00F2200F" w:rsidRDefault="00FA7ECB" w:rsidP="00FA7ECB">
      <w:r w:rsidRPr="00F2200F">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w:t>
      </w:r>
      <w:r>
        <w:t xml:space="preserve"> because it is completely based on empirically observed inputs (parameters) and relationships (see Aber et al. 1995). </w:t>
      </w:r>
      <w:r w:rsidRPr="00F2200F">
        <w:t xml:space="preserve"> </w:t>
      </w:r>
      <w:r>
        <w:t>However,</w:t>
      </w:r>
      <w:r w:rsidRPr="00F2200F">
        <w:t xml:space="preserve"> </w:t>
      </w:r>
      <w:r>
        <w:t xml:space="preserve">because foliar nitrogen (FolN) takes a single value that is used by the model as the sole determinant of photosynthetic capacity, it should be calibrated </w:t>
      </w:r>
      <w:r w:rsidRPr="00E144F8">
        <w:t xml:space="preserve">because FolN </w:t>
      </w:r>
      <w:bookmarkStart w:id="1339" w:name="_Hlk75243810"/>
      <w:r>
        <w:t xml:space="preserve">can </w:t>
      </w:r>
      <w:r w:rsidRPr="00E144F8">
        <w:t>var</w:t>
      </w:r>
      <w:r>
        <w:t>y</w:t>
      </w:r>
      <w:r w:rsidRPr="00E144F8">
        <w:t xml:space="preserve"> </w:t>
      </w:r>
      <w:bookmarkEnd w:id="1339"/>
      <w:r w:rsidRPr="00E144F8">
        <w:t>widely within a species in nature</w:t>
      </w:r>
      <w:r>
        <w:t>.  In PnET-Succession,</w:t>
      </w:r>
      <w:r w:rsidRPr="00F2200F">
        <w:t xml:space="preserve"> some changes have been made </w:t>
      </w:r>
      <w:r>
        <w:t xml:space="preserve">to foliage computations </w:t>
      </w:r>
      <w:r w:rsidRPr="00F2200F">
        <w:t xml:space="preserve">to make </w:t>
      </w:r>
      <w:r>
        <w:t>them</w:t>
      </w:r>
      <w:r w:rsidRPr="00F2200F">
        <w:t xml:space="preserve"> tractable at landscape scales</w:t>
      </w:r>
      <w:r>
        <w:t>, and</w:t>
      </w:r>
      <w:r w:rsidRPr="00F2200F">
        <w:t xml:space="preserve"> </w:t>
      </w:r>
      <w:r>
        <w:t>these modifications use non-empirical parameters.  Therefore, because the model is designed to use empirically known parameters to mechanistically simulate growth and competition based on first principles of physiology, the primary purpose of calibration of PnET-Succession is to get photosynthetic capacity</w:t>
      </w:r>
      <w:r w:rsidRPr="00F2200F">
        <w:t xml:space="preserve"> </w:t>
      </w:r>
      <w:r>
        <w:t>(via Foliar Nitrogen) and amount of foliage correct.  A secondary purpose is to calibrate parameters (species and ecoregion) that determine hydrology and response to water and temperature.  This means that</w:t>
      </w:r>
      <w:r w:rsidRPr="00F2200F">
        <w:t xml:space="preserve"> of the dozens of parameters used by PnET-Succession, </w:t>
      </w:r>
      <w:r>
        <w:t>very</w:t>
      </w:r>
      <w:r w:rsidRPr="00F2200F">
        <w:t xml:space="preserve"> few need calibration, and most applications can use </w:t>
      </w:r>
      <w:r>
        <w:t xml:space="preserve">empirically derived (or </w:t>
      </w:r>
      <w:r w:rsidRPr="00F2200F">
        <w:t>default</w:t>
      </w:r>
      <w:r>
        <w:t>)</w:t>
      </w:r>
      <w:r w:rsidRPr="00F2200F">
        <w:t xml:space="preserve"> values for most parameters.</w:t>
      </w:r>
      <w:r>
        <w:t xml:space="preserve">  Because the amount of foliage of a cohort through time is rarely known empirically, calibration involves setting the empirically known parameters and then modifying foliar nitrogen and foliage parameters to get simulated biomass growth to match empirical growth curves</w:t>
      </w:r>
      <w:r w:rsidRPr="00033AE5">
        <w:t xml:space="preserve"> </w:t>
      </w:r>
      <w:r>
        <w:t xml:space="preserve">that were measured and simulated under ideal growing conditions. </w:t>
      </w:r>
    </w:p>
    <w:p w14:paraId="45EABE2B" w14:textId="77777777" w:rsidR="00FA7ECB" w:rsidRPr="00F2200F" w:rsidRDefault="00FA7ECB" w:rsidP="00FA7ECB"/>
    <w:p w14:paraId="598E50DC" w14:textId="77777777" w:rsidR="00FA7ECB" w:rsidRPr="00F2200F" w:rsidRDefault="00FA7ECB" w:rsidP="00FA7ECB">
      <w:r w:rsidRPr="00F2200F">
        <w:lastRenderedPageBreak/>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PNEToutputSites option to produce the cohort growth output files needed for calibration.  </w:t>
      </w:r>
      <w:r>
        <w:t>There are several calibration approaches used by others to achieve the goal of calibrating model outputs to empirical data of analogous measures of actual tree behavior.  Such</w:t>
      </w:r>
      <w:r w:rsidRPr="00F2200F">
        <w:t xml:space="preserve"> calibration approaches may require modifications to the strategy described here.</w:t>
      </w:r>
    </w:p>
    <w:p w14:paraId="43C0EE93" w14:textId="77777777" w:rsidR="00FA7ECB" w:rsidRPr="00F2200F" w:rsidRDefault="00FA7ECB" w:rsidP="00FA7ECB"/>
    <w:p w14:paraId="5B8D5165" w14:textId="77777777" w:rsidR="00FA7ECB" w:rsidRPr="00F2200F" w:rsidRDefault="00FA7ECB" w:rsidP="00FA7ECB">
      <w:r w:rsidRPr="00F2200F">
        <w:t xml:space="preserve">To produce predictable competitive interactions that can be controlled by intuitive modification of a small number of parameters for individual species, it is helpful to use common parameter values across all species whenever possible.  These can be conveniently maintained (and modified as necessary) in the GenericPnETSpeciesParameters file.  Other parameters vary by life history trait or growth form, and each species having a particular life history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 and fraction of foliar biomass relative to active wood biomass (FracFol).  Parameters that the model is highly sensitive to (for which common values should be used as much as possible) include: </w:t>
      </w:r>
      <w:r w:rsidRPr="00971287">
        <w:t xml:space="preserve">MaintResp, AmaxA, AmaxB, k, </w:t>
      </w:r>
      <w:r w:rsidRPr="00DF0C6E">
        <w:t xml:space="preserve">and </w:t>
      </w:r>
      <w:r w:rsidRPr="00BE0AEB">
        <w:t>FracBelowG</w:t>
      </w:r>
      <w:r w:rsidRPr="00F2200F">
        <w:t>.</w:t>
      </w:r>
    </w:p>
    <w:p w14:paraId="57788148" w14:textId="77777777" w:rsidR="00FA7ECB" w:rsidRPr="00F2200F" w:rsidRDefault="00FA7ECB" w:rsidP="00FA7ECB"/>
    <w:p w14:paraId="45048F15" w14:textId="77777777" w:rsidR="00FA7ECB" w:rsidRPr="00F2200F" w:rsidRDefault="00FA7ECB" w:rsidP="00FA7ECB">
      <w:r w:rsidRPr="00F2200F">
        <w:t xml:space="preserve">Because PnET-Succession is designed to apply reduction (stress) factors to an optimal photosynthesis rate (Amax), the goal of calibration is to produce an accurate estimate of Amax and foliage amount under optimal site and climate conditions, with the accuracy being assessed by comparing simulated biomass growth (or an analogous measure) to empirical growth.  Thus, you will calibrate to empirical growth rates on the best sites, recognizing that those growth rates may have been achieved with sometimes less optimal climate conditions than those used for calibration.  Calibration is best done by modifying only FolN (to control relative productivity), and FracFol, FrActWd and SLWmax (to control gross foliage amount and LAI, which determines the ability to </w:t>
      </w:r>
      <w:r>
        <w:t>access</w:t>
      </w:r>
      <w:r w:rsidRPr="00F2200F">
        <w:t xml:space="preserve"> light).  </w:t>
      </w:r>
    </w:p>
    <w:p w14:paraId="5AF1EFFE" w14:textId="77777777" w:rsidR="00FA7ECB" w:rsidRPr="00F2200F" w:rsidRDefault="00FA7ECB" w:rsidP="00FA7ECB"/>
    <w:p w14:paraId="0E90DB89" w14:textId="77777777" w:rsidR="00FA7ECB" w:rsidRDefault="00FA7ECB" w:rsidP="00FA7ECB">
      <w:r w:rsidRPr="00F2200F">
        <w:t xml:space="preserve">I set up a landscape with a single active cell and initialize that cell with a single species at a time.  I calibrate species under good to ideal growing conditions, recognizing that their growth will be less under poorer conditions and when competing </w:t>
      </w:r>
      <w:r>
        <w:t xml:space="preserve">with other cohorts </w:t>
      </w:r>
      <w:r w:rsidRPr="00F2200F">
        <w:t xml:space="preserve">because stress factors will be greater.  However, if you know the conditions under which your growth curves were generated, use those conditions.  I calibrate on a soil with </w:t>
      </w:r>
      <w:r>
        <w:t xml:space="preserve">above average (but not the greatest) </w:t>
      </w:r>
      <w:r w:rsidRPr="00F2200F">
        <w:t>water holding capacity (e.g., S</w:t>
      </w:r>
      <w:r>
        <w:t>I</w:t>
      </w:r>
      <w:r w:rsidRPr="00F2200F">
        <w:t>LO) and a weather stream with average or better precipitation for the regions where the species are typically found and</w:t>
      </w:r>
      <w:r>
        <w:t xml:space="preserve"> </w:t>
      </w:r>
      <w:r w:rsidRPr="00F2200F">
        <w:t>calibrate to the higher range of the growth curves available.</w:t>
      </w:r>
      <w:r>
        <w:t xml:space="preserve">  Because biomass accumulation is ultimately limited by water, your precipitation inputs should not be much greater than is typical for your study area.</w:t>
      </w:r>
      <w:r w:rsidRPr="00F2200F">
        <w:t xml:space="preserve">  </w:t>
      </w:r>
      <w:r>
        <w:t xml:space="preserve">Some people set up a landscape with 2-4 active cells, each with a different soil (ecoregion) to simultaneously generate a range of growth curves across a gradient of site quality).  </w:t>
      </w:r>
      <w:r w:rsidRPr="00556D79">
        <w:rPr>
          <w:i/>
          <w:iCs/>
        </w:rPr>
        <w:t xml:space="preserve">HINT: you can create a small map with a unique value for each cell and use the same map for initial conditions and ecoregions by associating </w:t>
      </w:r>
      <w:r>
        <w:rPr>
          <w:i/>
          <w:iCs/>
        </w:rPr>
        <w:t>appropriate</w:t>
      </w:r>
      <w:r w:rsidRPr="00556D79">
        <w:rPr>
          <w:i/>
          <w:iCs/>
        </w:rPr>
        <w:t xml:space="preserve"> conditions to the map values in each case.</w:t>
      </w:r>
      <w:r>
        <w:rPr>
          <w:i/>
          <w:iCs/>
        </w:rPr>
        <w:t xml:space="preserve">  Map values that are unassigned are ignored, so you can easily select the cell(s) to use for simulations.</w:t>
      </w:r>
      <w:r>
        <w:t xml:space="preserve">  </w:t>
      </w:r>
    </w:p>
    <w:p w14:paraId="6642DEB3" w14:textId="77777777" w:rsidR="00FA7ECB" w:rsidRDefault="00FA7ECB" w:rsidP="00FA7ECB"/>
    <w:p w14:paraId="2E666141" w14:textId="77777777" w:rsidR="00FA7ECB" w:rsidRPr="00F2200F" w:rsidRDefault="00FA7ECB" w:rsidP="00FA7ECB">
      <w:r w:rsidRPr="00F2200F">
        <w:t xml:space="preserve">The key is to calibrate under nearly ideal conditions, or conditions that reflect those that produced the growth curves to which you are calibrating.  I use a constant climate for calibrating, to avoid confounding the calibration by extreme events.  I am content if my calibrated curve produces growth somewhat better than the average of my empirical growth data or near the highest growth curve, because calibration represents near ideal conditions.  </w:t>
      </w:r>
      <w:r>
        <w:t xml:space="preserve">If your empirical data do not include all biomass (such as branches and tops) you should calibrate to somewhat exceed empirical values.  </w:t>
      </w:r>
      <w:r w:rsidRPr="00F2200F">
        <w:t>Use CO</w:t>
      </w:r>
      <w:r w:rsidRPr="00F2200F">
        <w:rPr>
          <w:vertAlign w:val="subscript"/>
        </w:rPr>
        <w:t>2</w:t>
      </w:r>
      <w:r w:rsidRPr="00F2200F">
        <w:t xml:space="preserve"> (and O</w:t>
      </w:r>
      <w:r w:rsidRPr="00F2200F">
        <w:rPr>
          <w:vertAlign w:val="subscript"/>
        </w:rPr>
        <w:t>3</w:t>
      </w:r>
      <w:r w:rsidRPr="00F2200F">
        <w:t xml:space="preserve"> if applicable) values typical of those experienced by the trees measured for your empirical biomass growth curves.</w:t>
      </w:r>
    </w:p>
    <w:p w14:paraId="28ADC77E" w14:textId="77777777" w:rsidR="00FA7ECB" w:rsidRPr="00F2200F" w:rsidRDefault="00FA7ECB" w:rsidP="00FA7ECB"/>
    <w:p w14:paraId="2DCAEE30" w14:textId="77777777" w:rsidR="00FA7ECB" w:rsidRPr="00F2200F" w:rsidRDefault="00FA7ECB" w:rsidP="00FA7ECB">
      <w:r w:rsidRPr="00F2200F">
        <w:t>The calibration process is expedited by plotting simulated wood biomass against empirical growth data in a spreadsheet</w:t>
      </w:r>
      <w:r>
        <w:t xml:space="preserve"> or R</w:t>
      </w:r>
      <w:r w:rsidRPr="00F2200F">
        <w: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  Others have written R scripts to automate the generation of plots comparing model outputs to empirical data.  Calibration is an iterative, highly repetitive process, so automation is extremely valuable.</w:t>
      </w:r>
      <w:r>
        <w:t xml:space="preserve">  The goal is to find the set of species parameter values that produces a growth curve that best matches the empirical growth curve(s).  Recognize that you are not trying to match the empirical curve exactly, but using empirical curves to provide approximate targets.  The model equations may produce a curve shape that is somewhat different than your empirical curves (likely generated under specific conditions) and forcing the model to exactly match empirical curves may reduce its validity in landscape simulations.  In particular, you should try to match the biomass accumulation where growth begins to plateau and produce relative rates of initial growth that reflect each species’ growth strategy (i.e., continuum of pioneer v. shade-tolerant).</w:t>
      </w:r>
    </w:p>
    <w:p w14:paraId="5D2070DE" w14:textId="77777777" w:rsidR="00FA7ECB" w:rsidRPr="00F2200F" w:rsidRDefault="00FA7ECB" w:rsidP="00FA7ECB"/>
    <w:p w14:paraId="4096CECA" w14:textId="77777777" w:rsidR="00FA7ECB" w:rsidRPr="00F2200F" w:rsidRDefault="00FA7ECB" w:rsidP="00FA7ECB">
      <w:r w:rsidRPr="00F2200F">
        <w:t xml:space="preserve">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  </w:t>
      </w:r>
      <w:r>
        <w:t>V</w:t>
      </w:r>
      <w:r w:rsidRPr="00F2200F">
        <w:t>alue</w:t>
      </w:r>
      <w:r>
        <w:t>s</w:t>
      </w:r>
      <w:r w:rsidRPr="00F2200F">
        <w:t xml:space="preserve"> that work well for many </w:t>
      </w:r>
      <w:r>
        <w:t xml:space="preserve">temperate </w:t>
      </w:r>
      <w:r w:rsidRPr="00F2200F">
        <w:t xml:space="preserve">ecosystems </w:t>
      </w:r>
      <w:r>
        <w:t>are between</w:t>
      </w:r>
      <w:r w:rsidRPr="00F2200F">
        <w:t xml:space="preserve"> 0.00</w:t>
      </w:r>
      <w:r>
        <w:t>15 and 0.002</w:t>
      </w:r>
      <w:r w:rsidRPr="00F2200F">
        <w:t>.</w:t>
      </w:r>
    </w:p>
    <w:p w14:paraId="7487E290" w14:textId="77777777" w:rsidR="00FA7ECB" w:rsidRPr="00F2200F" w:rsidRDefault="00FA7ECB" w:rsidP="00FA7ECB"/>
    <w:p w14:paraId="1C0B9D95" w14:textId="77777777" w:rsidR="00FA7ECB" w:rsidRPr="00F2200F" w:rsidRDefault="00FA7ECB" w:rsidP="00FA7ECB">
      <w:r w:rsidRPr="00F2200F">
        <w:lastRenderedPageBreak/>
        <w:t>CAUTION: turn off establishment for calibration runs to avoid confounding growth curves</w:t>
      </w:r>
      <w:r>
        <w:t xml:space="preserve"> with randomly established competing cohorts</w:t>
      </w:r>
      <w:r w:rsidRPr="00F2200F">
        <w:t>.</w:t>
      </w:r>
    </w:p>
    <w:p w14:paraId="04A92CEE" w14:textId="77777777" w:rsidR="00FA7ECB" w:rsidRPr="00F2200F" w:rsidRDefault="00FA7ECB" w:rsidP="00FA7ECB"/>
    <w:p w14:paraId="692D6B18" w14:textId="77777777" w:rsidR="00FA7ECB" w:rsidRPr="00F2200F" w:rsidRDefault="00FA7ECB" w:rsidP="00FA7ECB">
      <w:r w:rsidRPr="00F2200F">
        <w:t xml:space="preserve">Useful empirical data needed for calibration.  </w:t>
      </w:r>
    </w:p>
    <w:p w14:paraId="0E72603F" w14:textId="77777777" w:rsidR="00FA7ECB" w:rsidRPr="00F2200F" w:rsidRDefault="00FA7ECB" w:rsidP="00FA7ECB"/>
    <w:p w14:paraId="54E31346" w14:textId="77777777" w:rsidR="00FA7ECB" w:rsidRPr="00F2200F" w:rsidRDefault="00FA7ECB" w:rsidP="00FA7ECB">
      <w:pPr>
        <w:numPr>
          <w:ilvl w:val="0"/>
          <w:numId w:val="10"/>
        </w:numPr>
        <w:ind w:left="360"/>
        <w:contextualSpacing/>
      </w:pPr>
      <w:r w:rsidRPr="00F2200F">
        <w:t xml:space="preserve">The range of FolN for each species across sites, age, canopy position.  This is a great starting point and helps put bounds on acceptable values, but it is important to recognize that productivity is closely related to FolN in PnET, so it is more important that FolN reflect relative productivity among species than matching empirical values.  That said, it is usually </w:t>
      </w:r>
      <w:r>
        <w:t xml:space="preserve">(but not always) </w:t>
      </w:r>
      <w:r w:rsidRPr="00F2200F">
        <w:t xml:space="preserve">possible to select a value of FolN that is within the range of empirically measured values.  If you have empirical values of Amax, use your values of AmaxA and AmaxB (or see Fig. 2 in Aber </w:t>
      </w:r>
      <w:r>
        <w:t>et al.</w:t>
      </w:r>
      <w:r w:rsidRPr="00F2200F">
        <w:t xml:space="preserve"> 1996) to estimate the FolN that produces that Amax value.  NOTE: if you plan to implement dynamic FolN (FolNInt and FolNSlope set to values other than default), then be sure to set FolNInt and FolNSlope to the values you will use in your</w:t>
      </w:r>
      <w:r>
        <w:t xml:space="preserve"> final</w:t>
      </w:r>
      <w:r w:rsidRPr="00F2200F">
        <w:t xml:space="preserve"> simulations</w:t>
      </w:r>
      <w:r>
        <w:t xml:space="preserve"> while calibrating</w:t>
      </w:r>
      <w:r w:rsidRPr="00F2200F">
        <w:t>.</w:t>
      </w:r>
    </w:p>
    <w:p w14:paraId="26673BB9" w14:textId="77777777" w:rsidR="00FA7ECB" w:rsidRPr="00F2200F" w:rsidRDefault="00FA7ECB" w:rsidP="00FA7ECB">
      <w:pPr>
        <w:numPr>
          <w:ilvl w:val="0"/>
          <w:numId w:val="10"/>
        </w:numPr>
        <w:ind w:left="360"/>
        <w:contextualSpacing/>
      </w:pPr>
      <w:r w:rsidRPr="00F2200F">
        <w:t xml:space="preserve">Species SLWmax helps determine LAI.  Thicker leaves (higher SLW) reduce LAI.  LAI determines the ability of a cohort to compete for light, so it is important to calibrate so that LAI </w:t>
      </w:r>
      <w:r>
        <w:t>produces realistic response to light</w:t>
      </w:r>
      <w:r w:rsidRPr="00F2200F">
        <w:t>.  Again, it is more important to get LAI approximately right than to keep SLWmax within the empirical range.</w:t>
      </w:r>
      <w:r>
        <w:t xml:space="preserve">  Out-of-range SLWmax values often indicate that FracFol values are incorrect.</w:t>
      </w:r>
      <w:r w:rsidRPr="00F2200F">
        <w:t xml:space="preserve">  Note that higher LAI increases within-canopy competition for light and will modestly depress growth even of a single cohort.</w:t>
      </w:r>
      <w:r>
        <w:t xml:space="preserve">  I have found that LAI values exceeding those given in Table 1 may greatly reduce the amount of light penetrating canopy layers, thus impacting growth, competition and establishment.</w:t>
      </w:r>
    </w:p>
    <w:p w14:paraId="616AF322" w14:textId="77777777" w:rsidR="00FA7ECB" w:rsidRPr="00F2200F" w:rsidRDefault="00FA7ECB" w:rsidP="00FA7ECB">
      <w:pPr>
        <w:numPr>
          <w:ilvl w:val="0"/>
          <w:numId w:val="10"/>
        </w:numPr>
        <w:ind w:left="360"/>
        <w:contextualSpacing/>
      </w:pPr>
      <w:r w:rsidRPr="00F2200F">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w:t>
      </w:r>
      <w:r>
        <w:t xml:space="preserve">PnET-Succession </w:t>
      </w:r>
      <w:r w:rsidRPr="00F2200F">
        <w:t>curve</w:t>
      </w:r>
      <w:r>
        <w:t>, realizing that FVS does not simulate senescence and age limitations as PnET-Succession does</w:t>
      </w:r>
      <w:r w:rsidRPr="00F2200F">
        <w:t>.  The rate of initial increase can be matched quite readily using MaxFracFol</w:t>
      </w:r>
      <w:r>
        <w:t xml:space="preserve"> (see below)</w:t>
      </w:r>
      <w:r w:rsidRPr="00F2200F">
        <w:t xml:space="preserve">, </w:t>
      </w:r>
      <w:r>
        <w:t>and</w:t>
      </w:r>
      <w:r w:rsidRPr="00F2200F">
        <w:t xml:space="preserve"> it is important that the initial growth part of your curves reflect the ability of species to gain a height advantage in the competition for light.  The shape of the senescence decline can be controlled by PsnAgeRed, but again resist the temptation to calibrate this individually for each species unless the species has well-known anomalous senescence characteristics (i.e., they always have a long decline or always die abruptly). </w:t>
      </w:r>
      <w:r>
        <w:t xml:space="preserve"> Note that others have successfully calibrated to NEE data from flux towers, so do not feel constrained to use only growth and yield data.  Other data sources can serve as a validation of your calibrations.</w:t>
      </w:r>
    </w:p>
    <w:p w14:paraId="5EFE51C4" w14:textId="77777777" w:rsidR="00FA7ECB" w:rsidRPr="00F2200F" w:rsidRDefault="00FA7ECB" w:rsidP="00FA7ECB">
      <w:pPr>
        <w:ind w:left="360"/>
        <w:contextualSpacing/>
      </w:pPr>
    </w:p>
    <w:p w14:paraId="5D93B40D" w14:textId="77777777" w:rsidR="00FA7ECB" w:rsidRPr="00F2200F" w:rsidRDefault="00FA7ECB" w:rsidP="00FA7ECB">
      <w:pPr>
        <w:rPr>
          <w:b/>
        </w:rPr>
      </w:pPr>
      <w:r w:rsidRPr="00F2200F">
        <w:rPr>
          <w:b/>
        </w:rPr>
        <w:t>Calibration procedure</w:t>
      </w:r>
    </w:p>
    <w:p w14:paraId="066F4D7D" w14:textId="77777777" w:rsidR="00FA7ECB" w:rsidRPr="00F2200F" w:rsidRDefault="00FA7ECB" w:rsidP="00FA7ECB">
      <w:pPr>
        <w:numPr>
          <w:ilvl w:val="0"/>
          <w:numId w:val="21"/>
        </w:numPr>
        <w:ind w:left="360"/>
        <w:contextualSpacing/>
      </w:pPr>
      <w:r w:rsidRPr="00F2200F">
        <w:lastRenderedPageBreak/>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DVPD1, DVPD2) are hard to estimate and most studies use generic values (e.g., Aber </w:t>
      </w:r>
      <w:r>
        <w:t>et al.</w:t>
      </w:r>
      <w:r w:rsidRPr="00F2200F">
        <w:t xml:space="preserve"> 1995, Ollinger and Smith 2005).  Decide whether you will use the Wythers=TRUE option; I recommend using it, especially for climate change research.  NOTE: if you use dynamic FolN, you should start with FolN values near the </w:t>
      </w:r>
      <w:r>
        <w:t>low end</w:t>
      </w:r>
      <w:r w:rsidRPr="00F2200F">
        <w:t xml:space="preserve"> of their empirical range.</w:t>
      </w:r>
    </w:p>
    <w:p w14:paraId="76FC6410" w14:textId="77777777" w:rsidR="00FA7ECB" w:rsidRPr="00F2200F" w:rsidRDefault="00FA7ECB" w:rsidP="00FA7ECB">
      <w:pPr>
        <w:numPr>
          <w:ilvl w:val="0"/>
          <w:numId w:val="21"/>
        </w:numPr>
        <w:ind w:left="360"/>
        <w:contextualSpacing/>
      </w:pPr>
      <w:r w:rsidRPr="00F2200F">
        <w:t xml:space="preserve">Use the GenericPnETSpeciesParameters file for all parameters that are not varied among species.  Set parameters that will be held constant for your particular experiment or study (e.g., </w:t>
      </w:r>
      <w:r>
        <w:t>Maint</w:t>
      </w:r>
      <w:r w:rsidRPr="00F2200F">
        <w:t xml:space="preserve">Resp, InitialNSC, etc.)  Again, it is advisable to hold as many parameters constant </w:t>
      </w:r>
      <w:r>
        <w:t xml:space="preserve">(or similar) </w:t>
      </w:r>
      <w:r w:rsidRPr="00F2200F">
        <w:t>across species as possible to allow you less confounded control of competitive interactions with the remaining parameters.</w:t>
      </w:r>
      <w:r>
        <w:t xml:space="preserve">  Recognize that parameters held constant only within life forms or shade-tolerance classes cannot be maintained in the</w:t>
      </w:r>
      <w:r w:rsidRPr="00F76EDA">
        <w:t xml:space="preserve"> </w:t>
      </w:r>
      <w:r w:rsidRPr="00F2200F">
        <w:t>GenericPnETSpeciesParameters file</w:t>
      </w:r>
      <w:r>
        <w:t xml:space="preserve"> because those values are applied to ALL species. </w:t>
      </w:r>
      <w:r w:rsidRPr="00F2200F">
        <w:t xml:space="preserve"> Verify that you are content with the generic settings, including those in the Defaults folder where PnET-Succession is installed.  If you do not like the system defaults</w:t>
      </w:r>
      <w:r>
        <w:t xml:space="preserve"> (in the User Guide)</w:t>
      </w:r>
      <w:r w:rsidRPr="00F2200F">
        <w:t xml:space="preserve">, be sure to set them in your GenericPnETSpeciesParameters file.  Note that you must be sure to use the </w:t>
      </w:r>
      <w:r>
        <w:t xml:space="preserve">same </w:t>
      </w:r>
      <w:r w:rsidRPr="00F2200F">
        <w:t xml:space="preserve">generic values you </w:t>
      </w:r>
      <w:r>
        <w:t>use</w:t>
      </w:r>
      <w:r w:rsidRPr="00F2200F">
        <w:t xml:space="preserve"> for calibration when running your production simulations.  </w:t>
      </w:r>
    </w:p>
    <w:p w14:paraId="4B97A7BB" w14:textId="77777777" w:rsidR="00FA7ECB" w:rsidRPr="00F2200F" w:rsidRDefault="00FA7ECB" w:rsidP="00FA7ECB">
      <w:pPr>
        <w:numPr>
          <w:ilvl w:val="0"/>
          <w:numId w:val="21"/>
        </w:numPr>
        <w:ind w:left="360"/>
        <w:contextualSpacing/>
      </w:pPr>
      <w:r w:rsidRPr="00F2200F">
        <w:t>Set shade, drought and waterlogging tolerance by class.  Set parameters that are related to shade tolerance</w:t>
      </w:r>
      <w:r>
        <w:t xml:space="preserve"> (e.g., Table 1)</w:t>
      </w:r>
      <w:r w:rsidRPr="00F2200F">
        <w:t xml:space="preserve">.  Please realize that most published HalfSat values are instantaneous measurements in full sunlight.  PnET PAR inputs are monthly averages of daily light levels (including night).  The most appropriate setting of HalfSat values for PnET-Succession is </w:t>
      </w:r>
      <w:r>
        <w:t xml:space="preserve">approximately </w:t>
      </w:r>
      <w:r w:rsidRPr="00F2200F">
        <w:t xml:space="preserve">one-half of </w:t>
      </w:r>
      <w:r>
        <w:t xml:space="preserve">the </w:t>
      </w:r>
      <w:r w:rsidRPr="00F2200F">
        <w:t xml:space="preserve">light saturation point (LSP).  Use published HalfSat or LSP values to understand relative shade-tolerance among species and refer to Table 1 below for appropriate </w:t>
      </w:r>
      <w:r>
        <w:t xml:space="preserve">starting </w:t>
      </w:r>
      <w:r w:rsidRPr="00F2200F">
        <w:t xml:space="preserve">absolute values.  </w:t>
      </w:r>
    </w:p>
    <w:p w14:paraId="140A9CC2" w14:textId="77777777" w:rsidR="00FA7ECB" w:rsidRPr="00F2200F" w:rsidRDefault="00FA7ECB" w:rsidP="00FA7ECB">
      <w:pPr>
        <w:numPr>
          <w:ilvl w:val="0"/>
          <w:numId w:val="21"/>
        </w:numPr>
        <w:ind w:left="360"/>
        <w:contextualSpacing/>
      </w:pPr>
      <w:r w:rsidRPr="00F2200F">
        <w:t xml:space="preserve">Temperature parameters provide an important link between climate and species growth, and they should be calibrated carefully when conducting climate-related studies.  LeafOnMinT controls the length of the growing season by comparing LeafOnMinT to monthly Tmin.  Calibration </w:t>
      </w:r>
      <w:r>
        <w:t xml:space="preserve">also </w:t>
      </w:r>
      <w:r w:rsidRPr="00F2200F">
        <w:t xml:space="preserve">involves verifying that the appropriate months are active (LeafOn=TRUE) given the climate inputs.  LeafOnMinT should vary approximately with leaf-on and leaf senescence dates, and typically ranges between 2-4 </w:t>
      </w:r>
      <w:r w:rsidRPr="00F2200F">
        <w:rPr>
          <w:vertAlign w:val="superscript"/>
        </w:rPr>
        <w:t>o</w:t>
      </w:r>
      <w:r w:rsidRPr="00F2200F">
        <w:t>C for temperate species</w:t>
      </w:r>
      <w:r>
        <w:t>, and between 0.5 and 2.5 for boreal species</w:t>
      </w:r>
      <w:r w:rsidRPr="00F2200F">
        <w:t xml:space="preserve">.  </w:t>
      </w:r>
    </w:p>
    <w:p w14:paraId="762C808F" w14:textId="77777777" w:rsidR="00FA7ECB" w:rsidRPr="00F2200F" w:rsidRDefault="00FA7ECB" w:rsidP="00FA7ECB">
      <w:pPr>
        <w:numPr>
          <w:ilvl w:val="0"/>
          <w:numId w:val="21"/>
        </w:numPr>
        <w:ind w:left="360"/>
        <w:contextualSpacing/>
      </w:pPr>
      <w:r w:rsidRPr="00F2200F">
        <w:t>Set photosynthesis temperature parameters (usually based on range maps), remembering that temperature parameters are based on Tday (average daytime temperature).</w:t>
      </w:r>
      <w:r>
        <w:t xml:space="preserve">  </w:t>
      </w:r>
      <w:r w:rsidRPr="00F1685E">
        <w:t xml:space="preserve">You can find CONUS Tday and Tmin maps (.img format) on </w:t>
      </w:r>
      <w:r>
        <w:t xml:space="preserve">a </w:t>
      </w:r>
      <w:r w:rsidRPr="00F1685E">
        <w:t>GitHub link</w:t>
      </w:r>
      <w:r>
        <w:t xml:space="preserve"> found</w:t>
      </w:r>
      <w:r w:rsidRPr="00F1685E">
        <w:t xml:space="preserve"> on the PnET-Succession LANDIS-II web page.</w:t>
      </w:r>
      <w:r w:rsidRPr="00F2200F">
        <w:t xml:space="preserve">  Values used successfully for prior model versions are not affected by the recent bug fixes.  PsnTMin controls how productive the species is at the beginning and end of the growing season and will produce a modest growth response to shifts in temperature even when the number of growing season months is unchanged.  Similarly, in some years you may get some modeled photosynthesis activity in a month when the species is not typically active for the entire month, but this is not a problem if NetPsn is quite low in those months.  Note that PsnTMin, PsnTOpt and PsnTMax values are compared to Tday (average daytime temperature), not Tmax (daytime high </w:t>
      </w:r>
      <w:r w:rsidRPr="00F2200F">
        <w:lastRenderedPageBreak/>
        <w:t xml:space="preserve">temperature), and should be set accordingly.  I typically vary PsnTMin among species relative to the April average </w:t>
      </w:r>
      <w:r>
        <w:t>daytime</w:t>
      </w:r>
      <w:r w:rsidRPr="00F2200F">
        <w:t xml:space="preserve"> temperature isotherms at their northern range boundaries (PsnTMin=April </w:t>
      </w:r>
      <w:r>
        <w:t>Tday</w:t>
      </w:r>
      <w:r w:rsidRPr="00F2200F">
        <w:t xml:space="preserve">/4).  </w:t>
      </w:r>
    </w:p>
    <w:p w14:paraId="244CF619" w14:textId="77777777" w:rsidR="00FA7ECB" w:rsidRPr="00F2200F" w:rsidRDefault="00FA7ECB" w:rsidP="00FA7ECB">
      <w:pPr>
        <w:numPr>
          <w:ilvl w:val="0"/>
          <w:numId w:val="21"/>
        </w:numPr>
        <w:ind w:left="360"/>
        <w:contextualSpacing/>
      </w:pPr>
      <w:r w:rsidRPr="00F2200F">
        <w:t>In lieu of empirical values, PsnTOpt can be estimated using the average mid-summer Tday (</w:t>
      </w:r>
      <w:r>
        <w:t xml:space="preserve">3 </w:t>
      </w:r>
      <w:r w:rsidRPr="00F2200F">
        <w:t>warmest month</w:t>
      </w:r>
      <w:r>
        <w:t>s</w:t>
      </w:r>
      <w:r w:rsidRPr="00F2200F">
        <w:t xml:space="preserve">) at the center of the species’ range. </w:t>
      </w:r>
      <w:r>
        <w:t xml:space="preserve"> </w:t>
      </w:r>
      <w:r w:rsidRPr="00BC3BFA">
        <w:t>This can be approximated by subtracting a degree or two from the July Tday value</w:t>
      </w:r>
      <w:r>
        <w:t>.</w:t>
      </w:r>
    </w:p>
    <w:p w14:paraId="3789D235" w14:textId="77777777" w:rsidR="00FA7ECB" w:rsidRPr="00F2200F" w:rsidRDefault="00FA7ECB" w:rsidP="00FA7ECB">
      <w:pPr>
        <w:numPr>
          <w:ilvl w:val="0"/>
          <w:numId w:val="21"/>
        </w:numPr>
        <w:ind w:left="360"/>
        <w:contextualSpacing/>
      </w:pPr>
      <w:r w:rsidRPr="00F2200F">
        <w:t xml:space="preserve">For the most realistic high temperature response, use the DTEMP=true option.  Empirical values for maximum temperature limits to photosynthesis are typically instantaneous photosynthesis rates, while PnET-Succession interprets PsnTMax as the average </w:t>
      </w:r>
      <w:r w:rsidRPr="005374ED">
        <w:rPr>
          <w:b/>
          <w:bCs/>
        </w:rPr>
        <w:t>daytime</w:t>
      </w:r>
      <w:r w:rsidRPr="00F2200F">
        <w:t xml:space="preserve"> temperature above which there is no photosynthesis.  Thus, PsnTMax should be lower than the typical bio-chemical limit of 3</w:t>
      </w:r>
      <w:r>
        <w:t>9</w:t>
      </w:r>
      <w:r w:rsidRPr="00F2200F">
        <w:t>-</w:t>
      </w:r>
      <w:r>
        <w:t>40</w:t>
      </w:r>
      <w:r w:rsidRPr="00F2200F">
        <w:t xml:space="preserve"> </w:t>
      </w:r>
      <w:r w:rsidRPr="00F2200F">
        <w:rPr>
          <w:vertAlign w:val="superscript"/>
        </w:rPr>
        <w:t>o</w:t>
      </w:r>
      <w:r w:rsidRPr="00F2200F">
        <w:t xml:space="preserve">C.  I use PsnTMax to make more northerly species less competitive than southerly species as climate warms.  PsnTMax is typically closer to PsnTOpt than is PsnTMin.  I </w:t>
      </w:r>
      <w:r>
        <w:t>usually</w:t>
      </w:r>
      <w:r w:rsidRPr="00F2200F">
        <w:t xml:space="preserve"> vary PsnTMax among species relative to the July Tday isotherms at their southern range boundaries unless those boundaries are clearly related to a factor other than temperature.  I have found that Tday is usually lower at this isotherm than is a reasonable value for PsnTMax, so I typically add 4 degrees to each.  See example input file at the end of this Appendix for values I have used.</w:t>
      </w:r>
      <w:r>
        <w:t xml:space="preserve">  I have found that PsnTMax does not tightly limit growth under warmer conditions because warmer conditions also lengthen the growing season, and the species will do very well early and late in the growing season even though it may be completely shut down in mid-summer.</w:t>
      </w:r>
      <w:r w:rsidRPr="00EF01F8">
        <w:t xml:space="preserve"> </w:t>
      </w:r>
      <w:r>
        <w:t xml:space="preserve"> </w:t>
      </w:r>
    </w:p>
    <w:p w14:paraId="3D520CC7" w14:textId="77777777" w:rsidR="00FA7ECB" w:rsidRPr="00F2200F" w:rsidRDefault="00FA7ECB" w:rsidP="00FA7ECB">
      <w:pPr>
        <w:numPr>
          <w:ilvl w:val="0"/>
          <w:numId w:val="21"/>
        </w:numPr>
        <w:ind w:left="360"/>
        <w:contextualSpacing/>
      </w:pPr>
      <w:r w:rsidRPr="00F2200F">
        <w:t xml:space="preserve">Calibration tuning </w:t>
      </w:r>
      <w:r>
        <w:t>can be</w:t>
      </w:r>
      <w:r w:rsidRPr="00F2200F">
        <w:t xml:space="preserve">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(optionally) Root+Wood (whole tree) biomass through time.  There are some published estimates of whole tree biomass through time by species groups to provide some indication of belowground biomass (e.g., Smith </w:t>
      </w:r>
      <w:r>
        <w:t>et al.</w:t>
      </w:r>
      <w:r w:rsidRPr="00F2200F">
        <w:t xml:space="preserve"> 2006).  Comparison of empirical aboveground and whole tree biomass can help you estimate the FracBelowG parameter</w:t>
      </w:r>
      <w:r>
        <w:t xml:space="preserve"> if you wish</w:t>
      </w:r>
      <w:r w:rsidRPr="00F2200F">
        <w:t>.  The calibration simulations should run for at least as many years as your empirical data, and it may be informative to see how the model extrapolates growth beyond your empirical data.  When you find it difficult (after many different attempts) to match an empirical growth curve without setting a parameter outside its empirical range or to a very different value than similar species, modifying FracBelowG (or TOWood or TORoot) can produce a marked effect on the growth curve with a small change in value.  An increase in one pool</w:t>
      </w:r>
      <w:r>
        <w:t xml:space="preserve"> (above- or below-ground biomass)</w:t>
      </w:r>
      <w:r w:rsidRPr="00F2200F">
        <w:t xml:space="preserve"> will reduce the other pool.  It would be beneficial to have some justification for your selected value from empirical evidence.</w:t>
      </w:r>
    </w:p>
    <w:p w14:paraId="0FC0F9C0" w14:textId="77777777" w:rsidR="00FA7ECB" w:rsidRPr="00F2200F" w:rsidRDefault="00FA7ECB" w:rsidP="00FA7ECB">
      <w:pPr>
        <w:numPr>
          <w:ilvl w:val="0"/>
          <w:numId w:val="21"/>
        </w:numPr>
        <w:ind w:left="360"/>
        <w:contextualSpacing/>
      </w:pPr>
      <w:r w:rsidRPr="00F2200F">
        <w:t xml:space="preserve">Choose a single soil type for calibration of all species, preferably a soil type that is both common and </w:t>
      </w:r>
      <w:r>
        <w:t xml:space="preserve">highly </w:t>
      </w:r>
      <w:r w:rsidRPr="00F2200F">
        <w:t>productive.  This enables you to estimate comparable life history trait parameters, ensuring that competition is realistic.</w:t>
      </w:r>
      <w:r>
        <w:t xml:space="preserve">  Remember that you are not calibrating growth </w:t>
      </w:r>
      <w:r w:rsidRPr="00AC5C04">
        <w:rPr>
          <w:i/>
          <w:iCs/>
        </w:rPr>
        <w:t>per se</w:t>
      </w:r>
      <w:r>
        <w:t>, but the FolN and foliage settings that will produce realistic growth under any set of abiotic conditions.</w:t>
      </w:r>
      <w:r w:rsidRPr="00F2200F">
        <w:t xml:space="preserve">  Ultimately, </w:t>
      </w:r>
      <w:r>
        <w:t xml:space="preserve">monoculture </w:t>
      </w:r>
      <w:r w:rsidRPr="00F2200F">
        <w:t xml:space="preserve">growth is limited by water, so you want to calibrate under somewhat ideal conditions to reflect realistic competition for water.  I typically do not choose the soil type with the greatest water holding capacity, but one that is </w:t>
      </w:r>
      <w:r>
        <w:t xml:space="preserve">well </w:t>
      </w:r>
      <w:r w:rsidRPr="00F2200F">
        <w:t xml:space="preserve">above average.  Soil water is determined by inputs </w:t>
      </w:r>
      <w:r w:rsidRPr="00F2200F">
        <w:lastRenderedPageBreak/>
        <w:t>(precipitation)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  PrecLossFrac typically represents water lost where slope is sufficient for water to run off before it can enter the soil.  You should calibrate for a slope condition that is flatter than average in your study area.  If you have species that are fo</w:t>
      </w:r>
      <w:r>
        <w:t>u</w:t>
      </w:r>
      <w:r w:rsidRPr="00F2200F">
        <w:t xml:space="preserve">nd only in wetlands, you should calibrate those on a wetland ecoregion, having RunoffCapture and LeakageFrac parameter settings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r>
        <w:t>Species that are found on both upland and lowland sites should be calibrated on both types of sites, focusing on H1 and H2 on lowland sites and H3 and H4 on upland sites.</w:t>
      </w:r>
    </w:p>
    <w:p w14:paraId="7939EADA" w14:textId="77777777" w:rsidR="00FA7ECB" w:rsidRPr="00F2200F" w:rsidRDefault="00FA7ECB" w:rsidP="00FA7ECB">
      <w:pPr>
        <w:numPr>
          <w:ilvl w:val="0"/>
          <w:numId w:val="21"/>
        </w:numPr>
        <w:ind w:left="360"/>
        <w:contextualSpacing/>
      </w:pPr>
      <w:r w:rsidRPr="00F2200F">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You should use growing season temperatures approximating PsnTOpt.  This is most easily done by temporarily setting PsnTxxx values to match those of the climate inputs</w:t>
      </w:r>
      <w:r>
        <w:t xml:space="preserve"> during the three warmest months of the growing season</w:t>
      </w:r>
      <w:r w:rsidRPr="00F2200F">
        <w:t xml:space="preserve">.  Note that the model compares PsnTxxx values to Tday (output in the Site.csv file), not Tmax.  Don’t forget to set PsnTxxx values back to actual values when finished calibrating.  </w:t>
      </w:r>
    </w:p>
    <w:p w14:paraId="3DF39E90" w14:textId="77777777" w:rsidR="00FA7ECB" w:rsidRPr="00F2200F" w:rsidRDefault="00FA7ECB" w:rsidP="00FA7ECB">
      <w:pPr>
        <w:numPr>
          <w:ilvl w:val="0"/>
          <w:numId w:val="21"/>
        </w:numPr>
        <w:ind w:left="360"/>
        <w:contextualSpacing/>
      </w:pPr>
      <w:r w:rsidRPr="00F2200F">
        <w:t>Adjust parameters to be calibrated to values that make sense relative to other species; you want to ensure that calibrated parameters will allow realistic simulated competition.  Pioneers tend to have the highest FracFol, FolN, and lowest FracBelowG; Shade-tolerants tend to be the opposite.  See Table 1 for potential starting-point values</w:t>
      </w:r>
      <w:r>
        <w:t>, recognizing that for some species you may need to tune some of them considerably</w:t>
      </w:r>
      <w:r w:rsidRPr="00F2200F">
        <w:t>.</w:t>
      </w:r>
    </w:p>
    <w:p w14:paraId="4616CD68" w14:textId="77777777" w:rsidR="00FA7ECB" w:rsidRDefault="00FA7ECB" w:rsidP="00FA7ECB">
      <w:pPr>
        <w:numPr>
          <w:ilvl w:val="0"/>
          <w:numId w:val="21"/>
        </w:numPr>
        <w:ind w:left="360"/>
        <w:contextualSpacing/>
      </w:pPr>
      <w:r w:rsidRPr="00F2200F">
        <w:t xml:space="preserve">Because FracFol has a large impact on the competitiveness of species that establish together, I suggest that you </w:t>
      </w:r>
      <w:r>
        <w:t xml:space="preserve">initially </w:t>
      </w:r>
      <w:r w:rsidRPr="00F2200F">
        <w:t>set nominal FracFol as indicated in Table 1.  Species with higher FracFol will tend to get a better access to light as they develop, and</w:t>
      </w:r>
      <w:r>
        <w:t xml:space="preserve"> these cohorts will</w:t>
      </w:r>
      <w:r w:rsidRPr="00F2200F">
        <w:t xml:space="preserve"> tend to shade cohorts with lower FracFol, so shaded cohorts need to be more shade-tolerant to survive.  FracFol determines foliage under full-canopy conditions (i.e., mature cohorts, where self-shading is high).  </w:t>
      </w:r>
      <w:r>
        <w:t>However, I have found that I must tune FracFol considerably for some species to achieve realistic LAI values; do not feel constrained to keep FracFol at the values suggested in Table 1.</w:t>
      </w:r>
    </w:p>
    <w:p w14:paraId="73D2F97A" w14:textId="77777777" w:rsidR="00FA7ECB" w:rsidRPr="00F2200F" w:rsidRDefault="00FA7ECB" w:rsidP="00FA7ECB">
      <w:pPr>
        <w:numPr>
          <w:ilvl w:val="0"/>
          <w:numId w:val="21"/>
        </w:numPr>
        <w:ind w:left="360"/>
        <w:contextualSpacing/>
      </w:pPr>
      <w:r w:rsidRPr="00F2200F">
        <w:t xml:space="preserve">I use MaxFracFol to control foliage for young cohorts in open-grown conditions.  You will tune MaxFracFol (and shape) to get the initial growth to be approximately the same for most species (except slow-growing species); see notes below for more information on this point.  </w:t>
      </w:r>
      <w:r>
        <w:t xml:space="preserve">I usually tune the initial part of each growth curve after I have tuned the peak of the growth curve for all species.  I have found that some re-visiting of calibrated parameters for a species may be iteratively required to keep parameter settings consistent among species.  Calibrating MaxFracFol last does not affect the peak of the growth curve and prevents having to re-calibrate MaxFracFol multiple times.  </w:t>
      </w:r>
      <w:r w:rsidRPr="00F2200F">
        <w:t xml:space="preserve">If you find that you </w:t>
      </w:r>
      <w:r w:rsidRPr="00F2200F">
        <w:lastRenderedPageBreak/>
        <w:t>cannot get adequate early growth with even very high values of MaxFracFol (usually only happens for evergreen species with TOfol=0.5), you may need to lower TOfol slightly (</w:t>
      </w:r>
      <w:r>
        <w:t xml:space="preserve">e.g., </w:t>
      </w:r>
      <w:r w:rsidRPr="00F2200F">
        <w:t>TOfol=0.4).  This happens when there is not enough NSC available to produce the additional foliage</w:t>
      </w:r>
      <w:r>
        <w:t xml:space="preserve"> every year</w:t>
      </w:r>
      <w:r w:rsidRPr="00F2200F">
        <w:t>.</w:t>
      </w:r>
    </w:p>
    <w:p w14:paraId="7FB9B055" w14:textId="77777777" w:rsidR="00FA7ECB" w:rsidRDefault="00FA7ECB" w:rsidP="00FA7ECB">
      <w:pPr>
        <w:pStyle w:val="ListParagraph"/>
        <w:numPr>
          <w:ilvl w:val="0"/>
          <w:numId w:val="21"/>
        </w:numPr>
        <w:ind w:left="360"/>
      </w:pPr>
      <w:r>
        <w:t>IMPORTANT NOTE.  If you have a curve that abnormally flattens after about year 50 after modifying some parameter other that MaintResp, it is likely because of lack of water, often caused by excess foliage that consumes water.  Try reducing foliage (with FracFol and/or FracActWd) and increasing FolN to get a curve with a more gradually tapering shape.  You’ll need to ensure that LAI stays within bounds for the species.</w:t>
      </w:r>
    </w:p>
    <w:p w14:paraId="11AEA631" w14:textId="77777777" w:rsidR="00FA7ECB" w:rsidRPr="00F2200F" w:rsidRDefault="00FA7ECB" w:rsidP="00FA7ECB"/>
    <w:p w14:paraId="742A5C45" w14:textId="77777777" w:rsidR="00FA7ECB" w:rsidRPr="00F2200F" w:rsidRDefault="00FA7ECB" w:rsidP="00FA7ECB">
      <w:r w:rsidRPr="00F2200F">
        <w:t xml:space="preserve">Table 1.  General starting values for calibration (in the absence of </w:t>
      </w:r>
      <w:r>
        <w:t xml:space="preserve">definitive </w:t>
      </w:r>
      <w:r w:rsidRPr="00F2200F">
        <w:t xml:space="preserve">empirical values).  These are a starting point only; substantial departures from these may be required for some species.  </w:t>
      </w:r>
    </w:p>
    <w:p w14:paraId="1822C54B" w14:textId="77777777" w:rsidR="00FA7ECB" w:rsidRPr="00F2200F" w:rsidRDefault="00FA7ECB" w:rsidP="00FA7ECB"/>
    <w:tbl>
      <w:tblPr>
        <w:tblStyle w:val="TableGrid"/>
        <w:tblW w:w="0" w:type="auto"/>
        <w:tblLook w:val="04A0" w:firstRow="1" w:lastRow="0" w:firstColumn="1" w:lastColumn="0" w:noHBand="0" w:noVBand="1"/>
      </w:tblPr>
      <w:tblGrid>
        <w:gridCol w:w="2091"/>
        <w:gridCol w:w="1265"/>
        <w:gridCol w:w="1487"/>
        <w:gridCol w:w="1429"/>
        <w:gridCol w:w="1456"/>
        <w:gridCol w:w="1248"/>
      </w:tblGrid>
      <w:tr w:rsidR="00FA7ECB" w:rsidRPr="00AC5C04" w14:paraId="1F5D3A4D" w14:textId="77777777" w:rsidTr="00664946">
        <w:tc>
          <w:tcPr>
            <w:tcW w:w="2335" w:type="dxa"/>
          </w:tcPr>
          <w:p w14:paraId="08F79C66"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Shade Tol Category</w:t>
            </w:r>
          </w:p>
        </w:tc>
        <w:tc>
          <w:tcPr>
            <w:tcW w:w="1277" w:type="dxa"/>
          </w:tcPr>
          <w:p w14:paraId="1E37B9D7"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Tolerant</w:t>
            </w:r>
          </w:p>
        </w:tc>
        <w:tc>
          <w:tcPr>
            <w:tcW w:w="1510" w:type="dxa"/>
          </w:tcPr>
          <w:p w14:paraId="5AE13D34"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Somewhat-tol</w:t>
            </w:r>
          </w:p>
        </w:tc>
        <w:tc>
          <w:tcPr>
            <w:tcW w:w="1387" w:type="dxa"/>
          </w:tcPr>
          <w:p w14:paraId="0DF5D467"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Intermediate</w:t>
            </w:r>
          </w:p>
        </w:tc>
        <w:tc>
          <w:tcPr>
            <w:tcW w:w="1590" w:type="dxa"/>
          </w:tcPr>
          <w:p w14:paraId="2AE22519"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Somewht-intol</w:t>
            </w:r>
          </w:p>
        </w:tc>
        <w:tc>
          <w:tcPr>
            <w:tcW w:w="1251" w:type="dxa"/>
          </w:tcPr>
          <w:p w14:paraId="40B5F3F8"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Intolerant</w:t>
            </w:r>
          </w:p>
        </w:tc>
      </w:tr>
      <w:tr w:rsidR="00FA7ECB" w:rsidRPr="00AC5C04" w14:paraId="4BE588F9" w14:textId="77777777" w:rsidTr="00664946">
        <w:tc>
          <w:tcPr>
            <w:tcW w:w="2335" w:type="dxa"/>
          </w:tcPr>
          <w:p w14:paraId="56926135"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HalfSat (mmol)</w:t>
            </w:r>
          </w:p>
        </w:tc>
        <w:tc>
          <w:tcPr>
            <w:tcW w:w="1277" w:type="dxa"/>
          </w:tcPr>
          <w:p w14:paraId="48A801CC"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150</w:t>
            </w:r>
          </w:p>
        </w:tc>
        <w:tc>
          <w:tcPr>
            <w:tcW w:w="1510" w:type="dxa"/>
          </w:tcPr>
          <w:p w14:paraId="7059DD40"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181</w:t>
            </w:r>
          </w:p>
        </w:tc>
        <w:tc>
          <w:tcPr>
            <w:tcW w:w="1387" w:type="dxa"/>
          </w:tcPr>
          <w:p w14:paraId="4289E0E7"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212.5</w:t>
            </w:r>
          </w:p>
        </w:tc>
        <w:tc>
          <w:tcPr>
            <w:tcW w:w="1590" w:type="dxa"/>
          </w:tcPr>
          <w:p w14:paraId="3E85D31D"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244</w:t>
            </w:r>
          </w:p>
        </w:tc>
        <w:tc>
          <w:tcPr>
            <w:tcW w:w="1251" w:type="dxa"/>
          </w:tcPr>
          <w:p w14:paraId="2F00C72B"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275</w:t>
            </w:r>
          </w:p>
        </w:tc>
      </w:tr>
      <w:tr w:rsidR="00FA7ECB" w:rsidRPr="00AC5C04" w14:paraId="472E58ED" w14:textId="77777777" w:rsidTr="00664946">
        <w:tc>
          <w:tcPr>
            <w:tcW w:w="2335" w:type="dxa"/>
          </w:tcPr>
          <w:p w14:paraId="3FC495D1"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FolN (decid/conif)</w:t>
            </w:r>
          </w:p>
        </w:tc>
        <w:tc>
          <w:tcPr>
            <w:tcW w:w="1277" w:type="dxa"/>
          </w:tcPr>
          <w:p w14:paraId="73B45933"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2.2</w:t>
            </w:r>
            <w:r w:rsidRPr="00161F2D">
              <w:rPr>
                <w:rFonts w:ascii="Times New Roman" w:eastAsia="Calibri" w:hAnsi="Times New Roman" w:cs="Times New Roman"/>
              </w:rPr>
              <w:t>/</w:t>
            </w:r>
            <w:r>
              <w:rPr>
                <w:rFonts w:ascii="Times New Roman" w:eastAsia="Calibri" w:hAnsi="Times New Roman" w:cs="Times New Roman"/>
              </w:rPr>
              <w:t>1.1</w:t>
            </w:r>
          </w:p>
        </w:tc>
        <w:tc>
          <w:tcPr>
            <w:tcW w:w="1510" w:type="dxa"/>
          </w:tcPr>
          <w:p w14:paraId="68CEF768"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2.4</w:t>
            </w:r>
            <w:r w:rsidRPr="00161F2D">
              <w:rPr>
                <w:rFonts w:ascii="Times New Roman" w:eastAsia="Calibri" w:hAnsi="Times New Roman" w:cs="Times New Roman"/>
              </w:rPr>
              <w:t>/</w:t>
            </w:r>
            <w:r>
              <w:rPr>
                <w:rFonts w:ascii="Times New Roman" w:eastAsia="Calibri" w:hAnsi="Times New Roman" w:cs="Times New Roman"/>
              </w:rPr>
              <w:t>1.3</w:t>
            </w:r>
          </w:p>
        </w:tc>
        <w:tc>
          <w:tcPr>
            <w:tcW w:w="1387" w:type="dxa"/>
          </w:tcPr>
          <w:p w14:paraId="66F6309D"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2.6</w:t>
            </w:r>
            <w:r w:rsidRPr="00161F2D">
              <w:rPr>
                <w:rFonts w:ascii="Times New Roman" w:eastAsia="Calibri" w:hAnsi="Times New Roman" w:cs="Times New Roman"/>
              </w:rPr>
              <w:t>/</w:t>
            </w:r>
            <w:r>
              <w:rPr>
                <w:rFonts w:ascii="Times New Roman" w:eastAsia="Calibri" w:hAnsi="Times New Roman" w:cs="Times New Roman"/>
              </w:rPr>
              <w:t>1.5</w:t>
            </w:r>
          </w:p>
        </w:tc>
        <w:tc>
          <w:tcPr>
            <w:tcW w:w="1590" w:type="dxa"/>
          </w:tcPr>
          <w:p w14:paraId="0DB3DD17"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2.8</w:t>
            </w:r>
            <w:r w:rsidRPr="00161F2D">
              <w:rPr>
                <w:rFonts w:ascii="Times New Roman" w:eastAsia="Calibri" w:hAnsi="Times New Roman" w:cs="Times New Roman"/>
              </w:rPr>
              <w:t>/1</w:t>
            </w:r>
            <w:r>
              <w:rPr>
                <w:rFonts w:ascii="Times New Roman" w:eastAsia="Calibri" w:hAnsi="Times New Roman" w:cs="Times New Roman"/>
              </w:rPr>
              <w:t>.7</w:t>
            </w:r>
          </w:p>
        </w:tc>
        <w:tc>
          <w:tcPr>
            <w:tcW w:w="1251" w:type="dxa"/>
          </w:tcPr>
          <w:p w14:paraId="48357DF7"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2.9</w:t>
            </w:r>
            <w:r w:rsidRPr="00161F2D">
              <w:rPr>
                <w:rFonts w:ascii="Times New Roman" w:eastAsia="Calibri" w:hAnsi="Times New Roman" w:cs="Times New Roman"/>
              </w:rPr>
              <w:t>/1.</w:t>
            </w:r>
            <w:r>
              <w:rPr>
                <w:rFonts w:ascii="Times New Roman" w:eastAsia="Calibri" w:hAnsi="Times New Roman" w:cs="Times New Roman"/>
              </w:rPr>
              <w:t>9</w:t>
            </w:r>
          </w:p>
        </w:tc>
      </w:tr>
      <w:tr w:rsidR="00FA7ECB" w:rsidRPr="00AC5C04" w14:paraId="7CCFD3BE" w14:textId="77777777" w:rsidTr="00664946">
        <w:tc>
          <w:tcPr>
            <w:tcW w:w="2335" w:type="dxa"/>
          </w:tcPr>
          <w:p w14:paraId="58166106"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SLWmax</w:t>
            </w:r>
            <w:r>
              <w:rPr>
                <w:rFonts w:ascii="Times New Roman" w:eastAsia="Calibri" w:hAnsi="Times New Roman" w:cs="Times New Roman"/>
              </w:rPr>
              <w:t xml:space="preserve"> (approx.)</w:t>
            </w:r>
          </w:p>
        </w:tc>
        <w:tc>
          <w:tcPr>
            <w:tcW w:w="1277" w:type="dxa"/>
          </w:tcPr>
          <w:p w14:paraId="6D9516B7"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70/150</w:t>
            </w:r>
          </w:p>
        </w:tc>
        <w:tc>
          <w:tcPr>
            <w:tcW w:w="1510" w:type="dxa"/>
          </w:tcPr>
          <w:p w14:paraId="0B956E22"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75/175</w:t>
            </w:r>
          </w:p>
        </w:tc>
        <w:tc>
          <w:tcPr>
            <w:tcW w:w="1387" w:type="dxa"/>
          </w:tcPr>
          <w:p w14:paraId="7EAEC75E"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80/200</w:t>
            </w:r>
          </w:p>
        </w:tc>
        <w:tc>
          <w:tcPr>
            <w:tcW w:w="1590" w:type="dxa"/>
          </w:tcPr>
          <w:p w14:paraId="12236A1F"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85/225</w:t>
            </w:r>
          </w:p>
        </w:tc>
        <w:tc>
          <w:tcPr>
            <w:tcW w:w="1251" w:type="dxa"/>
          </w:tcPr>
          <w:p w14:paraId="73AADC3C"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90/250</w:t>
            </w:r>
          </w:p>
        </w:tc>
      </w:tr>
      <w:tr w:rsidR="00FA7ECB" w:rsidRPr="00AC5C04" w14:paraId="702D24DD" w14:textId="77777777" w:rsidTr="00664946">
        <w:tc>
          <w:tcPr>
            <w:tcW w:w="2335" w:type="dxa"/>
          </w:tcPr>
          <w:p w14:paraId="4BFB1A3B"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FracFol (decid/conif)</w:t>
            </w:r>
          </w:p>
        </w:tc>
        <w:tc>
          <w:tcPr>
            <w:tcW w:w="1277" w:type="dxa"/>
          </w:tcPr>
          <w:p w14:paraId="7B2A2D29"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14</w:t>
            </w:r>
            <w:r w:rsidRPr="00161F2D">
              <w:rPr>
                <w:rFonts w:ascii="Times New Roman" w:eastAsia="Calibri" w:hAnsi="Times New Roman" w:cs="Times New Roman"/>
              </w:rPr>
              <w:t>/0.0</w:t>
            </w:r>
            <w:r>
              <w:rPr>
                <w:rFonts w:ascii="Times New Roman" w:eastAsia="Calibri" w:hAnsi="Times New Roman" w:cs="Times New Roman"/>
              </w:rPr>
              <w:t>5</w:t>
            </w:r>
          </w:p>
        </w:tc>
        <w:tc>
          <w:tcPr>
            <w:tcW w:w="1510" w:type="dxa"/>
          </w:tcPr>
          <w:p w14:paraId="1C137508"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0.014/0.055-</w:t>
            </w:r>
          </w:p>
        </w:tc>
        <w:tc>
          <w:tcPr>
            <w:tcW w:w="1387" w:type="dxa"/>
          </w:tcPr>
          <w:p w14:paraId="317D868E"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15</w:t>
            </w:r>
            <w:r w:rsidRPr="00161F2D">
              <w:rPr>
                <w:rFonts w:ascii="Times New Roman" w:eastAsia="Calibri" w:hAnsi="Times New Roman" w:cs="Times New Roman"/>
              </w:rPr>
              <w:t>/0.</w:t>
            </w:r>
            <w:r>
              <w:rPr>
                <w:rFonts w:ascii="Times New Roman" w:eastAsia="Calibri" w:hAnsi="Times New Roman" w:cs="Times New Roman"/>
              </w:rPr>
              <w:t>06</w:t>
            </w:r>
          </w:p>
        </w:tc>
        <w:tc>
          <w:tcPr>
            <w:tcW w:w="1590" w:type="dxa"/>
          </w:tcPr>
          <w:p w14:paraId="379FB67A"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0.017-0.065</w:t>
            </w:r>
          </w:p>
        </w:tc>
        <w:tc>
          <w:tcPr>
            <w:tcW w:w="1251" w:type="dxa"/>
          </w:tcPr>
          <w:p w14:paraId="05282557"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18</w:t>
            </w:r>
            <w:r w:rsidRPr="00161F2D">
              <w:rPr>
                <w:rFonts w:ascii="Times New Roman" w:eastAsia="Calibri" w:hAnsi="Times New Roman" w:cs="Times New Roman"/>
              </w:rPr>
              <w:t>/0.</w:t>
            </w:r>
            <w:r>
              <w:rPr>
                <w:rFonts w:ascii="Times New Roman" w:eastAsia="Calibri" w:hAnsi="Times New Roman" w:cs="Times New Roman"/>
              </w:rPr>
              <w:t>07</w:t>
            </w:r>
          </w:p>
        </w:tc>
      </w:tr>
      <w:tr w:rsidR="00FA7ECB" w:rsidRPr="00AC5C04" w14:paraId="1E3B9D7F" w14:textId="77777777" w:rsidTr="00664946">
        <w:tc>
          <w:tcPr>
            <w:tcW w:w="2335" w:type="dxa"/>
          </w:tcPr>
          <w:p w14:paraId="0EEC1D36" w14:textId="77777777" w:rsidR="00FA7ECB" w:rsidRPr="00161F2D" w:rsidRDefault="00FA7ECB" w:rsidP="00664946">
            <w:pPr>
              <w:rPr>
                <w:rFonts w:ascii="Times New Roman" w:eastAsia="Calibri" w:hAnsi="Times New Roman" w:cs="Times New Roman"/>
                <w:highlight w:val="yellow"/>
              </w:rPr>
            </w:pPr>
            <w:r w:rsidRPr="00161F2D">
              <w:rPr>
                <w:rFonts w:ascii="Times New Roman" w:eastAsia="Calibri" w:hAnsi="Times New Roman" w:cs="Times New Roman"/>
              </w:rPr>
              <w:t>Maximum LAI</w:t>
            </w:r>
          </w:p>
        </w:tc>
        <w:tc>
          <w:tcPr>
            <w:tcW w:w="1277" w:type="dxa"/>
          </w:tcPr>
          <w:p w14:paraId="13295BE3"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5</w:t>
            </w:r>
            <w:r w:rsidRPr="00161F2D">
              <w:rPr>
                <w:rFonts w:ascii="Times New Roman" w:eastAsia="Calibri" w:hAnsi="Times New Roman" w:cs="Times New Roman"/>
              </w:rPr>
              <w:t>.0</w:t>
            </w:r>
          </w:p>
        </w:tc>
        <w:tc>
          <w:tcPr>
            <w:tcW w:w="1510" w:type="dxa"/>
          </w:tcPr>
          <w:p w14:paraId="34B6E0F1"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4.5</w:t>
            </w:r>
          </w:p>
        </w:tc>
        <w:tc>
          <w:tcPr>
            <w:tcW w:w="1387" w:type="dxa"/>
          </w:tcPr>
          <w:p w14:paraId="66E05058"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3</w:t>
            </w:r>
            <w:r w:rsidRPr="00161F2D">
              <w:rPr>
                <w:rFonts w:ascii="Times New Roman" w:eastAsia="Calibri" w:hAnsi="Times New Roman" w:cs="Times New Roman"/>
              </w:rPr>
              <w:t>.5</w:t>
            </w:r>
          </w:p>
        </w:tc>
        <w:tc>
          <w:tcPr>
            <w:tcW w:w="1590" w:type="dxa"/>
          </w:tcPr>
          <w:p w14:paraId="46773528"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2</w:t>
            </w:r>
            <w:r w:rsidRPr="00161F2D">
              <w:rPr>
                <w:rFonts w:ascii="Times New Roman" w:eastAsia="Calibri" w:hAnsi="Times New Roman" w:cs="Times New Roman"/>
              </w:rPr>
              <w:t>.</w:t>
            </w:r>
            <w:r>
              <w:rPr>
                <w:rFonts w:ascii="Times New Roman" w:eastAsia="Calibri" w:hAnsi="Times New Roman" w:cs="Times New Roman"/>
              </w:rPr>
              <w:t>8</w:t>
            </w:r>
          </w:p>
        </w:tc>
        <w:tc>
          <w:tcPr>
            <w:tcW w:w="1251" w:type="dxa"/>
          </w:tcPr>
          <w:p w14:paraId="663F1CAA"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2.5</w:t>
            </w:r>
          </w:p>
        </w:tc>
      </w:tr>
      <w:tr w:rsidR="00FA7ECB" w:rsidRPr="00AC5C04" w14:paraId="7C206046" w14:textId="77777777" w:rsidTr="00664946">
        <w:tc>
          <w:tcPr>
            <w:tcW w:w="2335" w:type="dxa"/>
          </w:tcPr>
          <w:p w14:paraId="7015CEA6"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 xml:space="preserve">FracBelowG </w:t>
            </w:r>
          </w:p>
        </w:tc>
        <w:tc>
          <w:tcPr>
            <w:tcW w:w="1277" w:type="dxa"/>
          </w:tcPr>
          <w:p w14:paraId="0FA5BB61"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0.37</w:t>
            </w:r>
          </w:p>
        </w:tc>
        <w:tc>
          <w:tcPr>
            <w:tcW w:w="1510" w:type="dxa"/>
          </w:tcPr>
          <w:p w14:paraId="6412427E"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0.35</w:t>
            </w:r>
          </w:p>
        </w:tc>
        <w:tc>
          <w:tcPr>
            <w:tcW w:w="1387" w:type="dxa"/>
          </w:tcPr>
          <w:p w14:paraId="2B8DB5D7"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0.33</w:t>
            </w:r>
          </w:p>
        </w:tc>
        <w:tc>
          <w:tcPr>
            <w:tcW w:w="1590" w:type="dxa"/>
          </w:tcPr>
          <w:p w14:paraId="7685B951"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0.31</w:t>
            </w:r>
          </w:p>
        </w:tc>
        <w:tc>
          <w:tcPr>
            <w:tcW w:w="1251" w:type="dxa"/>
          </w:tcPr>
          <w:p w14:paraId="03234BD2"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0.29</w:t>
            </w:r>
          </w:p>
        </w:tc>
      </w:tr>
      <w:tr w:rsidR="00FA7ECB" w:rsidRPr="00AC5C04" w14:paraId="569D4875" w14:textId="77777777" w:rsidTr="00664946">
        <w:tc>
          <w:tcPr>
            <w:tcW w:w="2335" w:type="dxa"/>
          </w:tcPr>
          <w:p w14:paraId="011A44FD"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MaxFracFol</w:t>
            </w:r>
          </w:p>
        </w:tc>
        <w:tc>
          <w:tcPr>
            <w:tcW w:w="1277" w:type="dxa"/>
          </w:tcPr>
          <w:p w14:paraId="67D54326"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Start by</w:t>
            </w:r>
          </w:p>
        </w:tc>
        <w:tc>
          <w:tcPr>
            <w:tcW w:w="1510" w:type="dxa"/>
          </w:tcPr>
          <w:p w14:paraId="7B7DED35"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setting this</w:t>
            </w:r>
          </w:p>
        </w:tc>
        <w:tc>
          <w:tcPr>
            <w:tcW w:w="1387" w:type="dxa"/>
          </w:tcPr>
          <w:p w14:paraId="2901FED8"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 xml:space="preserve">equal to </w:t>
            </w:r>
          </w:p>
        </w:tc>
        <w:tc>
          <w:tcPr>
            <w:tcW w:w="1590" w:type="dxa"/>
          </w:tcPr>
          <w:p w14:paraId="4C9A7039"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FracFol</w:t>
            </w:r>
          </w:p>
        </w:tc>
        <w:tc>
          <w:tcPr>
            <w:tcW w:w="1251" w:type="dxa"/>
          </w:tcPr>
          <w:p w14:paraId="5BD006AF"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raise as needed</w:t>
            </w:r>
          </w:p>
        </w:tc>
      </w:tr>
      <w:tr w:rsidR="00FA7ECB" w:rsidRPr="00AC5C04" w14:paraId="1DF56B2D" w14:textId="77777777" w:rsidTr="00664946">
        <w:tc>
          <w:tcPr>
            <w:tcW w:w="2335" w:type="dxa"/>
          </w:tcPr>
          <w:p w14:paraId="6AF18505"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Wood at age 14 (g/m2)</w:t>
            </w:r>
          </w:p>
        </w:tc>
        <w:tc>
          <w:tcPr>
            <w:tcW w:w="1277" w:type="dxa"/>
          </w:tcPr>
          <w:p w14:paraId="4E890CD2"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235</w:t>
            </w:r>
          </w:p>
        </w:tc>
        <w:tc>
          <w:tcPr>
            <w:tcW w:w="1510" w:type="dxa"/>
          </w:tcPr>
          <w:p w14:paraId="7ABDC5CD"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360</w:t>
            </w:r>
          </w:p>
        </w:tc>
        <w:tc>
          <w:tcPr>
            <w:tcW w:w="1387" w:type="dxa"/>
          </w:tcPr>
          <w:p w14:paraId="5D5A50CB"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440</w:t>
            </w:r>
          </w:p>
        </w:tc>
        <w:tc>
          <w:tcPr>
            <w:tcW w:w="1590" w:type="dxa"/>
          </w:tcPr>
          <w:p w14:paraId="6CDA5762"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560</w:t>
            </w:r>
          </w:p>
        </w:tc>
        <w:tc>
          <w:tcPr>
            <w:tcW w:w="1251" w:type="dxa"/>
          </w:tcPr>
          <w:p w14:paraId="0F572A10"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670</w:t>
            </w:r>
          </w:p>
        </w:tc>
      </w:tr>
      <w:tr w:rsidR="00FA7ECB" w:rsidRPr="00AC5C04" w14:paraId="34D88B8C" w14:textId="77777777" w:rsidTr="00664946">
        <w:tc>
          <w:tcPr>
            <w:tcW w:w="2335" w:type="dxa"/>
          </w:tcPr>
          <w:p w14:paraId="6B1D5C23"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EstRad</w:t>
            </w:r>
          </w:p>
        </w:tc>
        <w:tc>
          <w:tcPr>
            <w:tcW w:w="1277" w:type="dxa"/>
          </w:tcPr>
          <w:p w14:paraId="60648CCB"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0.9</w:t>
            </w:r>
            <w:r>
              <w:rPr>
                <w:rFonts w:ascii="Times New Roman" w:eastAsia="Calibri" w:hAnsi="Times New Roman" w:cs="Times New Roman"/>
              </w:rPr>
              <w:t>76</w:t>
            </w:r>
          </w:p>
        </w:tc>
        <w:tc>
          <w:tcPr>
            <w:tcW w:w="1510" w:type="dxa"/>
          </w:tcPr>
          <w:p w14:paraId="0C7A3F1C"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0.9</w:t>
            </w:r>
            <w:r>
              <w:rPr>
                <w:rFonts w:ascii="Times New Roman" w:eastAsia="Calibri" w:hAnsi="Times New Roman" w:cs="Times New Roman"/>
              </w:rPr>
              <w:t>54</w:t>
            </w:r>
          </w:p>
        </w:tc>
        <w:tc>
          <w:tcPr>
            <w:tcW w:w="1387" w:type="dxa"/>
          </w:tcPr>
          <w:p w14:paraId="48D3D636"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928</w:t>
            </w:r>
          </w:p>
        </w:tc>
        <w:tc>
          <w:tcPr>
            <w:tcW w:w="1590" w:type="dxa"/>
          </w:tcPr>
          <w:p w14:paraId="01CDA293"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900</w:t>
            </w:r>
          </w:p>
        </w:tc>
        <w:tc>
          <w:tcPr>
            <w:tcW w:w="1251" w:type="dxa"/>
          </w:tcPr>
          <w:p w14:paraId="48E2836B"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870</w:t>
            </w:r>
          </w:p>
        </w:tc>
      </w:tr>
      <w:tr w:rsidR="00FA7ECB" w:rsidRPr="00AC5C04" w14:paraId="6DF83530" w14:textId="77777777" w:rsidTr="00664946">
        <w:tc>
          <w:tcPr>
            <w:tcW w:w="2335" w:type="dxa"/>
          </w:tcPr>
          <w:p w14:paraId="726E4502"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BFoliar</w:t>
            </w:r>
            <w:r w:rsidRPr="00161F2D">
              <w:rPr>
                <w:rFonts w:ascii="Times New Roman" w:eastAsia="Calibri" w:hAnsi="Times New Roman" w:cs="Times New Roman"/>
              </w:rPr>
              <w:t>Resp</w:t>
            </w:r>
          </w:p>
        </w:tc>
        <w:tc>
          <w:tcPr>
            <w:tcW w:w="1277" w:type="dxa"/>
          </w:tcPr>
          <w:p w14:paraId="0B5A650D"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0.090</w:t>
            </w:r>
          </w:p>
        </w:tc>
        <w:tc>
          <w:tcPr>
            <w:tcW w:w="1510" w:type="dxa"/>
          </w:tcPr>
          <w:p w14:paraId="25E35900"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0.095</w:t>
            </w:r>
          </w:p>
        </w:tc>
        <w:tc>
          <w:tcPr>
            <w:tcW w:w="1387" w:type="dxa"/>
          </w:tcPr>
          <w:p w14:paraId="1DDA0E19" w14:textId="77777777" w:rsidR="00FA7ECB" w:rsidRPr="00161F2D" w:rsidRDefault="00FA7ECB" w:rsidP="00664946">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100</w:t>
            </w:r>
          </w:p>
        </w:tc>
        <w:tc>
          <w:tcPr>
            <w:tcW w:w="1590" w:type="dxa"/>
          </w:tcPr>
          <w:p w14:paraId="515B984B"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0</w:t>
            </w:r>
            <w:r w:rsidRPr="00161F2D">
              <w:rPr>
                <w:rFonts w:ascii="Times New Roman" w:eastAsia="Calibri" w:hAnsi="Times New Roman" w:cs="Times New Roman"/>
              </w:rPr>
              <w:t>.105</w:t>
            </w:r>
          </w:p>
        </w:tc>
        <w:tc>
          <w:tcPr>
            <w:tcW w:w="1251" w:type="dxa"/>
          </w:tcPr>
          <w:p w14:paraId="41EE4C76" w14:textId="77777777" w:rsidR="00FA7ECB" w:rsidRPr="00161F2D" w:rsidRDefault="00FA7ECB" w:rsidP="00664946">
            <w:pPr>
              <w:rPr>
                <w:rFonts w:ascii="Times New Roman" w:eastAsia="Calibri" w:hAnsi="Times New Roman" w:cs="Times New Roman"/>
              </w:rPr>
            </w:pPr>
            <w:r>
              <w:rPr>
                <w:rFonts w:ascii="Times New Roman" w:eastAsia="Calibri" w:hAnsi="Times New Roman" w:cs="Times New Roman"/>
              </w:rPr>
              <w:t>0.110</w:t>
            </w:r>
          </w:p>
        </w:tc>
      </w:tr>
      <w:tr w:rsidR="00FA7ECB" w:rsidRPr="00AC5C04" w14:paraId="4AAA960A" w14:textId="77777777" w:rsidTr="00664946">
        <w:tc>
          <w:tcPr>
            <w:tcW w:w="2335" w:type="dxa"/>
          </w:tcPr>
          <w:p w14:paraId="661D68F9" w14:textId="77777777" w:rsidR="00FA7ECB" w:rsidRPr="003562FA" w:rsidRDefault="00FA7ECB" w:rsidP="00664946">
            <w:pPr>
              <w:rPr>
                <w:rFonts w:ascii="Times New Roman" w:eastAsia="Calibri" w:hAnsi="Times New Roman" w:cs="Times New Roman"/>
              </w:rPr>
            </w:pPr>
            <w:r w:rsidRPr="003562FA">
              <w:rPr>
                <w:rFonts w:ascii="Times New Roman" w:eastAsia="Calibri" w:hAnsi="Times New Roman" w:cs="Times New Roman"/>
              </w:rPr>
              <w:t>CFracBiomass</w:t>
            </w:r>
          </w:p>
        </w:tc>
        <w:tc>
          <w:tcPr>
            <w:tcW w:w="1277" w:type="dxa"/>
          </w:tcPr>
          <w:p w14:paraId="11510016" w14:textId="77777777" w:rsidR="00FA7ECB" w:rsidRPr="003562FA" w:rsidRDefault="00FA7ECB" w:rsidP="00664946">
            <w:pPr>
              <w:rPr>
                <w:rFonts w:ascii="Times New Roman" w:eastAsia="Calibri" w:hAnsi="Times New Roman" w:cs="Times New Roman"/>
              </w:rPr>
            </w:pPr>
            <w:r w:rsidRPr="003562FA">
              <w:rPr>
                <w:rFonts w:ascii="Times New Roman" w:eastAsia="Calibri" w:hAnsi="Times New Roman" w:cs="Times New Roman"/>
              </w:rPr>
              <w:t>0.5??</w:t>
            </w:r>
          </w:p>
        </w:tc>
        <w:tc>
          <w:tcPr>
            <w:tcW w:w="1510" w:type="dxa"/>
          </w:tcPr>
          <w:p w14:paraId="6B7D077C" w14:textId="77777777" w:rsidR="00FA7ECB" w:rsidRPr="003562FA" w:rsidRDefault="00FA7ECB" w:rsidP="00664946">
            <w:pPr>
              <w:rPr>
                <w:rFonts w:ascii="Times New Roman" w:eastAsia="Calibri" w:hAnsi="Times New Roman" w:cs="Times New Roman"/>
                <w:b/>
                <w:bCs/>
              </w:rPr>
            </w:pPr>
            <w:r w:rsidRPr="003562FA">
              <w:rPr>
                <w:rFonts w:ascii="Times New Roman" w:eastAsia="Calibri" w:hAnsi="Times New Roman" w:cs="Times New Roman"/>
                <w:b/>
                <w:bCs/>
              </w:rPr>
              <w:t>more study</w:t>
            </w:r>
          </w:p>
        </w:tc>
        <w:tc>
          <w:tcPr>
            <w:tcW w:w="1387" w:type="dxa"/>
          </w:tcPr>
          <w:p w14:paraId="3695026E" w14:textId="77777777" w:rsidR="00FA7ECB" w:rsidRPr="003562FA" w:rsidRDefault="00FA7ECB" w:rsidP="00664946">
            <w:pPr>
              <w:rPr>
                <w:rFonts w:ascii="Times New Roman" w:eastAsia="Calibri" w:hAnsi="Times New Roman" w:cs="Times New Roman"/>
              </w:rPr>
            </w:pPr>
            <w:r w:rsidRPr="003562FA">
              <w:rPr>
                <w:rFonts w:ascii="Times New Roman" w:eastAsia="Calibri" w:hAnsi="Times New Roman" w:cs="Times New Roman"/>
              </w:rPr>
              <w:t>0.45</w:t>
            </w:r>
          </w:p>
        </w:tc>
        <w:tc>
          <w:tcPr>
            <w:tcW w:w="1590" w:type="dxa"/>
          </w:tcPr>
          <w:p w14:paraId="0D8AFC79" w14:textId="77777777" w:rsidR="00FA7ECB" w:rsidRPr="003562FA" w:rsidRDefault="00FA7ECB" w:rsidP="00664946">
            <w:pPr>
              <w:rPr>
                <w:rFonts w:ascii="Times New Roman" w:eastAsia="Calibri" w:hAnsi="Times New Roman" w:cs="Times New Roman"/>
                <w:b/>
                <w:bCs/>
              </w:rPr>
            </w:pPr>
            <w:r w:rsidRPr="003562FA">
              <w:rPr>
                <w:rFonts w:ascii="Times New Roman" w:eastAsia="Calibri" w:hAnsi="Times New Roman" w:cs="Times New Roman"/>
                <w:b/>
                <w:bCs/>
              </w:rPr>
              <w:t>needed</w:t>
            </w:r>
          </w:p>
        </w:tc>
        <w:tc>
          <w:tcPr>
            <w:tcW w:w="1251" w:type="dxa"/>
          </w:tcPr>
          <w:p w14:paraId="28045E83" w14:textId="77777777" w:rsidR="00FA7ECB" w:rsidRPr="00161F2D" w:rsidRDefault="00FA7ECB" w:rsidP="00664946">
            <w:pPr>
              <w:rPr>
                <w:rFonts w:ascii="Times New Roman" w:eastAsia="Calibri" w:hAnsi="Times New Roman" w:cs="Times New Roman"/>
              </w:rPr>
            </w:pPr>
            <w:r w:rsidRPr="003562FA">
              <w:rPr>
                <w:rFonts w:ascii="Times New Roman" w:eastAsia="Calibri" w:hAnsi="Times New Roman" w:cs="Times New Roman"/>
              </w:rPr>
              <w:t>0.4??</w:t>
            </w:r>
          </w:p>
        </w:tc>
      </w:tr>
    </w:tbl>
    <w:p w14:paraId="0D4ADE4B" w14:textId="77777777" w:rsidR="00FA7ECB" w:rsidRPr="00F2200F" w:rsidRDefault="00FA7ECB" w:rsidP="00FA7ECB"/>
    <w:p w14:paraId="0C3EA2DD" w14:textId="77777777" w:rsidR="00FA7ECB" w:rsidRPr="00F2200F" w:rsidRDefault="00FA7ECB" w:rsidP="00FA7ECB">
      <w:pPr>
        <w:numPr>
          <w:ilvl w:val="0"/>
          <w:numId w:val="21"/>
        </w:numPr>
        <w:contextualSpacing/>
      </w:pPr>
      <w:r w:rsidRPr="00F2200F">
        <w:t xml:space="preserve">Set FolN and SLWmax to their empirical mean values to start.  It is more important to set FolN to represent photosynthetic capacity relative to other species than to match empirical observations (because the model uses FolN as a proxy for photosynthetic capacity).  Use Table 1 as a </w:t>
      </w:r>
      <w:r>
        <w:t>starting place</w:t>
      </w:r>
      <w:r w:rsidRPr="00F2200F">
        <w:t>.</w:t>
      </w:r>
    </w:p>
    <w:p w14:paraId="59FAB3ED" w14:textId="77777777" w:rsidR="00FA7ECB" w:rsidRDefault="00FA7ECB" w:rsidP="00FA7ECB">
      <w:pPr>
        <w:numPr>
          <w:ilvl w:val="0"/>
          <w:numId w:val="21"/>
        </w:numPr>
        <w:contextualSpacing/>
      </w:pPr>
      <w:r w:rsidRPr="00F2200F">
        <w:t xml:space="preserve">The model now assumes that you have calibrated each species so that its LAI is appropriate </w:t>
      </w:r>
      <w:r>
        <w:t>because</w:t>
      </w:r>
      <w:r w:rsidRPr="00F2200F">
        <w:t xml:space="preserve"> there are no limits on LAI imposed by the model.  Excessively high LAI will reduce light such that all the cohorts in the cell may be excessively light stressed.</w:t>
      </w:r>
      <w:r w:rsidRPr="00265654">
        <w:t xml:space="preserve"> </w:t>
      </w:r>
      <w:r>
        <w:t xml:space="preserve"> </w:t>
      </w:r>
      <w:r w:rsidRPr="00F2200F">
        <w:t xml:space="preserve">See Table 1 for suggested LAI limits.  </w:t>
      </w:r>
    </w:p>
    <w:p w14:paraId="01D57B6B" w14:textId="77777777" w:rsidR="00FA7ECB" w:rsidRDefault="00FA7ECB" w:rsidP="00FA7ECB">
      <w:pPr>
        <w:pStyle w:val="ListParagraph"/>
        <w:numPr>
          <w:ilvl w:val="0"/>
          <w:numId w:val="21"/>
        </w:numPr>
        <w:spacing w:after="160" w:line="259" w:lineRule="auto"/>
      </w:pPr>
      <w:r>
        <w:t xml:space="preserve">Because of the new canopy-weighting scheme in v. 5.1, </w:t>
      </w:r>
      <w:r w:rsidRPr="006144E9">
        <w:rPr>
          <w:b/>
          <w:bCs/>
        </w:rPr>
        <w:t>it is important</w:t>
      </w:r>
      <w:r>
        <w:t xml:space="preserve"> that LAI remain (approximately) stable after it reaches its peak.  Otherwise, cohort growth (and biomass) declines even when it is thriving or is the sole cohort on the site.</w:t>
      </w:r>
      <w:r w:rsidRPr="00CB538D">
        <w:t xml:space="preserve"> </w:t>
      </w:r>
      <w:r>
        <w:t xml:space="preserve"> This requires that you monitor LAI during calibration.  Note: an LAI decline when senescence begins (fAge declines below ~0.6) need not (and cannot) be prevented.</w:t>
      </w:r>
    </w:p>
    <w:p w14:paraId="75EC760F" w14:textId="77777777" w:rsidR="00FA7ECB" w:rsidRDefault="00FA7ECB" w:rsidP="00FA7ECB">
      <w:pPr>
        <w:pStyle w:val="ListParagraph"/>
        <w:numPr>
          <w:ilvl w:val="0"/>
          <w:numId w:val="21"/>
        </w:numPr>
        <w:spacing w:after="160" w:line="259" w:lineRule="auto"/>
      </w:pPr>
      <w:r>
        <w:lastRenderedPageBreak/>
        <w:t>This requires setting FracActWd to a much lower value than in prior model versions, typically between 0.00002 and 0.000025.  Use the highest value that produces steady LAI after peak.</w:t>
      </w:r>
    </w:p>
    <w:p w14:paraId="0B7A1484" w14:textId="77777777" w:rsidR="00FA7ECB" w:rsidRDefault="00FA7ECB" w:rsidP="00FA7ECB">
      <w:pPr>
        <w:pStyle w:val="ListParagraph"/>
        <w:numPr>
          <w:ilvl w:val="0"/>
          <w:numId w:val="21"/>
        </w:numPr>
        <w:spacing w:after="160" w:line="259" w:lineRule="auto"/>
      </w:pPr>
      <w:r>
        <w:t>Formerly, I limited biomass accumulation by raising FracActWd, which achieved its goal by reducing foliage (productivity) as the cohort increased in size.  Now, I raise TOWood and ToRoot (biomass loss) instead, achieving the goal of limiting biomass accumulation by subtracting more biomass every year.  Start with wood and root turnover parameters set to 0.03 and adjust as needed to achieve the desired peak of the growth curve.  Once calibration is achieved, values for TOWood and TORoot can be traded without affecting calibration.  If the amount of dead wood produced is too much, TOWood can be reduced with a concomitant increase in TORoot.  Note that the biomass lost from wood becomes woody debris but biomass lost from roots just vaporizes (i.e., it is not tracked).</w:t>
      </w:r>
    </w:p>
    <w:p w14:paraId="6571C81E" w14:textId="77777777" w:rsidR="00FA7ECB" w:rsidRDefault="00FA7ECB" w:rsidP="00FA7ECB">
      <w:pPr>
        <w:pStyle w:val="ListParagraph"/>
        <w:numPr>
          <w:ilvl w:val="0"/>
          <w:numId w:val="21"/>
        </w:numPr>
        <w:spacing w:after="160" w:line="259" w:lineRule="auto"/>
      </w:pPr>
      <w:r>
        <w:t>Attaining LAI near empirical targets is primarily controlled by FracFol, and I have found that it needs to be a lot lower than before, and FracFol does not necessarily vary consistently with HalfSat (as suggested in Table 1).  SLWmax is also used, but I have found that one cannot always sufficiently control LAI with an SLWmax value that is within empirical limits.</w:t>
      </w:r>
    </w:p>
    <w:p w14:paraId="591721A1" w14:textId="77777777" w:rsidR="00FA7ECB" w:rsidRPr="00F2200F" w:rsidRDefault="00FA7ECB" w:rsidP="00FA7ECB">
      <w:pPr>
        <w:numPr>
          <w:ilvl w:val="0"/>
          <w:numId w:val="21"/>
        </w:numPr>
        <w:contextualSpacing/>
      </w:pPr>
      <w:r w:rsidRPr="00F2200F">
        <w:t>Here’s what each parameter controls in terms of the growth curve (through simulated time):</w:t>
      </w:r>
    </w:p>
    <w:p w14:paraId="67720B8E" w14:textId="77777777" w:rsidR="00FA7ECB" w:rsidRPr="00F2200F" w:rsidRDefault="00FA7ECB" w:rsidP="00FA7ECB">
      <w:pPr>
        <w:numPr>
          <w:ilvl w:val="0"/>
          <w:numId w:val="37"/>
        </w:numPr>
        <w:ind w:left="1080"/>
        <w:contextualSpacing/>
      </w:pPr>
      <w:r w:rsidRPr="00F2200F">
        <w:t>FracFol controls amount of foliage when light is limited (when canopy is closed), that is, as cohort matures.  This has an important effect on the amount of biomass growth and how fast that growth occurs.  (Note that FracFol will have markedly different values between deciduous (lower) and evergreen (higher) species, because their AmaxA and AmaxB values differ and therefore the photosynthetic output of a unit of foliage differs.)</w:t>
      </w:r>
    </w:p>
    <w:p w14:paraId="1D324046" w14:textId="77777777" w:rsidR="00FA7ECB" w:rsidRPr="00F2200F" w:rsidRDefault="00FA7ECB" w:rsidP="00FA7ECB">
      <w:pPr>
        <w:numPr>
          <w:ilvl w:val="0"/>
          <w:numId w:val="37"/>
        </w:numPr>
        <w:ind w:left="1080"/>
        <w:contextualSpacing/>
      </w:pPr>
      <w:r w:rsidRPr="00F2200F">
        <w:t xml:space="preserve">FracActWd (fraction of woody biomass that is active xylem, supporting foliage) is a shape parameter that controls amount of foliage (and LAI) as the cohort matures (near the peak of the growth curve), and therefore has an important effect on biomass at the peak of the growth curve.  Lower values produce more foliage (higher LAI) as cohort matures, and more foliage generally produces more biomass growth, although increased LAI will depress growth through internal shading.  </w:t>
      </w:r>
      <w:r>
        <w:t xml:space="preserve">As noted above, I no longer use </w:t>
      </w:r>
      <w:r w:rsidRPr="00F2200F">
        <w:t xml:space="preserve">FracActWd to inhibit the growth curve for low biomass tree or shrub species.  </w:t>
      </w:r>
      <w:r>
        <w:t>Instead, u</w:t>
      </w:r>
      <w:r w:rsidRPr="00F2200F">
        <w:t xml:space="preserve">se </w:t>
      </w:r>
      <w:r>
        <w:t>FracFol, FolN and TOwood and TORoot</w:t>
      </w:r>
      <w:r w:rsidRPr="00F2200F">
        <w:t>.</w:t>
      </w:r>
      <w:r>
        <w:t xml:space="preserve">  FracBelowG may also be used for short-statured pseudo species.</w:t>
      </w:r>
    </w:p>
    <w:p w14:paraId="2BD8704F" w14:textId="77777777" w:rsidR="00FA7ECB" w:rsidRPr="00F2200F" w:rsidRDefault="00FA7ECB" w:rsidP="00FA7ECB">
      <w:pPr>
        <w:numPr>
          <w:ilvl w:val="0"/>
          <w:numId w:val="37"/>
        </w:numPr>
        <w:ind w:left="1080"/>
        <w:contextualSpacing/>
      </w:pPr>
      <w:r w:rsidRPr="00F2200F">
        <w:t>MaxFracFol controls amount of foliage when light is not limited (in open sun), that is, when the cohort is newly established.  This partly determines how quickly a cohort puts on biomass early in life (the beginning of the growth curve).  Note that MaxFracFol (as a parameter value) will always be higher than the realized MaxFracFol (during simulations) because fRad almost never actually reaches 1.0 in a simulation (because PAR inputs reflect average light during day and across all the days of the month (</w:t>
      </w:r>
      <w:r>
        <w:t xml:space="preserve">i.e., </w:t>
      </w:r>
      <w:r w:rsidRPr="00F2200F">
        <w:t>daylength varies and some days are cloudy).</w:t>
      </w:r>
    </w:p>
    <w:p w14:paraId="295946FD" w14:textId="7597361F" w:rsidR="00FA7ECB" w:rsidRPr="00F2200F" w:rsidRDefault="00FA7ECB" w:rsidP="00FA7ECB">
      <w:pPr>
        <w:numPr>
          <w:ilvl w:val="0"/>
          <w:numId w:val="37"/>
        </w:numPr>
        <w:ind w:left="1080"/>
        <w:contextualSpacing/>
      </w:pPr>
      <w:r w:rsidRPr="00F2200F">
        <w:t>MaxFracFol (and FracFolShape) allow more foliage to be produced in response to higher light conditions, controlling the early part of the growth curve.  See PnET-</w:t>
      </w:r>
      <w:r w:rsidRPr="00F2200F">
        <w:lastRenderedPageBreak/>
        <w:t>Succession worksheet for visualization of the effect of these parameters.  Use this to meet your biomass-at-age-14 targets (see #</w:t>
      </w:r>
      <w:r>
        <w:fldChar w:fldCharType="begin"/>
      </w:r>
      <w:r>
        <w:instrText xml:space="preserve"> REF _Ref75250552 \r \h </w:instrText>
      </w:r>
      <w:r>
        <w:fldChar w:fldCharType="separate"/>
      </w:r>
      <w:r w:rsidR="00214006">
        <w:t>24</w:t>
      </w:r>
      <w:r>
        <w:fldChar w:fldCharType="end"/>
      </w:r>
      <w:r w:rsidRPr="00F2200F">
        <w:t xml:space="preserve"> below).</w:t>
      </w:r>
    </w:p>
    <w:p w14:paraId="61052BE7" w14:textId="77777777" w:rsidR="00FA7ECB" w:rsidRPr="00F2200F" w:rsidRDefault="00FA7ECB" w:rsidP="00FA7ECB">
      <w:pPr>
        <w:numPr>
          <w:ilvl w:val="0"/>
          <w:numId w:val="37"/>
        </w:numPr>
        <w:ind w:left="1080"/>
        <w:contextualSpacing/>
      </w:pPr>
      <w:r w:rsidRPr="00F2200F">
        <w:t xml:space="preserve">SLWmax controls LAI for a given amount of foliage, with greater values reducing LAI.  SLWmax affects LAI throughout the growth curve.  LAI is determined by two factors: the amount of foliage and the thickness of leaves (SLWmax).  Thus, simultaneous tuning of foliage (FracFol, FracActWd) and leaf thickness (SLWmax) is required.  Reducing LAI will modestly raise the height of the growth curve (less internal shading) and vice versa, so SLWmax can often be used for fine-tuning of the growth curve.  </w:t>
      </w:r>
    </w:p>
    <w:p w14:paraId="1E722E83" w14:textId="77777777" w:rsidR="00FA7ECB" w:rsidRPr="00F2200F" w:rsidRDefault="00FA7ECB" w:rsidP="00FA7ECB">
      <w:pPr>
        <w:numPr>
          <w:ilvl w:val="0"/>
          <w:numId w:val="21"/>
        </w:numPr>
        <w:contextualSpacing/>
      </w:pPr>
      <w:r w:rsidRPr="00F2200F">
        <w:t xml:space="preserve">First calibrate the peak part of the growth curve by keeping FracFol and MaxFracFol at the same value.  This will often result in inadequate growth early in the growth curve, but this will be resolved in a subsequent step.  </w:t>
      </w:r>
    </w:p>
    <w:p w14:paraId="1D6F1928" w14:textId="77777777" w:rsidR="00FA7ECB" w:rsidRPr="00F2200F" w:rsidRDefault="00FA7ECB" w:rsidP="00FA7ECB">
      <w:pPr>
        <w:numPr>
          <w:ilvl w:val="0"/>
          <w:numId w:val="21"/>
        </w:numPr>
        <w:contextualSpacing/>
      </w:pPr>
      <w:bookmarkStart w:id="1340" w:name="_Ref75250651"/>
      <w:r w:rsidRPr="00F2200F">
        <w:t xml:space="preserve">Getting correct settings for the peak of the growth curve requires simultaneous and iterative tuning of FracFol, </w:t>
      </w:r>
      <w:r>
        <w:t>FolN, TOWood/TORoot</w:t>
      </w:r>
      <w:r w:rsidRPr="00F2200F">
        <w:t xml:space="preserve"> and SLWmax.  It is important to get both LAI and biomass growth tuned correctly, and these three parameters interact to achieve that goal.</w:t>
      </w:r>
      <w:bookmarkEnd w:id="1340"/>
    </w:p>
    <w:p w14:paraId="4A24C489" w14:textId="77777777" w:rsidR="00FA7ECB" w:rsidRPr="00F2200F" w:rsidRDefault="00FA7ECB" w:rsidP="00FA7ECB">
      <w:pPr>
        <w:numPr>
          <w:ilvl w:val="1"/>
          <w:numId w:val="36"/>
        </w:numPr>
        <w:contextualSpacing/>
      </w:pPr>
      <w:r w:rsidRPr="00F2200F">
        <w:t xml:space="preserve">If you need a large adjustment of the height of the growth curve (up or down), use </w:t>
      </w:r>
      <w:r>
        <w:t>TOWood/TORoot</w:t>
      </w:r>
      <w:r w:rsidRPr="00F2200F">
        <w:t xml:space="preserve"> to get it close.  </w:t>
      </w:r>
    </w:p>
    <w:p w14:paraId="7F948DAA" w14:textId="77777777" w:rsidR="00FA7ECB" w:rsidRPr="00F2200F" w:rsidRDefault="00FA7ECB" w:rsidP="00FA7ECB">
      <w:pPr>
        <w:numPr>
          <w:ilvl w:val="1"/>
          <w:numId w:val="36"/>
        </w:numPr>
        <w:contextualSpacing/>
      </w:pPr>
      <w:bookmarkStart w:id="1341" w:name="_Ref75250623"/>
      <w:r w:rsidRPr="00F2200F">
        <w:t xml:space="preserve">LAI is tuned primarily with FracFol and </w:t>
      </w:r>
      <w:r>
        <w:t>TOWood/TORoot (to control the wood biomass accumulation that determines foliage (through FracFol))</w:t>
      </w:r>
      <w:r w:rsidRPr="00F2200F">
        <w:t xml:space="preserve">, with SLWmax used for more fine tuning.  This may require some tradeoffs, because you will want to keep SLWmax within empirical limits.  LAI impacts the growth curve, but once you have calibrated FracFol, </w:t>
      </w:r>
      <w:r>
        <w:t>TOWood/TORoot</w:t>
      </w:r>
      <w:r w:rsidRPr="00F2200F">
        <w:t xml:space="preserve"> and SLWmax, LAI generally will not vary with other parameter changes.  In lieu of empirical values, use LAI targets given in Table 1.  I recommend avoiding LAI values </w:t>
      </w:r>
      <w:r>
        <w:t xml:space="preserve">much </w:t>
      </w:r>
      <w:r w:rsidRPr="00F2200F">
        <w:t xml:space="preserve">above </w:t>
      </w:r>
      <w:r>
        <w:t>5</w:t>
      </w:r>
      <w:r w:rsidRPr="00F2200F">
        <w:t>.0 for any species</w:t>
      </w:r>
      <w:r>
        <w:t xml:space="preserve"> because light attenuation becomes excessive</w:t>
      </w:r>
      <w:r w:rsidRPr="00F2200F">
        <w:t>.</w:t>
      </w:r>
      <w:bookmarkEnd w:id="1341"/>
    </w:p>
    <w:p w14:paraId="010BA10E" w14:textId="77777777" w:rsidR="00FA7ECB" w:rsidRPr="00F2200F" w:rsidRDefault="00FA7ECB" w:rsidP="00FA7ECB">
      <w:pPr>
        <w:numPr>
          <w:ilvl w:val="1"/>
          <w:numId w:val="36"/>
        </w:numPr>
        <w:contextualSpacing/>
      </w:pPr>
      <w:r w:rsidRPr="00F2200F">
        <w:t>At any time in the tuning process you can modestly adjust the height of the entire growth curve with FolN, staying within empirical limits (unless empirical limits do not reflect relative productivity of the species (relative to similar species), a situation that is not entirely uncommon).</w:t>
      </w:r>
    </w:p>
    <w:p w14:paraId="362E57F3" w14:textId="4E2FEE53" w:rsidR="00FA7ECB" w:rsidRPr="00F2200F" w:rsidRDefault="00FA7ECB" w:rsidP="00FA7ECB">
      <w:pPr>
        <w:numPr>
          <w:ilvl w:val="1"/>
          <w:numId w:val="36"/>
        </w:numPr>
        <w:contextualSpacing/>
      </w:pPr>
      <w:r w:rsidRPr="00F2200F">
        <w:t xml:space="preserve">Refrain from doing much fine tuning until you complete Step </w:t>
      </w:r>
      <w:r>
        <w:fldChar w:fldCharType="begin"/>
      </w:r>
      <w:r>
        <w:instrText xml:space="preserve"> REF _Ref75250651 \r \h </w:instrText>
      </w:r>
      <w:r>
        <w:fldChar w:fldCharType="separate"/>
      </w:r>
      <w:r w:rsidR="00214006">
        <w:t>23</w:t>
      </w:r>
      <w:r>
        <w:fldChar w:fldCharType="end"/>
      </w:r>
      <w:r>
        <w:t>b</w:t>
      </w:r>
      <w:r w:rsidRPr="00F2200F">
        <w:t>, because LAI changes will modify your curve.</w:t>
      </w:r>
    </w:p>
    <w:p w14:paraId="2AF0D228" w14:textId="77777777" w:rsidR="00FA7ECB" w:rsidRPr="00F2200F" w:rsidRDefault="00FA7ECB" w:rsidP="00FA7ECB">
      <w:pPr>
        <w:numPr>
          <w:ilvl w:val="0"/>
          <w:numId w:val="21"/>
        </w:numPr>
        <w:contextualSpacing/>
      </w:pPr>
      <w:bookmarkStart w:id="1342" w:name="_Ref75250552"/>
      <w:r w:rsidRPr="00F2200F">
        <w:t xml:space="preserve">Adjust the initial part of the growth curve (especially if the species has rapid initial growth) using MaxFracFol and FracFolShape (6 is a good starting value).  This allows you to add foliage when the cohort is newly established (has lots of light), while retaining nominal FracFol under normal light conditions.  The shape parameter is used to control </w:t>
      </w:r>
      <w:r>
        <w:t>the range of light levels</w:t>
      </w:r>
      <w:r w:rsidRPr="00F2200F">
        <w:t xml:space="preserve"> </w:t>
      </w:r>
      <w:r>
        <w:t xml:space="preserve">over which </w:t>
      </w:r>
      <w:r w:rsidRPr="00F2200F">
        <w:t xml:space="preserve">the increase in foliage </w:t>
      </w:r>
      <w:r>
        <w:t xml:space="preserve">is </w:t>
      </w:r>
      <w:r w:rsidRPr="00F2200F">
        <w:t>produce</w:t>
      </w:r>
      <w:r>
        <w:t>d</w:t>
      </w:r>
      <w:r w:rsidRPr="00F2200F">
        <w:t xml:space="preserve">.  Increasing the shape parameter limits the response to increasingly high light conditions, while lowering it spreads the response over a greater range of light conditions.  This may require some creative experimentation.  Use the PnET-Succession worksheet to find parameter values that will produce desired FracFol values given the fRad (light stress) values seen in the growing season of the first year and a late year (when biomass is near peak).  The fRad values through time can be found in the CohortOutput file used to assess biomass growth.  A very useful metric to judge how well species will compete on newly disturbed sites is to calibrate the </w:t>
      </w:r>
      <w:r w:rsidRPr="00F2200F">
        <w:lastRenderedPageBreak/>
        <w:t>Wood biomass value at age 14 (see Table 1 for possible target values).  Exceptionally slow-growing species should not be forced to meet the targets in Table 1.  Note that setting MaxFracFol&lt; FracFol is acceptable if a reduction in early growth is needed to meet targets for Wood biomass value at age 14.</w:t>
      </w:r>
      <w:bookmarkEnd w:id="1342"/>
    </w:p>
    <w:p w14:paraId="73BB1568" w14:textId="77777777" w:rsidR="00FA7ECB" w:rsidRPr="00F2200F" w:rsidRDefault="00FA7ECB" w:rsidP="00FA7ECB">
      <w:pPr>
        <w:numPr>
          <w:ilvl w:val="0"/>
          <w:numId w:val="21"/>
        </w:numPr>
        <w:contextualSpacing/>
      </w:pPr>
      <w:r w:rsidRPr="00F2200F">
        <w:t>In short-lived species (usually species with high growth rates), you can use PnsAgeRed (limits Psn as a function of age) to depress mid-age growth (if you are unable to do it using means already described).  See the PnET-Succession worksheet to see how this parameter affects growth.  Short-lived species also tend to grow fast and have higher maintenance respiration rates, so raising MaintResp is another option to depress the curve.  However, this may make them more prone to competition mortality.  In longer-lived species that tend to get heart rot, large dead branches (e.g. red maple), or lots of self-thinning mortality, you could raise TOwood to depress the height of growth curve.</w:t>
      </w:r>
    </w:p>
    <w:p w14:paraId="6B311E8E" w14:textId="77777777" w:rsidR="00FA7ECB" w:rsidRPr="00F2200F" w:rsidRDefault="00FA7ECB" w:rsidP="00FA7ECB">
      <w:pPr>
        <w:numPr>
          <w:ilvl w:val="0"/>
          <w:numId w:val="21"/>
        </w:numPr>
        <w:contextualSpacing/>
      </w:pPr>
      <w:r w:rsidRPr="00F2200F">
        <w:t xml:space="preserve">Finally, EstRad can be set equal to the highest fRad value seen in the first </w:t>
      </w:r>
      <w:r>
        <w:t xml:space="preserve">couple of </w:t>
      </w:r>
      <w:r w:rsidRPr="00F2200F">
        <w:t>growing season</w:t>
      </w:r>
      <w:r>
        <w:t>s</w:t>
      </w:r>
      <w:r w:rsidRPr="00F2200F">
        <w:t xml:space="preserve"> (Age=1</w:t>
      </w:r>
      <w:r>
        <w:t>-2</w:t>
      </w:r>
      <w:r w:rsidRPr="00F2200F">
        <w:t xml:space="preserve">).  Thus, the effect of light on establishment is scaled to the best-case light conditions possible.  Values in Table 1 are based on my experience, but you should confirm them by checking a few species against your own outputs.  Please share </w:t>
      </w:r>
      <w:r>
        <w:t xml:space="preserve">with me </w:t>
      </w:r>
      <w:r w:rsidRPr="00F2200F">
        <w:t>anything you may learn about setting EstRad.  Note: EstMoist is almost always set to 1.0 because fWater regularly equals 1.0 during simulations (see PnET-Succession User Guide for details).</w:t>
      </w:r>
    </w:p>
    <w:p w14:paraId="566E1D74" w14:textId="77777777" w:rsidR="00FA7ECB" w:rsidRPr="00F2200F" w:rsidRDefault="00FA7ECB" w:rsidP="00FA7ECB">
      <w:pPr>
        <w:numPr>
          <w:ilvl w:val="0"/>
          <w:numId w:val="21"/>
        </w:numPr>
        <w:contextualSpacing/>
      </w:pPr>
      <w:r w:rsidRPr="00F2200F">
        <w:t xml:space="preserve">Note that species with dramatically different </w:t>
      </w:r>
      <w:r>
        <w:t xml:space="preserve">initial </w:t>
      </w:r>
      <w:r w:rsidRPr="00F2200F">
        <w:t xml:space="preserve">growth curve shapes may not compete as expected.  When one cohort accrues a significantly bigger biomass, it may overtop the other, which puts the lower cohort at a significant disadvantage.  Keep this is mind as you calibrate growth curves; </w:t>
      </w:r>
      <w:r>
        <w:t xml:space="preserve">for each species </w:t>
      </w:r>
      <w:r w:rsidRPr="00F2200F">
        <w:t xml:space="preserve">you may want to favor a shape that is somewhat consistent with other species that </w:t>
      </w:r>
      <w:r>
        <w:t>have the same growth strategy (e.g., pioneers v. shade-tolerants)</w:t>
      </w:r>
      <w:r w:rsidRPr="00F2200F">
        <w:t xml:space="preserve">.  Calibrating </w:t>
      </w:r>
      <w:r>
        <w:t xml:space="preserve">growth </w:t>
      </w:r>
      <w:r w:rsidRPr="00F2200F">
        <w:t xml:space="preserve">to strictly </w:t>
      </w:r>
      <w:r>
        <w:t xml:space="preserve">match </w:t>
      </w:r>
      <w:r w:rsidRPr="00F2200F">
        <w:t xml:space="preserve">empirical growth curves may cause competition behavior </w:t>
      </w:r>
      <w:r>
        <w:t xml:space="preserve">in the model </w:t>
      </w:r>
      <w:r w:rsidRPr="00F2200F">
        <w:t xml:space="preserve">that is unrealistic.  </w:t>
      </w:r>
    </w:p>
    <w:p w14:paraId="596CCC52" w14:textId="77777777" w:rsidR="00FA7ECB" w:rsidRPr="00F2200F" w:rsidRDefault="00FA7ECB" w:rsidP="00FA7ECB">
      <w:pPr>
        <w:numPr>
          <w:ilvl w:val="0"/>
          <w:numId w:val="21"/>
        </w:numPr>
        <w:contextualSpacing/>
      </w:pPr>
      <w:r w:rsidRPr="00F2200F">
        <w:t xml:space="preserve">It is prudent to test the competitive behavior of pairs of species to ensure that the behavior is appropriate.  I recommend that you conduct some tests of two and/or three species combinations using your calibration setup to ensure that species compete as you would expect.  </w:t>
      </w:r>
      <w:r>
        <w:t xml:space="preserve">Extremely poor competitive ability usually results only when a cohort is inappropriately overtopped by another and becomes light-starved.  Some users conduct </w:t>
      </w:r>
      <w:r w:rsidRPr="0032763E">
        <w:t xml:space="preserve">tests </w:t>
      </w:r>
      <w:r>
        <w:t xml:space="preserve">(or even calibrate concurrently) </w:t>
      </w:r>
      <w:r w:rsidRPr="0032763E">
        <w:t xml:space="preserve">on different soil types, which is especially useful for checking </w:t>
      </w:r>
      <w:r>
        <w:t xml:space="preserve">growth </w:t>
      </w:r>
      <w:r w:rsidRPr="0032763E">
        <w:t xml:space="preserve">under waterlogged and drought conditions.  Small tweaks to the H parameters can </w:t>
      </w:r>
      <w:r>
        <w:t xml:space="preserve">often </w:t>
      </w:r>
      <w:r w:rsidRPr="0032763E">
        <w:t>greatly improve performance on those soils while having little effect on performance on the mesic soil.</w:t>
      </w:r>
      <w:r>
        <w:rPr>
          <w:rStyle w:val="cf01"/>
        </w:rPr>
        <w:t xml:space="preserve">  </w:t>
      </w:r>
      <w:r w:rsidRPr="00F2200F">
        <w:t>Anomalies can be corrected with modest tweaks of one or two parameters</w:t>
      </w:r>
      <w:r>
        <w:t xml:space="preserve"> to ensure that the cohorts grow sufficiently similar to remain in the same canopy layer</w:t>
      </w:r>
      <w:r w:rsidRPr="00F2200F">
        <w:t xml:space="preserve">.  You can also adjust the LayerThreshRatio parameters if needed to achieve desired canopy layering behavior.  The currently recommended value is 0.5, but </w:t>
      </w:r>
      <w:r>
        <w:t>you may find that another value is better (e.g., 0.67)</w:t>
      </w:r>
      <w:r w:rsidRPr="00F2200F">
        <w:t>.</w:t>
      </w:r>
    </w:p>
    <w:p w14:paraId="3DE7562F" w14:textId="77777777" w:rsidR="00FA7ECB" w:rsidRPr="00F2200F" w:rsidRDefault="00FA7ECB" w:rsidP="00FA7ECB">
      <w:pPr>
        <w:numPr>
          <w:ilvl w:val="0"/>
          <w:numId w:val="21"/>
        </w:numPr>
        <w:ind w:left="360"/>
        <w:contextualSpacing/>
      </w:pPr>
      <w:r w:rsidRPr="00F2200F">
        <w:t xml:space="preserve">You will need starting parameter values.  Here are some generic ones for temperate forest species that are </w:t>
      </w:r>
      <w:r>
        <w:t>good starting points</w:t>
      </w:r>
      <w:r w:rsidRPr="00F2200F">
        <w:t xml:space="preserve">: </w:t>
      </w:r>
    </w:p>
    <w:p w14:paraId="6EE20E3B" w14:textId="77777777" w:rsidR="00FA7ECB" w:rsidRPr="00F2200F" w:rsidRDefault="00FA7ECB" w:rsidP="00FA7ECB">
      <w:pPr>
        <w:numPr>
          <w:ilvl w:val="1"/>
          <w:numId w:val="21"/>
        </w:numPr>
        <w:ind w:left="900"/>
        <w:contextualSpacing/>
      </w:pPr>
      <w:r w:rsidRPr="00F2200F">
        <w:t>SLWDel: 0.0 for evergreen, 0.2 for deciduous</w:t>
      </w:r>
    </w:p>
    <w:p w14:paraId="7148E05F" w14:textId="77777777" w:rsidR="00FA7ECB" w:rsidRPr="00F2200F" w:rsidRDefault="00FA7ECB" w:rsidP="00FA7ECB">
      <w:pPr>
        <w:numPr>
          <w:ilvl w:val="1"/>
          <w:numId w:val="21"/>
        </w:numPr>
        <w:ind w:left="900"/>
        <w:contextualSpacing/>
      </w:pPr>
      <w:r w:rsidRPr="00F2200F">
        <w:t xml:space="preserve">AmaxA: 5.3 for evergreen, -46 for deciduous </w:t>
      </w:r>
    </w:p>
    <w:p w14:paraId="13D48EEE" w14:textId="77777777" w:rsidR="00FA7ECB" w:rsidRPr="00F2200F" w:rsidRDefault="00FA7ECB" w:rsidP="00FA7ECB">
      <w:pPr>
        <w:numPr>
          <w:ilvl w:val="1"/>
          <w:numId w:val="21"/>
        </w:numPr>
        <w:ind w:left="900"/>
        <w:contextualSpacing/>
      </w:pPr>
      <w:r w:rsidRPr="00F2200F">
        <w:lastRenderedPageBreak/>
        <w:t>AmaxB: 21.5 for evergreen, 71.9 for deciduous</w:t>
      </w:r>
    </w:p>
    <w:p w14:paraId="5C7C0206" w14:textId="77777777" w:rsidR="00FA7ECB" w:rsidRPr="00F2200F" w:rsidRDefault="00FA7ECB" w:rsidP="00FA7ECB">
      <w:pPr>
        <w:numPr>
          <w:ilvl w:val="1"/>
          <w:numId w:val="21"/>
        </w:numPr>
        <w:ind w:left="900"/>
        <w:contextualSpacing/>
      </w:pPr>
      <w:r w:rsidRPr="00F2200F">
        <w:t>BFolResp: 0.1</w:t>
      </w:r>
      <w:r>
        <w:t>.  This can be varied slightly by shade-tolerance (HalfSat) if desired.</w:t>
      </w:r>
    </w:p>
    <w:p w14:paraId="1C66778C" w14:textId="77777777" w:rsidR="00FA7ECB" w:rsidRPr="00F2200F" w:rsidRDefault="00FA7ECB" w:rsidP="00FA7ECB">
      <w:pPr>
        <w:numPr>
          <w:ilvl w:val="1"/>
          <w:numId w:val="21"/>
        </w:numPr>
        <w:ind w:left="900"/>
        <w:contextualSpacing/>
      </w:pPr>
      <w:r w:rsidRPr="00F2200F">
        <w:t>k: 0.5 for evergreen, 0.58 for deciduous</w:t>
      </w:r>
    </w:p>
    <w:p w14:paraId="220507C2" w14:textId="77777777" w:rsidR="00FA7ECB" w:rsidRPr="00F2200F" w:rsidRDefault="00FA7ECB" w:rsidP="00FA7ECB">
      <w:pPr>
        <w:numPr>
          <w:ilvl w:val="1"/>
          <w:numId w:val="21"/>
        </w:numPr>
        <w:ind w:left="900"/>
        <w:contextualSpacing/>
      </w:pPr>
      <w:r w:rsidRPr="00F2200F">
        <w:t>DNSC: 0.05</w:t>
      </w:r>
    </w:p>
    <w:p w14:paraId="36076569" w14:textId="77777777" w:rsidR="00FA7ECB" w:rsidRPr="00F2200F" w:rsidRDefault="00FA7ECB" w:rsidP="00FA7ECB">
      <w:pPr>
        <w:numPr>
          <w:ilvl w:val="1"/>
          <w:numId w:val="21"/>
        </w:numPr>
        <w:ind w:left="900"/>
        <w:contextualSpacing/>
      </w:pPr>
      <w:r w:rsidRPr="00F2200F">
        <w:t>Q10: 2</w:t>
      </w:r>
    </w:p>
    <w:p w14:paraId="54CA2F01" w14:textId="77777777" w:rsidR="00FA7ECB" w:rsidRPr="00F2200F" w:rsidRDefault="00FA7ECB" w:rsidP="00FA7ECB">
      <w:pPr>
        <w:numPr>
          <w:ilvl w:val="1"/>
          <w:numId w:val="21"/>
        </w:numPr>
        <w:ind w:left="900"/>
        <w:contextualSpacing/>
      </w:pPr>
      <w:r w:rsidRPr="00F2200F">
        <w:t>DVPD1: 0.05</w:t>
      </w:r>
    </w:p>
    <w:p w14:paraId="6B7A2C9A" w14:textId="77777777" w:rsidR="00FA7ECB" w:rsidRPr="00F2200F" w:rsidRDefault="00FA7ECB" w:rsidP="00FA7ECB">
      <w:pPr>
        <w:numPr>
          <w:ilvl w:val="1"/>
          <w:numId w:val="21"/>
        </w:numPr>
        <w:ind w:left="900"/>
        <w:contextualSpacing/>
      </w:pPr>
      <w:r w:rsidRPr="00F2200F">
        <w:t>DVPD2: 2</w:t>
      </w:r>
    </w:p>
    <w:p w14:paraId="490DF7B9" w14:textId="77777777" w:rsidR="00FA7ECB" w:rsidRPr="00F2200F" w:rsidRDefault="00FA7ECB" w:rsidP="00FA7ECB">
      <w:pPr>
        <w:numPr>
          <w:ilvl w:val="1"/>
          <w:numId w:val="21"/>
        </w:numPr>
        <w:ind w:left="900"/>
        <w:contextualSpacing/>
      </w:pPr>
      <w:r w:rsidRPr="00F2200F">
        <w:t>IMAX: 5-10 (there is a significant performance cost with values higher than these; I have always used 5.)</w:t>
      </w:r>
    </w:p>
    <w:p w14:paraId="37E53DB6" w14:textId="77777777" w:rsidR="00FA7ECB" w:rsidRPr="00F2200F" w:rsidRDefault="00FA7ECB" w:rsidP="00FA7ECB">
      <w:pPr>
        <w:numPr>
          <w:ilvl w:val="1"/>
          <w:numId w:val="21"/>
        </w:numPr>
        <w:ind w:left="900"/>
        <w:contextualSpacing/>
      </w:pPr>
      <w:r w:rsidRPr="00F2200F">
        <w:t>TOWood: 0.0</w:t>
      </w:r>
      <w:r>
        <w:t>3</w:t>
      </w:r>
    </w:p>
    <w:p w14:paraId="707D5039" w14:textId="77777777" w:rsidR="00FA7ECB" w:rsidRPr="00F2200F" w:rsidRDefault="00FA7ECB" w:rsidP="00FA7ECB">
      <w:pPr>
        <w:numPr>
          <w:ilvl w:val="1"/>
          <w:numId w:val="21"/>
        </w:numPr>
        <w:ind w:left="900"/>
        <w:contextualSpacing/>
      </w:pPr>
      <w:r w:rsidRPr="00F2200F">
        <w:t>TORoot: 0.0</w:t>
      </w:r>
      <w:r>
        <w:t>3</w:t>
      </w:r>
    </w:p>
    <w:p w14:paraId="127B8422" w14:textId="77777777" w:rsidR="00FA7ECB" w:rsidRPr="00F2200F" w:rsidRDefault="00FA7ECB" w:rsidP="00FA7ECB">
      <w:r w:rsidRPr="00F2200F">
        <w:t>Here are some other PnET-Succession parameter values I have used that you may need to modify for your species:</w:t>
      </w:r>
    </w:p>
    <w:p w14:paraId="2788D5B5" w14:textId="77777777" w:rsidR="00FA7ECB" w:rsidRPr="00F2200F" w:rsidRDefault="00FA7ECB" w:rsidP="00FA7ECB">
      <w:pPr>
        <w:numPr>
          <w:ilvl w:val="0"/>
          <w:numId w:val="20"/>
        </w:numPr>
        <w:ind w:left="900"/>
        <w:contextualSpacing/>
      </w:pPr>
      <w:r w:rsidRPr="00F2200F">
        <w:t>H1.H2: 0/4 for most species.  Use -3.</w:t>
      </w:r>
      <w:r>
        <w:t>1</w:t>
      </w:r>
      <w:r w:rsidRPr="00F2200F">
        <w:t>/2 for species that are moderately waterlogging tolerant and -5/0</w:t>
      </w:r>
      <w:r>
        <w:t>.5</w:t>
      </w:r>
      <w:r w:rsidRPr="00F2200F">
        <w:t xml:space="preserve"> for species that are very waterlogging tolerant. This allows some photosynthesis even on saturated soils.  </w:t>
      </w:r>
      <w:r>
        <w:t>To produce a gradient of waterlogging tolerance among species, u</w:t>
      </w:r>
      <w:r w:rsidRPr="00F2200F">
        <w:t xml:space="preserve">se the PnET-Succession function worksheet to find values that produce the desired </w:t>
      </w:r>
      <w:r>
        <w:t xml:space="preserve">gradient in the </w:t>
      </w:r>
      <w:r w:rsidRPr="00F2200F">
        <w:t>reduction in photosynthesis on saturated soil</w:t>
      </w:r>
      <w:r>
        <w:t xml:space="preserve"> (pressure head between 0 and 3.6)</w:t>
      </w:r>
      <w:r w:rsidRPr="00F2200F">
        <w:t>.</w:t>
      </w:r>
    </w:p>
    <w:p w14:paraId="477B53ED" w14:textId="77777777" w:rsidR="00FA7ECB" w:rsidRPr="00F2200F" w:rsidRDefault="00FA7ECB" w:rsidP="00FA7ECB">
      <w:pPr>
        <w:numPr>
          <w:ilvl w:val="0"/>
          <w:numId w:val="20"/>
        </w:numPr>
        <w:ind w:left="900"/>
        <w:contextualSpacing/>
      </w:pPr>
      <w:r w:rsidRPr="00F2200F">
        <w:t xml:space="preserve">H3/H4: </w:t>
      </w:r>
      <w:r>
        <w:t xml:space="preserve">Because most trees can fully access water until water potential drops below a threshold (H4), I now recommend that H3=H4.  Set H3 and H4 to </w:t>
      </w:r>
      <w:r w:rsidRPr="00F2200F">
        <w:t>140 for drought intolerant</w:t>
      </w:r>
      <w:r>
        <w:t xml:space="preserve"> and</w:t>
      </w:r>
      <w:r w:rsidRPr="00F2200F">
        <w:t xml:space="preserve"> 153 for drought tolerant; I </w:t>
      </w:r>
      <w:r>
        <w:t xml:space="preserve">typically </w:t>
      </w:r>
      <w:r w:rsidRPr="00F2200F">
        <w:t xml:space="preserve">use a gradient across </w:t>
      </w:r>
      <w:r>
        <w:t>four</w:t>
      </w:r>
      <w:r w:rsidRPr="00F2200F">
        <w:t xml:space="preserve"> </w:t>
      </w:r>
      <w:r>
        <w:t xml:space="preserve">drought-tolerance </w:t>
      </w:r>
      <w:r w:rsidRPr="00F2200F">
        <w:t>classes.</w:t>
      </w:r>
    </w:p>
    <w:p w14:paraId="614F7666" w14:textId="77777777" w:rsidR="00FA7ECB" w:rsidRPr="00F2200F" w:rsidRDefault="00FA7ECB" w:rsidP="00FA7ECB">
      <w:pPr>
        <w:numPr>
          <w:ilvl w:val="0"/>
          <w:numId w:val="20"/>
        </w:numPr>
        <w:ind w:left="900"/>
        <w:contextualSpacing/>
      </w:pPr>
      <w:r w:rsidRPr="00F2200F">
        <w:t>PsnAgeRed: 5</w:t>
      </w:r>
    </w:p>
    <w:p w14:paraId="407E15F3" w14:textId="77777777" w:rsidR="00FA7ECB" w:rsidRPr="00F2200F" w:rsidRDefault="00FA7ECB" w:rsidP="00FA7ECB">
      <w:pPr>
        <w:numPr>
          <w:ilvl w:val="0"/>
          <w:numId w:val="20"/>
        </w:numPr>
        <w:ind w:left="900"/>
        <w:contextualSpacing/>
      </w:pPr>
      <w:r w:rsidRPr="00F2200F">
        <w:t>KWLit</w:t>
      </w:r>
      <w:r w:rsidRPr="00F2200F">
        <w:tab/>
      </w:r>
      <w:r w:rsidRPr="00F2200F">
        <w:tab/>
      </w:r>
      <w:r w:rsidRPr="00F2200F">
        <w:tab/>
        <w:t>0.1</w:t>
      </w:r>
      <w:r w:rsidRPr="00F2200F">
        <w:tab/>
        <w:t>&lt;&lt;0.075 for hardwoods and 0.125 for softwoods (Mattson 1987)</w:t>
      </w:r>
    </w:p>
    <w:p w14:paraId="401CDE86" w14:textId="77777777" w:rsidR="00FA7ECB" w:rsidRPr="00F2200F" w:rsidRDefault="00FA7ECB" w:rsidP="00FA7ECB">
      <w:pPr>
        <w:numPr>
          <w:ilvl w:val="0"/>
          <w:numId w:val="20"/>
        </w:numPr>
        <w:ind w:left="900"/>
        <w:contextualSpacing/>
      </w:pPr>
      <w:r w:rsidRPr="00F2200F">
        <w:t>FolLignin</w:t>
      </w:r>
      <w:r w:rsidRPr="00F2200F">
        <w:tab/>
      </w:r>
      <w:r w:rsidRPr="00F2200F">
        <w:tab/>
        <w:t>0.2</w:t>
      </w:r>
      <w:r w:rsidRPr="00F2200F">
        <w:tab/>
        <w:t>&lt;&lt;Range in Melillo et al (1982) = 0-0.25</w:t>
      </w:r>
    </w:p>
    <w:p w14:paraId="2E918CF4" w14:textId="77777777" w:rsidR="00FA7ECB" w:rsidRPr="00F2200F" w:rsidRDefault="00FA7ECB" w:rsidP="00FA7ECB">
      <w:pPr>
        <w:contextualSpacing/>
      </w:pPr>
      <w:r>
        <w:t>Here are some generic parameter values that I have used.</w:t>
      </w:r>
    </w:p>
    <w:p w14:paraId="20D9310D" w14:textId="77777777" w:rsidR="00FA7ECB" w:rsidRPr="00F2200F" w:rsidRDefault="00FA7ECB" w:rsidP="00FA7ECB">
      <w:pPr>
        <w:numPr>
          <w:ilvl w:val="0"/>
          <w:numId w:val="20"/>
        </w:numPr>
        <w:ind w:left="900"/>
        <w:contextualSpacing/>
      </w:pPr>
      <w:r w:rsidRPr="00F2200F">
        <w:t>Wythers</w:t>
      </w:r>
      <w:r w:rsidRPr="00F2200F">
        <w:tab/>
      </w:r>
      <w:r w:rsidRPr="00F2200F">
        <w:tab/>
        <w:t>true</w:t>
      </w:r>
    </w:p>
    <w:p w14:paraId="473B9358" w14:textId="77777777" w:rsidR="00FA7ECB" w:rsidRPr="00F2200F" w:rsidRDefault="00FA7ECB" w:rsidP="00FA7ECB">
      <w:pPr>
        <w:numPr>
          <w:ilvl w:val="0"/>
          <w:numId w:val="20"/>
        </w:numPr>
        <w:ind w:left="900"/>
        <w:contextualSpacing/>
      </w:pPr>
      <w:r w:rsidRPr="00F2200F">
        <w:t>PrecipEvents</w:t>
      </w:r>
      <w:r w:rsidRPr="00F2200F">
        <w:tab/>
        <w:t>11</w:t>
      </w:r>
    </w:p>
    <w:p w14:paraId="539065B8" w14:textId="77777777" w:rsidR="00FA7ECB" w:rsidRDefault="00FA7ECB" w:rsidP="00FA7ECB">
      <w:pPr>
        <w:numPr>
          <w:ilvl w:val="0"/>
          <w:numId w:val="20"/>
        </w:numPr>
        <w:ind w:left="900"/>
        <w:contextualSpacing/>
      </w:pPr>
      <w:r w:rsidRPr="00F2200F">
        <w:t>DTEMP</w:t>
      </w:r>
      <w:r w:rsidRPr="00F2200F">
        <w:tab/>
      </w:r>
      <w:r w:rsidRPr="00F2200F">
        <w:tab/>
        <w:t>true</w:t>
      </w:r>
    </w:p>
    <w:p w14:paraId="659B1A02" w14:textId="77777777" w:rsidR="00FA7ECB" w:rsidRDefault="00FA7ECB" w:rsidP="00FA7ECB">
      <w:pPr>
        <w:numPr>
          <w:ilvl w:val="0"/>
          <w:numId w:val="20"/>
        </w:numPr>
        <w:ind w:left="900"/>
        <w:contextualSpacing/>
      </w:pPr>
      <w:r w:rsidRPr="008F1E36">
        <w:t>MaxCanopyLayers</w:t>
      </w:r>
      <w:r w:rsidRPr="008F1E36">
        <w:tab/>
      </w:r>
      <w:r>
        <w:t>5</w:t>
      </w:r>
      <w:r>
        <w:tab/>
        <w:t>&lt;&lt;Very little light can penetrate more than 5 layers unless LAI is quite low in each layer.</w:t>
      </w:r>
    </w:p>
    <w:p w14:paraId="0A41BA96" w14:textId="77777777" w:rsidR="00FA7ECB" w:rsidRDefault="00FA7ECB" w:rsidP="00FA7ECB">
      <w:pPr>
        <w:numPr>
          <w:ilvl w:val="0"/>
          <w:numId w:val="20"/>
        </w:numPr>
        <w:ind w:left="900"/>
        <w:contextualSpacing/>
      </w:pPr>
      <w:r w:rsidRPr="00EA239C">
        <w:t>LayerThreshRatio</w:t>
      </w:r>
      <w:r w:rsidRPr="00EA239C">
        <w:tab/>
        <w:t xml:space="preserve">0.5 </w:t>
      </w:r>
    </w:p>
    <w:p w14:paraId="169FC9A3" w14:textId="77777777" w:rsidR="00FA7ECB" w:rsidRDefault="00FA7ECB" w:rsidP="00FA7ECB">
      <w:pPr>
        <w:numPr>
          <w:ilvl w:val="0"/>
          <w:numId w:val="20"/>
        </w:numPr>
        <w:ind w:left="900"/>
        <w:contextualSpacing/>
      </w:pPr>
      <w:r>
        <w:t>MaintResp</w:t>
      </w:r>
      <w:r>
        <w:tab/>
      </w:r>
      <w:r>
        <w:tab/>
        <w:t>0.002</w:t>
      </w:r>
    </w:p>
    <w:p w14:paraId="0B072E16" w14:textId="77777777" w:rsidR="00FA7ECB" w:rsidRPr="00F2200F" w:rsidRDefault="00FA7ECB" w:rsidP="00FA7ECB">
      <w:pPr>
        <w:numPr>
          <w:ilvl w:val="0"/>
          <w:numId w:val="20"/>
        </w:numPr>
        <w:ind w:left="900"/>
        <w:contextualSpacing/>
      </w:pPr>
      <w:r>
        <w:t>EvapDepth</w:t>
      </w:r>
      <w:r>
        <w:tab/>
      </w:r>
      <w:r>
        <w:tab/>
        <w:t>25</w:t>
      </w:r>
      <w:r>
        <w:tab/>
        <w:t xml:space="preserve">&lt;&lt;Default=25.  </w:t>
      </w:r>
    </w:p>
    <w:p w14:paraId="2D7FBA7D" w14:textId="77777777" w:rsidR="00FA7ECB" w:rsidRPr="00207E0A" w:rsidRDefault="00FA7ECB" w:rsidP="00FA7ECB">
      <w:pPr>
        <w:contextualSpacing/>
      </w:pPr>
      <w:r w:rsidRPr="00207E0A">
        <w:t>Here are some generic ecoregion parameter values that I have used.</w:t>
      </w:r>
    </w:p>
    <w:p w14:paraId="1822259A" w14:textId="77777777" w:rsidR="00FA7ECB" w:rsidRPr="00F2200F" w:rsidRDefault="00FA7ECB" w:rsidP="00FA7ECB">
      <w:pPr>
        <w:numPr>
          <w:ilvl w:val="0"/>
          <w:numId w:val="20"/>
        </w:numPr>
        <w:ind w:left="900"/>
        <w:contextualSpacing/>
      </w:pPr>
      <w:r>
        <w:t>RootingDepth</w:t>
      </w:r>
      <w:r>
        <w:tab/>
        <w:t>1000</w:t>
      </w:r>
      <w:r>
        <w:tab/>
        <w:t>&lt;&lt;</w:t>
      </w:r>
      <w:r w:rsidRPr="00207E0A">
        <w:t xml:space="preserve"> </w:t>
      </w:r>
      <w:r w:rsidRPr="00F2200F">
        <w:t xml:space="preserve">upland ecoregions; I use </w:t>
      </w:r>
      <w:r>
        <w:t>500</w:t>
      </w:r>
      <w:r w:rsidRPr="00F2200F">
        <w:t xml:space="preserve"> (mm) for lowlands</w:t>
      </w:r>
    </w:p>
    <w:p w14:paraId="710956C4" w14:textId="77777777" w:rsidR="00FA7ECB" w:rsidRPr="00F2200F" w:rsidRDefault="00FA7ECB" w:rsidP="00FA7ECB">
      <w:pPr>
        <w:numPr>
          <w:ilvl w:val="0"/>
          <w:numId w:val="20"/>
        </w:numPr>
        <w:ind w:left="900"/>
        <w:contextualSpacing/>
      </w:pPr>
      <w:r w:rsidRPr="00F2200F">
        <w:t>RunoffCapture</w:t>
      </w:r>
      <w:r w:rsidRPr="00F2200F">
        <w:tab/>
        <w:t>0</w:t>
      </w:r>
      <w:r w:rsidRPr="00F2200F">
        <w:tab/>
        <w:t xml:space="preserve">&lt;&lt; upland ecoregions; I use </w:t>
      </w:r>
      <w:r>
        <w:t>300</w:t>
      </w:r>
      <w:r w:rsidRPr="00F2200F">
        <w:t xml:space="preserve"> (mm) for lowlands</w:t>
      </w:r>
    </w:p>
    <w:p w14:paraId="0E528488" w14:textId="77777777" w:rsidR="00FA7ECB" w:rsidRPr="00F2200F" w:rsidRDefault="00FA7ECB" w:rsidP="00FA7ECB">
      <w:pPr>
        <w:numPr>
          <w:ilvl w:val="0"/>
          <w:numId w:val="20"/>
        </w:numPr>
        <w:ind w:left="900"/>
        <w:contextualSpacing/>
      </w:pPr>
      <w:r w:rsidRPr="00F2200F">
        <w:t>LeakageFrac</w:t>
      </w:r>
      <w:r w:rsidRPr="00F2200F">
        <w:tab/>
      </w:r>
      <w:r w:rsidRPr="00F2200F">
        <w:tab/>
        <w:t>1.0</w:t>
      </w:r>
      <w:r w:rsidRPr="00F2200F">
        <w:tab/>
        <w:t>&lt;&lt;upland ecoregions; I use 0.0</w:t>
      </w:r>
      <w:r>
        <w:t>2</w:t>
      </w:r>
      <w:r w:rsidRPr="00F2200F">
        <w:t xml:space="preserve"> for lowlands</w:t>
      </w:r>
    </w:p>
    <w:p w14:paraId="0EB31B78" w14:textId="77777777" w:rsidR="00FA7ECB" w:rsidRPr="00F2200F" w:rsidRDefault="00FA7ECB" w:rsidP="00FA7ECB">
      <w:pPr>
        <w:numPr>
          <w:ilvl w:val="0"/>
          <w:numId w:val="20"/>
        </w:numPr>
        <w:ind w:left="900"/>
        <w:contextualSpacing/>
      </w:pPr>
      <w:r w:rsidRPr="00F2200F">
        <w:t>PrecIntConst</w:t>
      </w:r>
      <w:r w:rsidRPr="00F2200F">
        <w:tab/>
      </w:r>
      <w:r w:rsidRPr="00F2200F">
        <w:tab/>
        <w:t>0.1</w:t>
      </w:r>
      <w:r w:rsidRPr="00F2200F">
        <w:tab/>
        <w:t>&lt;&lt;upland ecoregions; may be 0.05 for sparsely populated lowlands</w:t>
      </w:r>
    </w:p>
    <w:p w14:paraId="083177B4" w14:textId="77777777" w:rsidR="00FA7ECB" w:rsidRPr="00F2200F" w:rsidRDefault="00FA7ECB" w:rsidP="00FA7ECB">
      <w:pPr>
        <w:numPr>
          <w:ilvl w:val="0"/>
          <w:numId w:val="20"/>
        </w:numPr>
        <w:ind w:left="900"/>
        <w:contextualSpacing/>
      </w:pPr>
      <w:r w:rsidRPr="00F2200F">
        <w:t>LeakageFrostDepth</w:t>
      </w:r>
      <w:r w:rsidRPr="00F2200F">
        <w:tab/>
        <w:t>3000</w:t>
      </w:r>
      <w:r w:rsidRPr="00F2200F">
        <w:tab/>
        <w:t>&lt;&lt;</w:t>
      </w:r>
      <w:r>
        <w:t xml:space="preserve">(mm) </w:t>
      </w:r>
      <w:r w:rsidRPr="00F2200F">
        <w:t>only applies with permafrost turned on</w:t>
      </w:r>
    </w:p>
    <w:p w14:paraId="6CC9F534" w14:textId="77777777" w:rsidR="00FA7ECB" w:rsidRPr="00F2200F" w:rsidRDefault="00FA7ECB" w:rsidP="00FA7ECB">
      <w:pPr>
        <w:numPr>
          <w:ilvl w:val="0"/>
          <w:numId w:val="20"/>
        </w:numPr>
        <w:ind w:left="900"/>
        <w:contextualSpacing/>
      </w:pPr>
      <w:r w:rsidRPr="00F2200F">
        <w:t>WinterSTD</w:t>
      </w:r>
      <w:r w:rsidRPr="00F2200F">
        <w:tab/>
      </w:r>
      <w:r w:rsidRPr="00F2200F">
        <w:tab/>
        <w:t>6.67</w:t>
      </w:r>
      <w:r w:rsidRPr="00F2200F">
        <w:tab/>
        <w:t>&lt;&lt;ranges between 6.67 (52 deg. N) and 9.2 (70N) in Siberia.  See map in Court (1951) for USA estimates.</w:t>
      </w:r>
    </w:p>
    <w:p w14:paraId="1AD0AA4E" w14:textId="77777777" w:rsidR="00FA7ECB" w:rsidRDefault="00FA7ECB" w:rsidP="00FA7ECB">
      <w:pPr>
        <w:numPr>
          <w:ilvl w:val="0"/>
          <w:numId w:val="20"/>
        </w:numPr>
        <w:ind w:left="900"/>
        <w:contextualSpacing/>
      </w:pPr>
      <w:r w:rsidRPr="00F2200F">
        <w:t>MaxPest</w:t>
      </w:r>
      <w:r w:rsidRPr="00F2200F">
        <w:tab/>
      </w:r>
      <w:r w:rsidRPr="00F2200F">
        <w:tab/>
      </w:r>
      <w:r>
        <w:t>1.0</w:t>
      </w:r>
      <w:r w:rsidRPr="00F2200F">
        <w:tab/>
        <w:t>&lt;</w:t>
      </w:r>
      <w:r>
        <w:t>&lt; Time step dependent.  MaxPest=TS length/10</w:t>
      </w:r>
    </w:p>
    <w:p w14:paraId="522220B7" w14:textId="77777777" w:rsidR="00FA7ECB" w:rsidRPr="00F2200F" w:rsidRDefault="00FA7ECB" w:rsidP="00FA7ECB">
      <w:pPr>
        <w:ind w:left="900"/>
        <w:contextualSpacing/>
      </w:pPr>
    </w:p>
    <w:p w14:paraId="024DF708" w14:textId="77777777" w:rsidR="00FA7ECB" w:rsidRPr="00F2200F" w:rsidRDefault="00FA7ECB" w:rsidP="00FA7ECB">
      <w:pPr>
        <w:numPr>
          <w:ilvl w:val="0"/>
          <w:numId w:val="21"/>
        </w:numPr>
        <w:ind w:left="360"/>
        <w:contextualSpacing/>
      </w:pPr>
      <w:r w:rsidRPr="00F2200F">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r>
        <w:t xml:space="preserve">  If you find that a species growth does not respond to increases in FracFol or MaxFracFol it may be that it may have insufficient carbon reserves to construct the requested foliage; in such cases, try raising DNSC.</w:t>
      </w:r>
    </w:p>
    <w:p w14:paraId="040AACA0" w14:textId="77777777" w:rsidR="00FA7ECB" w:rsidRPr="00F2200F" w:rsidRDefault="00FA7ECB" w:rsidP="00FA7ECB">
      <w:pPr>
        <w:numPr>
          <w:ilvl w:val="0"/>
          <w:numId w:val="21"/>
        </w:numPr>
        <w:ind w:left="360"/>
        <w:contextualSpacing/>
      </w:pPr>
      <w:r w:rsidRPr="00F2200F">
        <w:t xml:space="preserve">InitialNSC similarly has little effect on cohort competition unless values among species vary by more than an order of magnitude. </w:t>
      </w:r>
    </w:p>
    <w:p w14:paraId="288D2AE1" w14:textId="77777777" w:rsidR="00FA7ECB" w:rsidRPr="00F2200F" w:rsidRDefault="00FA7ECB" w:rsidP="00FA7ECB">
      <w:pPr>
        <w:numPr>
          <w:ilvl w:val="0"/>
          <w:numId w:val="21"/>
        </w:numPr>
        <w:ind w:left="360"/>
        <w:contextualSpacing/>
      </w:pPr>
      <w:r w:rsidRPr="00F2200F">
        <w:t xml:space="preserve">Establishment probability (Pest) is a function of the light and water photosynthesis reduction factors for the species at the time of establishment.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0.85-0.98.  Furthermore, establishment rates are sometimes too high or too low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suggest starting with a MaxPest value of 1.0 (no alteration of Pest) and tune up or down from there if cohort numbers </w:t>
      </w:r>
      <w:r>
        <w:t>indefinitely</w:t>
      </w:r>
      <w:r w:rsidRPr="00F2200F">
        <w:t xml:space="preserve"> increase or decrease</w:t>
      </w:r>
      <w:r>
        <w:t>, or if mean # of cohorts per cell consistently exceeds about 12</w:t>
      </w:r>
      <w:r w:rsidRPr="00F2200F">
        <w:t xml:space="preserve">.  </w:t>
      </w:r>
      <w:r>
        <w:t xml:space="preserve">Values of 0.15 or less are not unusual.  </w:t>
      </w:r>
      <w:r w:rsidRPr="00F2200F">
        <w:t>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r>
        <w:t xml:space="preserve">  If establishment seems unresponsive to MaxPest, it may be that you have too many canopy layers, and very little light is reaching the forest floor on most cells.</w:t>
      </w:r>
    </w:p>
    <w:p w14:paraId="4AB2BF69" w14:textId="77777777" w:rsidR="00FA7ECB" w:rsidRPr="00F2200F" w:rsidRDefault="00FA7ECB" w:rsidP="00FA7ECB">
      <w:pPr>
        <w:numPr>
          <w:ilvl w:val="0"/>
          <w:numId w:val="21"/>
        </w:numPr>
        <w:ind w:left="360"/>
        <w:contextualSpacing/>
      </w:pPr>
      <w:r w:rsidRPr="00F2200F">
        <w:t>WinterSTD.  See map in Court (1951) for values in the US.  Otherwise, estimate from weather data using methods in Court (1951).</w:t>
      </w:r>
    </w:p>
    <w:p w14:paraId="46660D40" w14:textId="77777777" w:rsidR="00FA7ECB" w:rsidRPr="00F2200F" w:rsidRDefault="00FA7ECB" w:rsidP="00FA7ECB">
      <w:pPr>
        <w:numPr>
          <w:ilvl w:val="0"/>
          <w:numId w:val="21"/>
        </w:numPr>
        <w:ind w:left="360"/>
        <w:contextualSpacing/>
      </w:pPr>
      <w:r w:rsidRPr="00F2200F">
        <w:t xml:space="preserve">After several years of using PnET-Succession, I am still learning things about model behavior, and revising my calibration protocol.  If you should learn something that would improve this calibration guide, please share it with me at </w:t>
      </w:r>
      <w:hyperlink r:id="rId35" w:history="1">
        <w:r w:rsidRPr="00F2200F">
          <w:rPr>
            <w:color w:val="0000FF"/>
            <w:u w:val="single"/>
          </w:rPr>
          <w:t>eric.gustafson@usda.gov</w:t>
        </w:r>
      </w:hyperlink>
      <w:r w:rsidRPr="00F2200F">
        <w:t xml:space="preserve">. </w:t>
      </w:r>
    </w:p>
    <w:p w14:paraId="54173A33" w14:textId="77777777" w:rsidR="00FA7ECB" w:rsidRPr="00F2200F" w:rsidRDefault="00FA7ECB" w:rsidP="00FA7ECB"/>
    <w:p w14:paraId="1A208A3A" w14:textId="77777777" w:rsidR="00FA7ECB" w:rsidRPr="00F2200F" w:rsidRDefault="00FA7ECB" w:rsidP="00FA7ECB">
      <w:r w:rsidRPr="00F2200F">
        <w:rPr>
          <w:b/>
        </w:rPr>
        <w:t>General notes.</w:t>
      </w:r>
      <w:r w:rsidRPr="00F2200F">
        <w:t xml:space="preserve">  1) Again, to ensure realistic competition, it is advisable to use common parameter values across species as much as possible, unless you have empirical data that are comparable and reliable across species.  If you are planning to experimentally vary some parameters, holding the others constant will improve the signal from your experiment.  Minimizing species differences in parameters such as SLWDel, PsnAgeRed, k, MaintResp, DNSC and FracBelowG, will make competitive interactions more predictable.  Hold these as close to each other as possible, varying other parameters to calibrate as much as possible within empirical limits.  However, when you cannot calibrate adequately using the common </w:t>
      </w:r>
      <w:r w:rsidRPr="00F2200F">
        <w:lastRenderedPageBreak/>
        <w:t>parameter values, do not hesitate to vary the one or two other parameters that will produce good performance.  It is very likely that such modifications reflect biological reality.  2) 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It is available from the PnET-Succession page of the LANDIS-II website (</w:t>
      </w:r>
      <w:hyperlink r:id="rId36" w:history="1">
        <w:r w:rsidRPr="00F2200F">
          <w:rPr>
            <w:color w:val="0000FF"/>
            <w:u w:val="single"/>
          </w:rPr>
          <w:t>www.landis-ii.org</w:t>
        </w:r>
      </w:hyperlink>
      <w:r w:rsidRPr="00F2200F">
        <w:t xml:space="preserve">).  3) It is highly recommended that you verify your calibrations by simulating several similar species together to ensure that they in fact compete as expected.  If not, often a slight tweak of one parameter can bring them in line with expectations.  </w:t>
      </w:r>
    </w:p>
    <w:p w14:paraId="6D63826C" w14:textId="77777777" w:rsidR="00FA7ECB" w:rsidRPr="00F2200F" w:rsidRDefault="00FA7ECB" w:rsidP="00FA7ECB"/>
    <w:p w14:paraId="1D8F61A6" w14:textId="1030BB2D" w:rsidR="00FA7ECB" w:rsidRPr="00F2200F" w:rsidRDefault="00FA7ECB" w:rsidP="00FA7ECB">
      <w:r w:rsidRPr="00F2200F">
        <w:t xml:space="preserve">Generating PAR values.  See section </w:t>
      </w:r>
      <w:r w:rsidRPr="00F2200F">
        <w:fldChar w:fldCharType="begin"/>
      </w:r>
      <w:r w:rsidRPr="00F2200F">
        <w:instrText xml:space="preserve"> REF _Ref74224058 \r \h </w:instrText>
      </w:r>
      <w:r w:rsidRPr="00F2200F">
        <w:fldChar w:fldCharType="separate"/>
      </w:r>
      <w:r w:rsidR="00214006">
        <w:t>6.3.5</w:t>
      </w:r>
      <w:r w:rsidRPr="00F2200F">
        <w:fldChar w:fldCharType="end"/>
      </w:r>
      <w:r w:rsidRPr="00F2200F">
        <w:t xml:space="preserve"> of the User Guide.</w:t>
      </w:r>
    </w:p>
    <w:p w14:paraId="20A1CCE3" w14:textId="77777777" w:rsidR="00FA7ECB" w:rsidRPr="00F2200F" w:rsidRDefault="00FA7ECB" w:rsidP="00FA7ECB"/>
    <w:p w14:paraId="7A3DE10D" w14:textId="77777777" w:rsidR="00FA7ECB" w:rsidRPr="00F2200F" w:rsidRDefault="00FA7ECB" w:rsidP="00FA7ECB">
      <w:r w:rsidRPr="00F2200F">
        <w:t xml:space="preserve">Here are some species parameters that have been calibrated in various ecosystems in </w:t>
      </w:r>
      <w:r>
        <w:t xml:space="preserve">northern </w:t>
      </w:r>
      <w:r w:rsidRPr="00F2200F">
        <w:t>Wisconsin (U.S.A), mostly using a S</w:t>
      </w:r>
      <w:r>
        <w:t>I</w:t>
      </w:r>
      <w:r w:rsidRPr="00F2200F">
        <w:t xml:space="preserve">LO soil.  These can be used as a starting point, but they should </w:t>
      </w:r>
      <w:r>
        <w:t>at a minimum be tested</w:t>
      </w:r>
      <w:r w:rsidRPr="00F2200F">
        <w:t xml:space="preserve"> for your study area.  FolN was NOT dynamic.  Note that AmaxA and AmaxB are not shown and vary between deciduous and evergreen as described above.</w:t>
      </w:r>
      <w:r>
        <w:t xml:space="preserve">  TORoot was generally the same as TOWood.</w:t>
      </w:r>
    </w:p>
    <w:p w14:paraId="32EF9F97" w14:textId="77777777" w:rsidR="00FA7ECB" w:rsidRPr="00F2200F" w:rsidRDefault="00FA7ECB" w:rsidP="00FA7ECB"/>
    <w:p w14:paraId="2DCA450A"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r w:rsidRPr="00F2200F">
        <w:rPr>
          <w:sz w:val="20"/>
          <w:szCs w:val="20"/>
        </w:rPr>
        <w:t>LandisData</w:t>
      </w:r>
      <w:r w:rsidRPr="00F2200F">
        <w:rPr>
          <w:sz w:val="20"/>
          <w:szCs w:val="20"/>
        </w:rPr>
        <w:tab/>
        <w:t>PnETSpeciesParameters</w:t>
      </w:r>
      <w:r w:rsidRPr="00F2200F">
        <w:rPr>
          <w:sz w:val="20"/>
          <w:szCs w:val="20"/>
        </w:rPr>
        <w:tab/>
      </w:r>
    </w:p>
    <w:p w14:paraId="43C75AA9"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p>
    <w:p w14:paraId="51EDF0EA"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r w:rsidRPr="00F2200F">
        <w:rPr>
          <w:sz w:val="20"/>
          <w:szCs w:val="20"/>
        </w:rPr>
        <w:t>&gt;&gt;calibrated for Wythers=true</w:t>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p>
    <w:p w14:paraId="304033F3" w14:textId="77777777" w:rsidR="00FA7ECB" w:rsidRPr="00F2200F" w:rsidRDefault="00FA7ECB" w:rsidP="00FA7ECB">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sidRPr="00F2200F">
        <w:rPr>
          <w:sz w:val="20"/>
          <w:szCs w:val="20"/>
        </w:rPr>
        <w:t xml:space="preserve">&gt;&gt;Generated </w:t>
      </w:r>
      <w:r>
        <w:rPr>
          <w:sz w:val="20"/>
          <w:szCs w:val="20"/>
        </w:rPr>
        <w:t>August</w:t>
      </w:r>
      <w:r w:rsidRPr="00F2200F">
        <w:rPr>
          <w:sz w:val="20"/>
          <w:szCs w:val="20"/>
        </w:rPr>
        <w:t xml:space="preserve"> 202</w:t>
      </w:r>
      <w:r>
        <w:rPr>
          <w:sz w:val="20"/>
          <w:szCs w:val="20"/>
        </w:rPr>
        <w:t>2</w:t>
      </w:r>
      <w:r w:rsidRPr="00F2200F">
        <w:rPr>
          <w:sz w:val="20"/>
          <w:szCs w:val="20"/>
        </w:rPr>
        <w:t xml:space="preserve"> by Eric Gustafson.  Attribution appreciated.</w:t>
      </w:r>
    </w:p>
    <w:tbl>
      <w:tblPr>
        <w:tblStyle w:val="TableGrid"/>
        <w:tblW w:w="0" w:type="auto"/>
        <w:tblLook w:val="04A0" w:firstRow="1" w:lastRow="0" w:firstColumn="1" w:lastColumn="0" w:noHBand="0" w:noVBand="1"/>
      </w:tblPr>
      <w:tblGrid>
        <w:gridCol w:w="677"/>
        <w:gridCol w:w="451"/>
        <w:gridCol w:w="653"/>
        <w:gridCol w:w="495"/>
        <w:gridCol w:w="622"/>
        <w:gridCol w:w="564"/>
        <w:gridCol w:w="416"/>
        <w:gridCol w:w="359"/>
        <w:gridCol w:w="387"/>
        <w:gridCol w:w="387"/>
        <w:gridCol w:w="824"/>
        <w:gridCol w:w="641"/>
        <w:gridCol w:w="622"/>
        <w:gridCol w:w="660"/>
        <w:gridCol w:w="571"/>
        <w:gridCol w:w="647"/>
      </w:tblGrid>
      <w:tr w:rsidR="00FA7ECB" w:rsidRPr="00F2200F" w14:paraId="43CAC9C1" w14:textId="77777777" w:rsidTr="00664946">
        <w:trPr>
          <w:trHeight w:val="288"/>
        </w:trPr>
        <w:tc>
          <w:tcPr>
            <w:tcW w:w="677" w:type="dxa"/>
            <w:noWrap/>
            <w:hideMark/>
          </w:tcPr>
          <w:p w14:paraId="2A15BD2E"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Species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F0767A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FolN</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F3DC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SLWmax</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15D7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TOfol</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BB9B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TOwood</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02AE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HalfSat</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B753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H1</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D159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18AA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H3</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047B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H4</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E94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LeafOnMinT</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24D9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PsnTMin</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7AE8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PsnTOpt</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EBFD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PsnTMax</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181C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FracFol</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D7D3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FrActWd</w:t>
            </w:r>
          </w:p>
        </w:tc>
      </w:tr>
      <w:tr w:rsidR="00FA7ECB" w:rsidRPr="00F2200F" w14:paraId="5A26DC1F" w14:textId="77777777" w:rsidTr="00664946">
        <w:trPr>
          <w:trHeight w:val="288"/>
        </w:trPr>
        <w:tc>
          <w:tcPr>
            <w:tcW w:w="677" w:type="dxa"/>
            <w:noWrap/>
            <w:hideMark/>
          </w:tcPr>
          <w:p w14:paraId="55AAD24B"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abiebals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55277A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493B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4863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E9E1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2A5C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F891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ABBC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2904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6BC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7A6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965D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5A6F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16.8</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A60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8F82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0.07</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5735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w:t>
            </w:r>
          </w:p>
        </w:tc>
      </w:tr>
      <w:tr w:rsidR="00FA7ECB" w:rsidRPr="00F2200F" w14:paraId="5382995A" w14:textId="77777777" w:rsidTr="00664946">
        <w:trPr>
          <w:trHeight w:val="288"/>
        </w:trPr>
        <w:tc>
          <w:tcPr>
            <w:tcW w:w="677" w:type="dxa"/>
            <w:noWrap/>
            <w:hideMark/>
          </w:tcPr>
          <w:p w14:paraId="1FD77358"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acerrubr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770C7E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564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73</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7196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6BF8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DF3C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E2EC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54A1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7CD8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4ECA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8252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70D0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42AE1AB" w14:textId="77777777" w:rsidR="00FA7ECB" w:rsidRPr="00547585"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547585">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C200BB9" w14:textId="77777777" w:rsidR="00FA7ECB" w:rsidRPr="00547585"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547585">
              <w:rPr>
                <w:rFonts w:ascii="Times New Roman" w:hAnsi="Times New Roman" w:cs="Times New Roman"/>
                <w:color w:val="000000"/>
                <w:sz w:val="20"/>
                <w:szCs w:val="20"/>
              </w:rPr>
              <w:t>32.2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EB7A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72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3311C4B6" w14:textId="77777777" w:rsidTr="00664946">
        <w:trPr>
          <w:trHeight w:val="288"/>
        </w:trPr>
        <w:tc>
          <w:tcPr>
            <w:tcW w:w="677" w:type="dxa"/>
            <w:noWrap/>
            <w:hideMark/>
          </w:tcPr>
          <w:p w14:paraId="54420562"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acersacc</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3D56BD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654B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CF33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BF6D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9C98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149</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64DF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AB0F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497B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143</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D8ED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143</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E9B6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BFC6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EFAA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2761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1F2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4B1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590C9119" w14:textId="77777777" w:rsidTr="00664946">
        <w:trPr>
          <w:trHeight w:val="288"/>
        </w:trPr>
        <w:tc>
          <w:tcPr>
            <w:tcW w:w="677" w:type="dxa"/>
            <w:noWrap/>
            <w:hideMark/>
          </w:tcPr>
          <w:p w14:paraId="4BB4456B"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betualle</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DD808C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1A7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67</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4800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372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0.032</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CE6F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5AD3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2A06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124B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AD71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9D62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8B53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CB0C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C70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30.5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AF22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3B6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FB68B5" w14:textId="77777777" w:rsidTr="00664946">
        <w:trPr>
          <w:trHeight w:val="288"/>
        </w:trPr>
        <w:tc>
          <w:tcPr>
            <w:tcW w:w="677" w:type="dxa"/>
            <w:noWrap/>
            <w:hideMark/>
          </w:tcPr>
          <w:p w14:paraId="52275761"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betupapy</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A50024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40FB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AF87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A5D6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EC59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DEA2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D710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6DC4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B65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B930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342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268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A87F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E4CD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7C77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w:t>
            </w:r>
          </w:p>
        </w:tc>
      </w:tr>
      <w:tr w:rsidR="00FA7ECB" w:rsidRPr="00F2200F" w14:paraId="5BBBE5D9" w14:textId="77777777" w:rsidTr="00664946">
        <w:trPr>
          <w:trHeight w:val="288"/>
        </w:trPr>
        <w:tc>
          <w:tcPr>
            <w:tcW w:w="677" w:type="dxa"/>
            <w:noWrap/>
            <w:hideMark/>
          </w:tcPr>
          <w:p w14:paraId="64ECD11A"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carycord</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C1EBB1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D649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89D8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0A93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9C83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339F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1A2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F6C8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3B53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BB29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FC3E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BDF8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AC04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FC1F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9D3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2F15C3" w14:textId="77777777" w:rsidTr="00664946">
        <w:trPr>
          <w:trHeight w:val="288"/>
        </w:trPr>
        <w:tc>
          <w:tcPr>
            <w:tcW w:w="677" w:type="dxa"/>
            <w:noWrap/>
            <w:hideMark/>
          </w:tcPr>
          <w:p w14:paraId="526DAFBD"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fagugran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4FBD3C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9602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980B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00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C233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148</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122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8311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0991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1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4527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D93B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8116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0219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565C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B83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F4B519C" w14:textId="77777777" w:rsidTr="00664946">
        <w:trPr>
          <w:trHeight w:val="288"/>
        </w:trPr>
        <w:tc>
          <w:tcPr>
            <w:tcW w:w="677" w:type="dxa"/>
            <w:noWrap/>
            <w:hideMark/>
          </w:tcPr>
          <w:p w14:paraId="4662C19E"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5AA93D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6062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72</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6F3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7C6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0B1C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70D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AA4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1DB7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CC86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154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2AA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FA39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4681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9509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4458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E17A1CE" w14:textId="77777777" w:rsidTr="00664946">
        <w:trPr>
          <w:trHeight w:val="288"/>
        </w:trPr>
        <w:tc>
          <w:tcPr>
            <w:tcW w:w="677" w:type="dxa"/>
            <w:noWrap/>
            <w:hideMark/>
          </w:tcPr>
          <w:p w14:paraId="1786BAA8"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lastRenderedPageBreak/>
              <w:t>fraxnigr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6B38D4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EE8B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319E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5E08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6FA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E9CD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337F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725D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136</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2C56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136</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AD6C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E878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1395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120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0ADB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66B1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0.000026</w:t>
            </w:r>
          </w:p>
        </w:tc>
      </w:tr>
      <w:tr w:rsidR="00FA7ECB" w:rsidRPr="00F2200F" w14:paraId="7044DBD1" w14:textId="77777777" w:rsidTr="00664946">
        <w:trPr>
          <w:trHeight w:val="288"/>
        </w:trPr>
        <w:tc>
          <w:tcPr>
            <w:tcW w:w="677" w:type="dxa"/>
            <w:noWrap/>
            <w:hideMark/>
          </w:tcPr>
          <w:p w14:paraId="7BA7421C"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fraxpenn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AA02A0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A148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371A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633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914A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96FC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-3.3</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18E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2608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E42F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B8D0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DAE6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8074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CC7B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5F6B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7B34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0.000026</w:t>
            </w:r>
          </w:p>
        </w:tc>
      </w:tr>
      <w:tr w:rsidR="00FA7ECB" w:rsidRPr="00F2200F" w14:paraId="0218EB94" w14:textId="77777777" w:rsidTr="00664946">
        <w:trPr>
          <w:trHeight w:val="288"/>
        </w:trPr>
        <w:tc>
          <w:tcPr>
            <w:tcW w:w="677" w:type="dxa"/>
            <w:noWrap/>
            <w:hideMark/>
          </w:tcPr>
          <w:p w14:paraId="1CB1CFE6"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larilari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C815E7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269C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81</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1C47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C32F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579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933A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FEBA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153D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A52F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CE0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74F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41EB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A174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D159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1AD7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19BFD71F" w14:textId="77777777" w:rsidTr="00664946">
        <w:trPr>
          <w:trHeight w:val="288"/>
        </w:trPr>
        <w:tc>
          <w:tcPr>
            <w:tcW w:w="677" w:type="dxa"/>
            <w:noWrap/>
            <w:hideMark/>
          </w:tcPr>
          <w:p w14:paraId="1112408B"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piceglau</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442DBA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2821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6A5E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0D3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0304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F53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3847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D820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2146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535F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255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84D2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718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26.6</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4809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094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77D404F5" w14:textId="77777777" w:rsidTr="00664946">
        <w:trPr>
          <w:trHeight w:val="288"/>
        </w:trPr>
        <w:tc>
          <w:tcPr>
            <w:tcW w:w="677" w:type="dxa"/>
            <w:noWrap/>
            <w:hideMark/>
          </w:tcPr>
          <w:p w14:paraId="6FAC754F"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picemari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61D489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7A50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9A6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7EBC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D73F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6541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119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15D5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Pr>
                <w:rFonts w:ascii="Times New Roman" w:hAnsi="Times New Roman" w:cs="Times New Roman"/>
                <w:color w:val="000000"/>
                <w:sz w:val="20"/>
                <w:szCs w:val="20"/>
              </w:rPr>
              <w:t>138</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5EFD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138</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F489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0FD9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D1B7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3720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26.6</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97F2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0FA6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FD0D7D" w14:textId="77777777" w:rsidTr="00664946">
        <w:trPr>
          <w:trHeight w:val="288"/>
        </w:trPr>
        <w:tc>
          <w:tcPr>
            <w:tcW w:w="677" w:type="dxa"/>
            <w:noWrap/>
            <w:hideMark/>
          </w:tcPr>
          <w:p w14:paraId="1BCF1149"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pinubank</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1D6CEB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65C3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7F5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2228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24AD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250</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CDDE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91C8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7BFA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F6ED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CD2E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4A23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0FDB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128A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033E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3151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0.000036</w:t>
            </w:r>
          </w:p>
        </w:tc>
      </w:tr>
      <w:tr w:rsidR="00FA7ECB" w:rsidRPr="00F2200F" w14:paraId="56248A52" w14:textId="77777777" w:rsidTr="00664946">
        <w:trPr>
          <w:trHeight w:val="288"/>
        </w:trPr>
        <w:tc>
          <w:tcPr>
            <w:tcW w:w="677" w:type="dxa"/>
            <w:noWrap/>
            <w:hideMark/>
          </w:tcPr>
          <w:p w14:paraId="23FB5119"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pinuresi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B62FA0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DF4F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BAAA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C8D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0.029</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EBE9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228</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2829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E69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5261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3ED6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7F56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ED1B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0ADE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C4EE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B176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CD7E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0.000021</w:t>
            </w:r>
          </w:p>
        </w:tc>
      </w:tr>
      <w:tr w:rsidR="00FA7ECB" w:rsidRPr="00F2200F" w14:paraId="2471D516" w14:textId="77777777" w:rsidTr="00664946">
        <w:trPr>
          <w:trHeight w:val="288"/>
        </w:trPr>
        <w:tc>
          <w:tcPr>
            <w:tcW w:w="677" w:type="dxa"/>
            <w:noWrap/>
            <w:hideMark/>
          </w:tcPr>
          <w:p w14:paraId="52DB42DB"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pinustro</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0A0A7F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7C75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200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6C83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CCD9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6DB6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B492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1E4A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078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3A19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B8FC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872E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BFF8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7879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30</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9444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D603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EB83EC4" w14:textId="77777777" w:rsidTr="00664946">
        <w:trPr>
          <w:trHeight w:val="288"/>
        </w:trPr>
        <w:tc>
          <w:tcPr>
            <w:tcW w:w="677" w:type="dxa"/>
            <w:noWrap/>
            <w:hideMark/>
          </w:tcPr>
          <w:p w14:paraId="3E086710"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popubals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366A1E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497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86FC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5612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C63D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001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E503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881E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998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D0B5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8A66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59FA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BA84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2C1D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35B7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4603AB89" w14:textId="77777777" w:rsidTr="00664946">
        <w:trPr>
          <w:trHeight w:val="288"/>
        </w:trPr>
        <w:tc>
          <w:tcPr>
            <w:tcW w:w="677" w:type="dxa"/>
            <w:noWrap/>
            <w:hideMark/>
          </w:tcPr>
          <w:p w14:paraId="0D4CC5F0"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popugran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5524EC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4B97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B617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719A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EF19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6AE8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2633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5C7B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CA0C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113E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5CA2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830D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5EA8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97F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C48D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1D9479A0" w14:textId="77777777" w:rsidTr="00664946">
        <w:trPr>
          <w:trHeight w:val="288"/>
        </w:trPr>
        <w:tc>
          <w:tcPr>
            <w:tcW w:w="677" w:type="dxa"/>
            <w:noWrap/>
            <w:hideMark/>
          </w:tcPr>
          <w:p w14:paraId="15D88688"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poputrem</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EADC82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360B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25EA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6883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43B0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9A3A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93B2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E308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9DA6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C966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1F5D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0CA1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69D5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29.8</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FE90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8F4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45CA4481" w14:textId="77777777" w:rsidTr="00664946">
        <w:trPr>
          <w:trHeight w:val="288"/>
        </w:trPr>
        <w:tc>
          <w:tcPr>
            <w:tcW w:w="677" w:type="dxa"/>
            <w:noWrap/>
            <w:hideMark/>
          </w:tcPr>
          <w:p w14:paraId="640AB901"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prunsero</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A6838F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D971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A653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A8FC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9BA9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777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C020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75CD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0FC2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DEA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88F3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A6BE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A1E4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7C3A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03A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0.000028</w:t>
            </w:r>
          </w:p>
        </w:tc>
      </w:tr>
      <w:tr w:rsidR="00FA7ECB" w:rsidRPr="00F2200F" w14:paraId="6FBA1613" w14:textId="77777777" w:rsidTr="00664946">
        <w:trPr>
          <w:trHeight w:val="288"/>
        </w:trPr>
        <w:tc>
          <w:tcPr>
            <w:tcW w:w="677" w:type="dxa"/>
            <w:noWrap/>
            <w:hideMark/>
          </w:tcPr>
          <w:p w14:paraId="7BB2DCDB"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queralba</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7CFAF2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F2CB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3D94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430D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3A2F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EDFC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A24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C134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C036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A6B6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BC4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2180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FD64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B20B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0.012</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26FD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62BD76F" w14:textId="77777777" w:rsidTr="00664946">
        <w:trPr>
          <w:trHeight w:val="288"/>
        </w:trPr>
        <w:tc>
          <w:tcPr>
            <w:tcW w:w="677" w:type="dxa"/>
            <w:noWrap/>
            <w:hideMark/>
          </w:tcPr>
          <w:p w14:paraId="50EDB7DC"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querelli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AB359F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E8FC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D95B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6371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C7FD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1391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7127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C88D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B8F7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C2B9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010E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51C5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5A0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33</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09F8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3CCF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0.000027</w:t>
            </w:r>
          </w:p>
        </w:tc>
      </w:tr>
      <w:tr w:rsidR="00FA7ECB" w:rsidRPr="00F2200F" w14:paraId="156682BD" w14:textId="77777777" w:rsidTr="00664946">
        <w:trPr>
          <w:trHeight w:val="288"/>
        </w:trPr>
        <w:tc>
          <w:tcPr>
            <w:tcW w:w="677" w:type="dxa"/>
            <w:noWrap/>
            <w:hideMark/>
          </w:tcPr>
          <w:p w14:paraId="1AF488C8"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quermacr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323010C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FD3D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ED87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4172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0.032</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890D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9CDD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985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3C06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A594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116A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DB36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7F72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1FF6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7AC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2BBA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3D28924C" w14:textId="77777777" w:rsidTr="00664946">
        <w:trPr>
          <w:trHeight w:val="288"/>
        </w:trPr>
        <w:tc>
          <w:tcPr>
            <w:tcW w:w="677" w:type="dxa"/>
            <w:noWrap/>
            <w:hideMark/>
          </w:tcPr>
          <w:p w14:paraId="18B24A8E"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querrubr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AE2DE6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B3E2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C607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DB08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B5D6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B113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0018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7B22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B0DD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DB78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5D2F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C08C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A990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DAB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3CD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0.000019</w:t>
            </w:r>
          </w:p>
        </w:tc>
      </w:tr>
      <w:tr w:rsidR="00FA7ECB" w:rsidRPr="00F2200F" w14:paraId="55A459D6" w14:textId="77777777" w:rsidTr="00664946">
        <w:trPr>
          <w:trHeight w:val="288"/>
        </w:trPr>
        <w:tc>
          <w:tcPr>
            <w:tcW w:w="677" w:type="dxa"/>
            <w:noWrap/>
            <w:hideMark/>
          </w:tcPr>
          <w:p w14:paraId="5881474C"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quervelu</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29918B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5B96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5D88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019C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A526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8AC4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5549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0A6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EE9F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17D1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7F00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1451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474E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46FF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8641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6207B1E1" w14:textId="77777777" w:rsidTr="00664946">
        <w:trPr>
          <w:trHeight w:val="288"/>
        </w:trPr>
        <w:tc>
          <w:tcPr>
            <w:tcW w:w="677" w:type="dxa"/>
            <w:noWrap/>
            <w:hideMark/>
          </w:tcPr>
          <w:p w14:paraId="1D174946"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thujocci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162D6C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73E2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93E0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D922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0.031</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C7C1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178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0CFB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D3AA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0FC9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68BA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8C0B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082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21.3</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002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D002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BB7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0.000024</w:t>
            </w:r>
          </w:p>
        </w:tc>
      </w:tr>
      <w:tr w:rsidR="00FA7ECB" w:rsidRPr="00F2200F" w14:paraId="351182C5" w14:textId="77777777" w:rsidTr="00664946">
        <w:trPr>
          <w:trHeight w:val="288"/>
        </w:trPr>
        <w:tc>
          <w:tcPr>
            <w:tcW w:w="677" w:type="dxa"/>
            <w:noWrap/>
            <w:hideMark/>
          </w:tcPr>
          <w:p w14:paraId="5C3FEE29"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lastRenderedPageBreak/>
              <w:t>tiliamer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BA08A8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F9C5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67</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D5EA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8E4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0108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24D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9B28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3CDB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90242"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8912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4F2F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9BE3"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291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32.2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E23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38B3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75F8A82A" w14:textId="77777777" w:rsidTr="00664946">
        <w:trPr>
          <w:trHeight w:val="288"/>
        </w:trPr>
        <w:tc>
          <w:tcPr>
            <w:tcW w:w="677" w:type="dxa"/>
            <w:noWrap/>
            <w:hideMark/>
          </w:tcPr>
          <w:p w14:paraId="7BD290B6"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tsugcana</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8068B7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0CC5E"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CE2D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7A19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A98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133</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B203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005AB"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65E9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7AF2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7656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F78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CE636"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87C3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2E2B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1377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0.000018</w:t>
            </w:r>
          </w:p>
        </w:tc>
      </w:tr>
      <w:tr w:rsidR="00FA7ECB" w:rsidRPr="00F2200F" w14:paraId="7F78BD5C" w14:textId="77777777" w:rsidTr="00664946">
        <w:trPr>
          <w:trHeight w:val="288"/>
        </w:trPr>
        <w:tc>
          <w:tcPr>
            <w:tcW w:w="677" w:type="dxa"/>
            <w:noWrap/>
            <w:hideMark/>
          </w:tcPr>
          <w:p w14:paraId="5F584359" w14:textId="77777777" w:rsidR="00FA7ECB" w:rsidRPr="00F2200F"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ulmuamer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81CA358"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34407"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73</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5B14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00BB4"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DB05C"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3AD9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359F"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3D31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6B15"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6C7EA"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03A3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55000"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26.3</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B06E9"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FCAD"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E3F21" w14:textId="77777777" w:rsidR="00FA7ECB" w:rsidRPr="004A7A66" w:rsidRDefault="00FA7ECB" w:rsidP="00664946">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bl>
    <w:p w14:paraId="560573AC" w14:textId="77777777" w:rsidR="00FA7ECB" w:rsidRPr="00F2200F" w:rsidRDefault="00FA7ECB" w:rsidP="00FA7ECB">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2A337410" w14:textId="77777777" w:rsidR="00FA7ECB" w:rsidRPr="00F2200F" w:rsidRDefault="00FA7ECB" w:rsidP="00FA7ECB">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12F856D8" w14:textId="77777777" w:rsidR="00FA7ECB" w:rsidRPr="00F2200F" w:rsidRDefault="00FA7ECB" w:rsidP="00FA7ECB">
      <w:pPr>
        <w:rPr>
          <w:b/>
        </w:rPr>
      </w:pPr>
      <w:r w:rsidRPr="00F2200F">
        <w:rPr>
          <w:b/>
        </w:rPr>
        <w:t>References</w:t>
      </w:r>
    </w:p>
    <w:p w14:paraId="5C284574" w14:textId="77777777" w:rsidR="00FA7ECB" w:rsidRPr="00F2200F" w:rsidRDefault="00FA7ECB" w:rsidP="00FA7ECB">
      <w:pPr>
        <w:ind w:left="360" w:hanging="360"/>
      </w:pPr>
      <w:r w:rsidRPr="00F2200F">
        <w:t>Melillo, JM, Aber JD, Muratore JF.  1982.  Nitrogen and Lignin Control of Hardwood Leaf Litter Decomposition Dynamics.  Ecology 63:621-626.</w:t>
      </w:r>
    </w:p>
    <w:p w14:paraId="0FFD5AB2" w14:textId="77777777" w:rsidR="00FA7ECB" w:rsidRPr="00F2200F" w:rsidRDefault="00FA7ECB" w:rsidP="00FA7ECB">
      <w:pPr>
        <w:ind w:left="360" w:hanging="360"/>
      </w:pPr>
      <w:r w:rsidRPr="00F2200F">
        <w:t>Aber, JD, Ollinger SV, Federer A, Reich PB, Goulden ML, Kicklighter DW, Melillo JM, Lathrop RG Jr.  1995.  Predicting the effects of climate change on water yield and forest production in the northeastern United States.  Climate Research 5:207-222.</w:t>
      </w:r>
    </w:p>
    <w:p w14:paraId="058D1331" w14:textId="77777777" w:rsidR="00FA7ECB" w:rsidRPr="00F2200F" w:rsidRDefault="00FA7ECB" w:rsidP="00FA7ECB">
      <w:pPr>
        <w:ind w:left="360" w:hanging="360"/>
      </w:pPr>
      <w:r w:rsidRPr="00F2200F">
        <w:t>Aber, JD, Reich, PB, Goulden, ML.  1996.  Extrapolating leaf CO2 exchange to the canopy: a generalized model of forest photosynthesis compared with measurements by eddy correlation.  Oecologia 106:257-265.</w:t>
      </w:r>
    </w:p>
    <w:p w14:paraId="1025FEF1" w14:textId="77777777" w:rsidR="00FA7ECB" w:rsidRPr="00F2200F" w:rsidRDefault="00FA7ECB" w:rsidP="00FA7ECB">
      <w:pPr>
        <w:ind w:left="360" w:hanging="360"/>
      </w:pPr>
      <w:r w:rsidRPr="00F2200F">
        <w:t xml:space="preserve">Court, A.  1951.  Temperature frequencies in the United States.  Journal of Meteorology 8:367–380.  </w:t>
      </w:r>
      <w:hyperlink r:id="rId37" w:history="1">
        <w:r w:rsidRPr="00F2200F">
          <w:t>https://doi.org/10.1175/1520-0469(1951)008&lt;0367:TFITUS&gt;2.0.CO;2</w:t>
        </w:r>
      </w:hyperlink>
    </w:p>
    <w:p w14:paraId="1CB2299C" w14:textId="77777777" w:rsidR="00FA7ECB" w:rsidRPr="00F2200F" w:rsidRDefault="00FA7ECB" w:rsidP="00FA7ECB">
      <w:pPr>
        <w:ind w:left="360" w:hanging="360"/>
      </w:pPr>
      <w:r w:rsidRPr="00F2200F">
        <w:t xml:space="preserve">Gustafson, EJ, Kern, CC, Miranda, BR, Sturtevant, BR, Bronson, DR, Kabrick, JM.  2020b.  Climate adaptive silviculture: how much will it take to produce resilient forest landscapes?  Forest Ecology and Management </w:t>
      </w:r>
      <w:hyperlink r:id="rId38" w:tooltip="Go to table of contents for this volume/issue" w:history="1">
        <w:r w:rsidRPr="00F2200F">
          <w:t>Volumes 470–471</w:t>
        </w:r>
      </w:hyperlink>
      <w:r w:rsidRPr="00F2200F">
        <w:t xml:space="preserve">, 118208.  </w:t>
      </w:r>
      <w:hyperlink r:id="rId39" w:tgtFrame="_blank" w:tooltip="Persistent link using digital object identifier" w:history="1">
        <w:r w:rsidRPr="00F2200F">
          <w:t>DOI:10.1016/j.foreco.2020.118208</w:t>
        </w:r>
      </w:hyperlink>
    </w:p>
    <w:p w14:paraId="79F31924" w14:textId="77777777" w:rsidR="00FA7ECB" w:rsidRPr="00F2200F" w:rsidRDefault="00FA7ECB" w:rsidP="00FA7ECB">
      <w:pPr>
        <w:ind w:left="360" w:hanging="360"/>
      </w:pPr>
      <w:r w:rsidRPr="00F2200F">
        <w:t>Ollinger SV, Smith M-L.  2005.  Net primary production and canopy nitrogen in a temperate forest landscape: an analysis using imaging spectroscopy, modeling and field data.  Ecosystems 8:760-778.</w:t>
      </w:r>
    </w:p>
    <w:p w14:paraId="7E186140" w14:textId="77777777" w:rsidR="00FA7ECB" w:rsidRPr="00F2200F" w:rsidRDefault="00FA7ECB" w:rsidP="00FA7ECB">
      <w:pPr>
        <w:ind w:left="360" w:hanging="360"/>
      </w:pPr>
      <w:r w:rsidRPr="00F2200F">
        <w:t>Mattson KG, Swank WT, Waide JB.  1987.  Decomposition of woody debris in a regenerating, clear-cut forest in the Southern Appalachians.  Canadian Journal of Forest Research 17:712-721.</w:t>
      </w:r>
    </w:p>
    <w:p w14:paraId="0857D91A" w14:textId="77777777" w:rsidR="00FA7ECB" w:rsidRPr="00F2200F" w:rsidRDefault="00FA7ECB" w:rsidP="00FA7ECB">
      <w:pPr>
        <w:ind w:left="360" w:hanging="360"/>
      </w:pPr>
      <w:r w:rsidRPr="00F2200F">
        <w:t>Miles P, Smith WB.  2009.  Specific gravity and other properties of wood and bark for 156 tree species found in North America.   Research Note NRS-38. Newtown Square, PA: U.S. Department of Agriculture, Forest Service, Northern Research Station. 35 p.</w:t>
      </w:r>
    </w:p>
    <w:p w14:paraId="2D306FDF" w14:textId="77777777" w:rsidR="00FA7ECB" w:rsidRPr="00F2200F" w:rsidRDefault="00FA7ECB" w:rsidP="00FA7ECB">
      <w:pPr>
        <w:ind w:left="360" w:hanging="360"/>
      </w:pPr>
      <w:r w:rsidRPr="00F2200F">
        <w:t>Smith, J.E., Heath, L.S., Skog, K.E., Birdsey, R.A.  2006.  Methods for calculating forest ecosystem and harvested carbon with standard estimates for forest types of the United States.  USDA Forest Service General Technical Report NE-343. Northeastern Research Station, Newtown Square, PA, USA.  216 p.</w:t>
      </w:r>
    </w:p>
    <w:bookmarkEnd w:id="1338"/>
    <w:p w14:paraId="34F7221B" w14:textId="77777777" w:rsidR="00864A39" w:rsidRDefault="00864A39" w:rsidP="006102FE"/>
    <w:sectPr w:rsidR="00864A39" w:rsidSect="006565C5">
      <w:headerReference w:type="default" r:id="rId40"/>
      <w:footerReference w:type="default" r:id="rId41"/>
      <w:pgSz w:w="12240" w:h="15840" w:code="1"/>
      <w:pgMar w:top="1627" w:right="1627" w:bottom="1440" w:left="1627"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1" w:author="Zaixing Zhou" w:date="2024-11-08T11:01:00Z" w:initials="ZZ">
    <w:p w14:paraId="26A5670E" w14:textId="77777777" w:rsidR="006540D4" w:rsidRDefault="006540D4" w:rsidP="006540D4">
      <w:pPr>
        <w:pStyle w:val="CommentText"/>
      </w:pPr>
      <w:r>
        <w:rPr>
          <w:rStyle w:val="CommentReference"/>
        </w:rPr>
        <w:annotationRef/>
      </w:r>
      <w:r>
        <w:t>Is  H2 actually H1?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A567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DA0079" w16cex:dateUtc="2024-11-08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A5670E" w16cid:durableId="5CDA00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37859" w14:textId="77777777" w:rsidR="006B22BE" w:rsidRDefault="006B22BE">
      <w:r>
        <w:separator/>
      </w:r>
    </w:p>
  </w:endnote>
  <w:endnote w:type="continuationSeparator" w:id="0">
    <w:p w14:paraId="325E8E3E" w14:textId="77777777" w:rsidR="006B22BE" w:rsidRDefault="006B22BE">
      <w:r>
        <w:continuationSeparator/>
      </w:r>
    </w:p>
  </w:endnote>
  <w:endnote w:type="continuationNotice" w:id="1">
    <w:p w14:paraId="077D5FE0" w14:textId="77777777" w:rsidR="006B22BE" w:rsidRDefault="006B2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ntium Basic">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814B7" w14:textId="77777777" w:rsidR="00517FB2" w:rsidRDefault="00517FB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F1EE1" w14:textId="77777777" w:rsidR="006B22BE" w:rsidRDefault="006B22BE">
      <w:r>
        <w:separator/>
      </w:r>
    </w:p>
  </w:footnote>
  <w:footnote w:type="continuationSeparator" w:id="0">
    <w:p w14:paraId="4ECF79B8" w14:textId="77777777" w:rsidR="006B22BE" w:rsidRDefault="006B22BE">
      <w:r>
        <w:continuationSeparator/>
      </w:r>
    </w:p>
  </w:footnote>
  <w:footnote w:type="continuationNotice" w:id="1">
    <w:p w14:paraId="4C0274CA" w14:textId="77777777" w:rsidR="006B22BE" w:rsidRDefault="006B22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BE43D" w14:textId="77777777" w:rsidR="00517FB2" w:rsidRDefault="00517FB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0450F" w14:textId="7E600484" w:rsidR="00517FB2" w:rsidRDefault="00517FB2">
    <w:pPr>
      <w:pStyle w:val="Header"/>
      <w:tabs>
        <w:tab w:val="clear" w:pos="4320"/>
        <w:tab w:val="clear" w:pos="8640"/>
        <w:tab w:val="center" w:pos="4488"/>
        <w:tab w:val="right" w:pos="8976"/>
      </w:tabs>
    </w:pPr>
    <w:r>
      <w:t>PnET-</w:t>
    </w:r>
    <w:fldSimple w:instr=" DOCPROPERTY  &quot;Extension Name&quot;  \* MERGEFORMAT ">
      <w:r w:rsidR="00214006">
        <w:t>PnET-Succession</w:t>
      </w:r>
    </w:fldSimple>
    <w:r>
      <w:t xml:space="preserve"> v5.</w:t>
    </w:r>
    <w:r w:rsidR="00B94421">
      <w:t>1</w:t>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F037B"/>
    <w:multiLevelType w:val="hybridMultilevel"/>
    <w:tmpl w:val="8E16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D033F"/>
    <w:multiLevelType w:val="multilevel"/>
    <w:tmpl w:val="535EA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F3099E"/>
    <w:multiLevelType w:val="hybridMultilevel"/>
    <w:tmpl w:val="56906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56E54859"/>
    <w:multiLevelType w:val="hybridMultilevel"/>
    <w:tmpl w:val="3AAE8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31142"/>
    <w:multiLevelType w:val="hybridMultilevel"/>
    <w:tmpl w:val="6C62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16cid:durableId="736628333">
    <w:abstractNumId w:val="16"/>
  </w:num>
  <w:num w:numId="2" w16cid:durableId="1452818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8615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6763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734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2738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5605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9714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4535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0596365">
    <w:abstractNumId w:val="3"/>
  </w:num>
  <w:num w:numId="11" w16cid:durableId="18306377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2848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9830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8077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9924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5530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595133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2179347">
    <w:abstractNumId w:val="2"/>
  </w:num>
  <w:num w:numId="19" w16cid:durableId="101069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4804653">
    <w:abstractNumId w:val="4"/>
  </w:num>
  <w:num w:numId="21" w16cid:durableId="382871109">
    <w:abstractNumId w:val="17"/>
  </w:num>
  <w:num w:numId="22" w16cid:durableId="1914048836">
    <w:abstractNumId w:val="7"/>
  </w:num>
  <w:num w:numId="23" w16cid:durableId="492916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2645264">
    <w:abstractNumId w:val="1"/>
  </w:num>
  <w:num w:numId="25" w16cid:durableId="1807967620">
    <w:abstractNumId w:val="19"/>
  </w:num>
  <w:num w:numId="26" w16cid:durableId="984238903">
    <w:abstractNumId w:val="20"/>
  </w:num>
  <w:num w:numId="27" w16cid:durableId="784665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4062714">
    <w:abstractNumId w:val="6"/>
  </w:num>
  <w:num w:numId="29" w16cid:durableId="1964070627">
    <w:abstractNumId w:val="8"/>
  </w:num>
  <w:num w:numId="30" w16cid:durableId="19018567">
    <w:abstractNumId w:val="12"/>
  </w:num>
  <w:num w:numId="31" w16cid:durableId="797379096">
    <w:abstractNumId w:val="13"/>
  </w:num>
  <w:num w:numId="32" w16cid:durableId="1777864347">
    <w:abstractNumId w:val="5"/>
  </w:num>
  <w:num w:numId="33" w16cid:durableId="253634905">
    <w:abstractNumId w:val="15"/>
  </w:num>
  <w:num w:numId="34" w16cid:durableId="1454061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36444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09418470">
    <w:abstractNumId w:val="14"/>
  </w:num>
  <w:num w:numId="37" w16cid:durableId="1358695155">
    <w:abstractNumId w:val="9"/>
  </w:num>
  <w:num w:numId="38" w16cid:durableId="287127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99148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77074912">
    <w:abstractNumId w:val="11"/>
  </w:num>
  <w:num w:numId="41" w16cid:durableId="101000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6309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8434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774442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59679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31857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82559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7697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457846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72449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29113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785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80593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56467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08537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5144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82897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61681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96657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62092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943148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44612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83303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464703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26674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72626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32736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78181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636301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75412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704532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51531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76254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104291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26169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86996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74421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32395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0195459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4732510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65955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079396004">
    <w:abstractNumId w:val="18"/>
  </w:num>
  <w:num w:numId="83" w16cid:durableId="1092362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522015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104348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97494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786432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607084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12533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346830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21163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728869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5042459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735815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8158354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718775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592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3805210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33152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84125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271157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07940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59162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076928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812254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52314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109854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36544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31638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05529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53755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970868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721175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865442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390423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stafson, Eric - FS, WI">
    <w15:presenceInfo w15:providerId="AD" w15:userId="S::eric.gustafson@usda.gov::4d9d2eb0-e2ec-42a1-80a3-1a9e4ccec451"/>
  </w15:person>
  <w15:person w15:author="Zaixing Zhou">
    <w15:presenceInfo w15:providerId="AD" w15:userId="S::zep3@usnh.edu::20458b87-bd45-45ef-ae14-76b49b1b8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WxMDSxsDQ1MDIxNrJU0lEKTi0uzszPAykwrAUA18wFSCwAAAA="/>
  </w:docVars>
  <w:rsids>
    <w:rsidRoot w:val="00CD29DE"/>
    <w:rsid w:val="000004E7"/>
    <w:rsid w:val="00001412"/>
    <w:rsid w:val="000015D3"/>
    <w:rsid w:val="000016D6"/>
    <w:rsid w:val="00002FE2"/>
    <w:rsid w:val="000038BC"/>
    <w:rsid w:val="0000565D"/>
    <w:rsid w:val="00007240"/>
    <w:rsid w:val="00010E6C"/>
    <w:rsid w:val="00011DD5"/>
    <w:rsid w:val="000124D6"/>
    <w:rsid w:val="00012CE9"/>
    <w:rsid w:val="000133F8"/>
    <w:rsid w:val="000144B4"/>
    <w:rsid w:val="00015433"/>
    <w:rsid w:val="00015F15"/>
    <w:rsid w:val="00016B55"/>
    <w:rsid w:val="00016BBE"/>
    <w:rsid w:val="00017E6C"/>
    <w:rsid w:val="00020318"/>
    <w:rsid w:val="000209B2"/>
    <w:rsid w:val="00020DA8"/>
    <w:rsid w:val="000225B1"/>
    <w:rsid w:val="0002360D"/>
    <w:rsid w:val="00023A02"/>
    <w:rsid w:val="00023FEA"/>
    <w:rsid w:val="000248CB"/>
    <w:rsid w:val="00025233"/>
    <w:rsid w:val="000262BE"/>
    <w:rsid w:val="000267B0"/>
    <w:rsid w:val="00030C42"/>
    <w:rsid w:val="00031206"/>
    <w:rsid w:val="00031879"/>
    <w:rsid w:val="00031E08"/>
    <w:rsid w:val="0003235B"/>
    <w:rsid w:val="000331A4"/>
    <w:rsid w:val="00033B29"/>
    <w:rsid w:val="0003484A"/>
    <w:rsid w:val="0003505F"/>
    <w:rsid w:val="00035B99"/>
    <w:rsid w:val="00035F15"/>
    <w:rsid w:val="0003602E"/>
    <w:rsid w:val="00037252"/>
    <w:rsid w:val="00037512"/>
    <w:rsid w:val="00040B92"/>
    <w:rsid w:val="00040C7C"/>
    <w:rsid w:val="00041B64"/>
    <w:rsid w:val="000421A2"/>
    <w:rsid w:val="0004268E"/>
    <w:rsid w:val="00043004"/>
    <w:rsid w:val="00051070"/>
    <w:rsid w:val="000510EF"/>
    <w:rsid w:val="000512EE"/>
    <w:rsid w:val="00052536"/>
    <w:rsid w:val="00055C98"/>
    <w:rsid w:val="00055FB8"/>
    <w:rsid w:val="000560BB"/>
    <w:rsid w:val="00056401"/>
    <w:rsid w:val="00056942"/>
    <w:rsid w:val="00056A7B"/>
    <w:rsid w:val="0005778A"/>
    <w:rsid w:val="0006162E"/>
    <w:rsid w:val="00061C32"/>
    <w:rsid w:val="00061FA5"/>
    <w:rsid w:val="00063169"/>
    <w:rsid w:val="000632E8"/>
    <w:rsid w:val="00064984"/>
    <w:rsid w:val="000649E0"/>
    <w:rsid w:val="00065673"/>
    <w:rsid w:val="00065AEA"/>
    <w:rsid w:val="00065DA3"/>
    <w:rsid w:val="000671F4"/>
    <w:rsid w:val="00067496"/>
    <w:rsid w:val="00067660"/>
    <w:rsid w:val="00067CD4"/>
    <w:rsid w:val="00070104"/>
    <w:rsid w:val="0007013E"/>
    <w:rsid w:val="00070250"/>
    <w:rsid w:val="000712DA"/>
    <w:rsid w:val="00072BFB"/>
    <w:rsid w:val="00072FFD"/>
    <w:rsid w:val="00073A37"/>
    <w:rsid w:val="00073D43"/>
    <w:rsid w:val="00073D60"/>
    <w:rsid w:val="00073D94"/>
    <w:rsid w:val="00074968"/>
    <w:rsid w:val="0007534D"/>
    <w:rsid w:val="0007738E"/>
    <w:rsid w:val="0007767C"/>
    <w:rsid w:val="000778E3"/>
    <w:rsid w:val="000811CC"/>
    <w:rsid w:val="00081A5E"/>
    <w:rsid w:val="00081C2A"/>
    <w:rsid w:val="000825A8"/>
    <w:rsid w:val="00083348"/>
    <w:rsid w:val="000837A9"/>
    <w:rsid w:val="00084789"/>
    <w:rsid w:val="00087C85"/>
    <w:rsid w:val="0009011D"/>
    <w:rsid w:val="0009310A"/>
    <w:rsid w:val="00093586"/>
    <w:rsid w:val="00093F17"/>
    <w:rsid w:val="00095801"/>
    <w:rsid w:val="00095BBE"/>
    <w:rsid w:val="00097563"/>
    <w:rsid w:val="00097EF4"/>
    <w:rsid w:val="000A0B57"/>
    <w:rsid w:val="000A112E"/>
    <w:rsid w:val="000A17B7"/>
    <w:rsid w:val="000A1EBD"/>
    <w:rsid w:val="000A4352"/>
    <w:rsid w:val="000A45AB"/>
    <w:rsid w:val="000A4A3F"/>
    <w:rsid w:val="000A506B"/>
    <w:rsid w:val="000A6749"/>
    <w:rsid w:val="000A73C5"/>
    <w:rsid w:val="000A7F16"/>
    <w:rsid w:val="000B1910"/>
    <w:rsid w:val="000B1C1D"/>
    <w:rsid w:val="000B245A"/>
    <w:rsid w:val="000B24E0"/>
    <w:rsid w:val="000B2D66"/>
    <w:rsid w:val="000B38DD"/>
    <w:rsid w:val="000B4BFB"/>
    <w:rsid w:val="000B4DA5"/>
    <w:rsid w:val="000B4F1C"/>
    <w:rsid w:val="000B5089"/>
    <w:rsid w:val="000B6518"/>
    <w:rsid w:val="000B6CDE"/>
    <w:rsid w:val="000B7927"/>
    <w:rsid w:val="000C414D"/>
    <w:rsid w:val="000C52E5"/>
    <w:rsid w:val="000C645A"/>
    <w:rsid w:val="000C6620"/>
    <w:rsid w:val="000C6D6E"/>
    <w:rsid w:val="000D0C80"/>
    <w:rsid w:val="000D25FE"/>
    <w:rsid w:val="000D497C"/>
    <w:rsid w:val="000D56C3"/>
    <w:rsid w:val="000D582F"/>
    <w:rsid w:val="000D593F"/>
    <w:rsid w:val="000D59D9"/>
    <w:rsid w:val="000D5F8F"/>
    <w:rsid w:val="000D6812"/>
    <w:rsid w:val="000D7833"/>
    <w:rsid w:val="000E1C46"/>
    <w:rsid w:val="000E3BCA"/>
    <w:rsid w:val="000E43EB"/>
    <w:rsid w:val="000E581C"/>
    <w:rsid w:val="000E5942"/>
    <w:rsid w:val="000E68E2"/>
    <w:rsid w:val="000E696D"/>
    <w:rsid w:val="000E71DE"/>
    <w:rsid w:val="000E76F2"/>
    <w:rsid w:val="000F0598"/>
    <w:rsid w:val="000F16F9"/>
    <w:rsid w:val="000F2C2A"/>
    <w:rsid w:val="000F375C"/>
    <w:rsid w:val="000F3F2D"/>
    <w:rsid w:val="000F4BFD"/>
    <w:rsid w:val="000F7F90"/>
    <w:rsid w:val="001005FA"/>
    <w:rsid w:val="00101839"/>
    <w:rsid w:val="001026D4"/>
    <w:rsid w:val="00112915"/>
    <w:rsid w:val="00113139"/>
    <w:rsid w:val="0011370A"/>
    <w:rsid w:val="00113982"/>
    <w:rsid w:val="00113E4F"/>
    <w:rsid w:val="00114057"/>
    <w:rsid w:val="00114BC1"/>
    <w:rsid w:val="00121D29"/>
    <w:rsid w:val="001221E0"/>
    <w:rsid w:val="00122E03"/>
    <w:rsid w:val="00122EC7"/>
    <w:rsid w:val="00123A73"/>
    <w:rsid w:val="001248C5"/>
    <w:rsid w:val="00125EDC"/>
    <w:rsid w:val="0012642E"/>
    <w:rsid w:val="00127298"/>
    <w:rsid w:val="00130F35"/>
    <w:rsid w:val="00131016"/>
    <w:rsid w:val="00132A03"/>
    <w:rsid w:val="00132F83"/>
    <w:rsid w:val="00134007"/>
    <w:rsid w:val="0013431E"/>
    <w:rsid w:val="00134333"/>
    <w:rsid w:val="001344AF"/>
    <w:rsid w:val="001368CF"/>
    <w:rsid w:val="00137226"/>
    <w:rsid w:val="00140090"/>
    <w:rsid w:val="00141589"/>
    <w:rsid w:val="00142BD5"/>
    <w:rsid w:val="00145E03"/>
    <w:rsid w:val="001465B5"/>
    <w:rsid w:val="00146C46"/>
    <w:rsid w:val="00150092"/>
    <w:rsid w:val="001536E7"/>
    <w:rsid w:val="00154BBD"/>
    <w:rsid w:val="00154BC0"/>
    <w:rsid w:val="0015546A"/>
    <w:rsid w:val="00155938"/>
    <w:rsid w:val="00155A57"/>
    <w:rsid w:val="00155BE5"/>
    <w:rsid w:val="0015606B"/>
    <w:rsid w:val="00157DA3"/>
    <w:rsid w:val="00160256"/>
    <w:rsid w:val="00161948"/>
    <w:rsid w:val="00163FC9"/>
    <w:rsid w:val="00165617"/>
    <w:rsid w:val="00166C5C"/>
    <w:rsid w:val="001671E4"/>
    <w:rsid w:val="001673E3"/>
    <w:rsid w:val="001701A5"/>
    <w:rsid w:val="00170BF7"/>
    <w:rsid w:val="00170D91"/>
    <w:rsid w:val="001725AD"/>
    <w:rsid w:val="0017281E"/>
    <w:rsid w:val="00174BE4"/>
    <w:rsid w:val="001753B8"/>
    <w:rsid w:val="00176364"/>
    <w:rsid w:val="00177596"/>
    <w:rsid w:val="001804FB"/>
    <w:rsid w:val="00180FB2"/>
    <w:rsid w:val="0018135F"/>
    <w:rsid w:val="001818CA"/>
    <w:rsid w:val="00181C6B"/>
    <w:rsid w:val="00182AB9"/>
    <w:rsid w:val="00182B22"/>
    <w:rsid w:val="00182C04"/>
    <w:rsid w:val="00186BFD"/>
    <w:rsid w:val="00186FA8"/>
    <w:rsid w:val="00187275"/>
    <w:rsid w:val="00190460"/>
    <w:rsid w:val="0019265C"/>
    <w:rsid w:val="00192BFF"/>
    <w:rsid w:val="00194D14"/>
    <w:rsid w:val="00194DE8"/>
    <w:rsid w:val="00195A33"/>
    <w:rsid w:val="00196A0D"/>
    <w:rsid w:val="00196A5F"/>
    <w:rsid w:val="00196E43"/>
    <w:rsid w:val="001A0D75"/>
    <w:rsid w:val="001A1129"/>
    <w:rsid w:val="001A15A5"/>
    <w:rsid w:val="001A27FD"/>
    <w:rsid w:val="001A3D0B"/>
    <w:rsid w:val="001A48C8"/>
    <w:rsid w:val="001A5F9E"/>
    <w:rsid w:val="001A76CC"/>
    <w:rsid w:val="001B2184"/>
    <w:rsid w:val="001B471C"/>
    <w:rsid w:val="001B4893"/>
    <w:rsid w:val="001B540C"/>
    <w:rsid w:val="001B5B1F"/>
    <w:rsid w:val="001B60DB"/>
    <w:rsid w:val="001C0D04"/>
    <w:rsid w:val="001C0D31"/>
    <w:rsid w:val="001C1DF9"/>
    <w:rsid w:val="001C2158"/>
    <w:rsid w:val="001C45C3"/>
    <w:rsid w:val="001C47EE"/>
    <w:rsid w:val="001C58D7"/>
    <w:rsid w:val="001C693A"/>
    <w:rsid w:val="001C7548"/>
    <w:rsid w:val="001C7BEE"/>
    <w:rsid w:val="001D0A00"/>
    <w:rsid w:val="001D0AA5"/>
    <w:rsid w:val="001D143C"/>
    <w:rsid w:val="001D2492"/>
    <w:rsid w:val="001D68C2"/>
    <w:rsid w:val="001E0F5C"/>
    <w:rsid w:val="001E10FE"/>
    <w:rsid w:val="001E15ED"/>
    <w:rsid w:val="001E28F5"/>
    <w:rsid w:val="001E44EB"/>
    <w:rsid w:val="001E4C17"/>
    <w:rsid w:val="001E7290"/>
    <w:rsid w:val="001E7BC2"/>
    <w:rsid w:val="001E7DC5"/>
    <w:rsid w:val="001F0A01"/>
    <w:rsid w:val="001F158A"/>
    <w:rsid w:val="001F2710"/>
    <w:rsid w:val="001F310E"/>
    <w:rsid w:val="001F4187"/>
    <w:rsid w:val="001F4B91"/>
    <w:rsid w:val="001F5529"/>
    <w:rsid w:val="001F63D2"/>
    <w:rsid w:val="001F6A3D"/>
    <w:rsid w:val="002004D1"/>
    <w:rsid w:val="0020063F"/>
    <w:rsid w:val="002014D9"/>
    <w:rsid w:val="0020177E"/>
    <w:rsid w:val="00201DC1"/>
    <w:rsid w:val="00204158"/>
    <w:rsid w:val="002055F7"/>
    <w:rsid w:val="002060DE"/>
    <w:rsid w:val="0020662C"/>
    <w:rsid w:val="002066E5"/>
    <w:rsid w:val="00207462"/>
    <w:rsid w:val="0020797A"/>
    <w:rsid w:val="00210207"/>
    <w:rsid w:val="00212018"/>
    <w:rsid w:val="00212BED"/>
    <w:rsid w:val="00213533"/>
    <w:rsid w:val="00214006"/>
    <w:rsid w:val="002147F1"/>
    <w:rsid w:val="00215381"/>
    <w:rsid w:val="0021594D"/>
    <w:rsid w:val="002207CD"/>
    <w:rsid w:val="00221231"/>
    <w:rsid w:val="002217EE"/>
    <w:rsid w:val="002224F9"/>
    <w:rsid w:val="00222A2B"/>
    <w:rsid w:val="002232F4"/>
    <w:rsid w:val="002233BD"/>
    <w:rsid w:val="0022666C"/>
    <w:rsid w:val="002322D1"/>
    <w:rsid w:val="0023244C"/>
    <w:rsid w:val="00233DA4"/>
    <w:rsid w:val="002359D6"/>
    <w:rsid w:val="0023718C"/>
    <w:rsid w:val="00240EDC"/>
    <w:rsid w:val="00240F4B"/>
    <w:rsid w:val="00241197"/>
    <w:rsid w:val="0024194D"/>
    <w:rsid w:val="002439ED"/>
    <w:rsid w:val="00243EE3"/>
    <w:rsid w:val="00244EED"/>
    <w:rsid w:val="002470C4"/>
    <w:rsid w:val="002472FF"/>
    <w:rsid w:val="00247B4E"/>
    <w:rsid w:val="00247B54"/>
    <w:rsid w:val="00247CB4"/>
    <w:rsid w:val="0025029D"/>
    <w:rsid w:val="00250ABB"/>
    <w:rsid w:val="00251A12"/>
    <w:rsid w:val="00252200"/>
    <w:rsid w:val="002538C5"/>
    <w:rsid w:val="002547C6"/>
    <w:rsid w:val="00257BDB"/>
    <w:rsid w:val="002607B8"/>
    <w:rsid w:val="002614C6"/>
    <w:rsid w:val="00262A56"/>
    <w:rsid w:val="0026314B"/>
    <w:rsid w:val="002643F6"/>
    <w:rsid w:val="0026458C"/>
    <w:rsid w:val="00265EE1"/>
    <w:rsid w:val="002677DB"/>
    <w:rsid w:val="002717EE"/>
    <w:rsid w:val="00272016"/>
    <w:rsid w:val="00272ADC"/>
    <w:rsid w:val="00272F85"/>
    <w:rsid w:val="002736A5"/>
    <w:rsid w:val="00273883"/>
    <w:rsid w:val="00273D5F"/>
    <w:rsid w:val="00274343"/>
    <w:rsid w:val="00274ECA"/>
    <w:rsid w:val="00275138"/>
    <w:rsid w:val="00275C81"/>
    <w:rsid w:val="00276631"/>
    <w:rsid w:val="00277BCA"/>
    <w:rsid w:val="00280355"/>
    <w:rsid w:val="00282961"/>
    <w:rsid w:val="002854E2"/>
    <w:rsid w:val="00286B9A"/>
    <w:rsid w:val="00286E05"/>
    <w:rsid w:val="00287AD4"/>
    <w:rsid w:val="00287BF0"/>
    <w:rsid w:val="0029011B"/>
    <w:rsid w:val="002902B9"/>
    <w:rsid w:val="002911B6"/>
    <w:rsid w:val="002911EF"/>
    <w:rsid w:val="002916FD"/>
    <w:rsid w:val="00291E4B"/>
    <w:rsid w:val="00292449"/>
    <w:rsid w:val="00294B4A"/>
    <w:rsid w:val="00294BE9"/>
    <w:rsid w:val="00297CB6"/>
    <w:rsid w:val="00297F4B"/>
    <w:rsid w:val="002A012B"/>
    <w:rsid w:val="002A192D"/>
    <w:rsid w:val="002A351B"/>
    <w:rsid w:val="002A3831"/>
    <w:rsid w:val="002A3D97"/>
    <w:rsid w:val="002A3E45"/>
    <w:rsid w:val="002A4C2C"/>
    <w:rsid w:val="002A667F"/>
    <w:rsid w:val="002A68C6"/>
    <w:rsid w:val="002B05A0"/>
    <w:rsid w:val="002B13AA"/>
    <w:rsid w:val="002B1F88"/>
    <w:rsid w:val="002B59B0"/>
    <w:rsid w:val="002B5A07"/>
    <w:rsid w:val="002B5C02"/>
    <w:rsid w:val="002B6B6B"/>
    <w:rsid w:val="002C07C2"/>
    <w:rsid w:val="002C1CB2"/>
    <w:rsid w:val="002C3D3F"/>
    <w:rsid w:val="002C3E95"/>
    <w:rsid w:val="002C5A79"/>
    <w:rsid w:val="002D06BB"/>
    <w:rsid w:val="002D0EAD"/>
    <w:rsid w:val="002D1538"/>
    <w:rsid w:val="002D176F"/>
    <w:rsid w:val="002D217A"/>
    <w:rsid w:val="002D2C4F"/>
    <w:rsid w:val="002D2EE5"/>
    <w:rsid w:val="002D4925"/>
    <w:rsid w:val="002D548D"/>
    <w:rsid w:val="002D62DC"/>
    <w:rsid w:val="002D7004"/>
    <w:rsid w:val="002D74F3"/>
    <w:rsid w:val="002D7A80"/>
    <w:rsid w:val="002D7FE7"/>
    <w:rsid w:val="002E00BC"/>
    <w:rsid w:val="002E0AB7"/>
    <w:rsid w:val="002E175F"/>
    <w:rsid w:val="002E2BF9"/>
    <w:rsid w:val="002E43DD"/>
    <w:rsid w:val="002E5876"/>
    <w:rsid w:val="002E5DCF"/>
    <w:rsid w:val="002E6295"/>
    <w:rsid w:val="002E6E4B"/>
    <w:rsid w:val="002F0D1A"/>
    <w:rsid w:val="002F0FA1"/>
    <w:rsid w:val="002F0FFB"/>
    <w:rsid w:val="002F141B"/>
    <w:rsid w:val="002F2ADF"/>
    <w:rsid w:val="002F315E"/>
    <w:rsid w:val="002F40F2"/>
    <w:rsid w:val="002F631D"/>
    <w:rsid w:val="002F6681"/>
    <w:rsid w:val="00300BC2"/>
    <w:rsid w:val="00301EB1"/>
    <w:rsid w:val="0030267A"/>
    <w:rsid w:val="00303AEA"/>
    <w:rsid w:val="003043D1"/>
    <w:rsid w:val="00304F3A"/>
    <w:rsid w:val="00305504"/>
    <w:rsid w:val="00305555"/>
    <w:rsid w:val="003055F4"/>
    <w:rsid w:val="003061E4"/>
    <w:rsid w:val="00307ADC"/>
    <w:rsid w:val="003112A3"/>
    <w:rsid w:val="00313392"/>
    <w:rsid w:val="003145EC"/>
    <w:rsid w:val="00315029"/>
    <w:rsid w:val="0031699F"/>
    <w:rsid w:val="00320CD9"/>
    <w:rsid w:val="0032459F"/>
    <w:rsid w:val="0032493F"/>
    <w:rsid w:val="00325E79"/>
    <w:rsid w:val="00326AF8"/>
    <w:rsid w:val="0033064A"/>
    <w:rsid w:val="00330B87"/>
    <w:rsid w:val="0033138C"/>
    <w:rsid w:val="0033250E"/>
    <w:rsid w:val="00332C9F"/>
    <w:rsid w:val="00333856"/>
    <w:rsid w:val="00333C83"/>
    <w:rsid w:val="00335D20"/>
    <w:rsid w:val="00336101"/>
    <w:rsid w:val="003371DA"/>
    <w:rsid w:val="003371F8"/>
    <w:rsid w:val="00337E14"/>
    <w:rsid w:val="00340FB0"/>
    <w:rsid w:val="00341BCA"/>
    <w:rsid w:val="00342495"/>
    <w:rsid w:val="00342861"/>
    <w:rsid w:val="00343BBA"/>
    <w:rsid w:val="00344818"/>
    <w:rsid w:val="00345D36"/>
    <w:rsid w:val="00346DB0"/>
    <w:rsid w:val="00347799"/>
    <w:rsid w:val="003501AD"/>
    <w:rsid w:val="00350E7D"/>
    <w:rsid w:val="003528B1"/>
    <w:rsid w:val="00354532"/>
    <w:rsid w:val="00355933"/>
    <w:rsid w:val="0035606E"/>
    <w:rsid w:val="003565CB"/>
    <w:rsid w:val="00356D3A"/>
    <w:rsid w:val="00361F61"/>
    <w:rsid w:val="00363B40"/>
    <w:rsid w:val="0036579F"/>
    <w:rsid w:val="003755D6"/>
    <w:rsid w:val="00375E40"/>
    <w:rsid w:val="0037611C"/>
    <w:rsid w:val="00376499"/>
    <w:rsid w:val="00377546"/>
    <w:rsid w:val="00377762"/>
    <w:rsid w:val="00377B74"/>
    <w:rsid w:val="00377EC5"/>
    <w:rsid w:val="00380680"/>
    <w:rsid w:val="00380AEC"/>
    <w:rsid w:val="003827D3"/>
    <w:rsid w:val="00383780"/>
    <w:rsid w:val="003841E8"/>
    <w:rsid w:val="003850C6"/>
    <w:rsid w:val="00385B20"/>
    <w:rsid w:val="003876F0"/>
    <w:rsid w:val="0038794F"/>
    <w:rsid w:val="00387B66"/>
    <w:rsid w:val="00390334"/>
    <w:rsid w:val="00390760"/>
    <w:rsid w:val="00392918"/>
    <w:rsid w:val="0039316F"/>
    <w:rsid w:val="00393654"/>
    <w:rsid w:val="00394F55"/>
    <w:rsid w:val="00395E83"/>
    <w:rsid w:val="00395FE4"/>
    <w:rsid w:val="00396785"/>
    <w:rsid w:val="003971EC"/>
    <w:rsid w:val="003974F9"/>
    <w:rsid w:val="003A11C6"/>
    <w:rsid w:val="003A1598"/>
    <w:rsid w:val="003A1AF4"/>
    <w:rsid w:val="003A2F42"/>
    <w:rsid w:val="003A521C"/>
    <w:rsid w:val="003A7B64"/>
    <w:rsid w:val="003B1FFF"/>
    <w:rsid w:val="003B2228"/>
    <w:rsid w:val="003B2C57"/>
    <w:rsid w:val="003B2FF2"/>
    <w:rsid w:val="003B33AD"/>
    <w:rsid w:val="003B3877"/>
    <w:rsid w:val="003B492B"/>
    <w:rsid w:val="003B4C77"/>
    <w:rsid w:val="003B5422"/>
    <w:rsid w:val="003B552C"/>
    <w:rsid w:val="003B5A81"/>
    <w:rsid w:val="003B677D"/>
    <w:rsid w:val="003B77E8"/>
    <w:rsid w:val="003B7A24"/>
    <w:rsid w:val="003B7B33"/>
    <w:rsid w:val="003C0145"/>
    <w:rsid w:val="003C0FFF"/>
    <w:rsid w:val="003C2108"/>
    <w:rsid w:val="003C329C"/>
    <w:rsid w:val="003C37AD"/>
    <w:rsid w:val="003C43A6"/>
    <w:rsid w:val="003C46B8"/>
    <w:rsid w:val="003C486C"/>
    <w:rsid w:val="003C4A4E"/>
    <w:rsid w:val="003C62A6"/>
    <w:rsid w:val="003C720F"/>
    <w:rsid w:val="003D07DA"/>
    <w:rsid w:val="003D238C"/>
    <w:rsid w:val="003D2455"/>
    <w:rsid w:val="003D3B36"/>
    <w:rsid w:val="003D4462"/>
    <w:rsid w:val="003D4A19"/>
    <w:rsid w:val="003D4FB0"/>
    <w:rsid w:val="003D5348"/>
    <w:rsid w:val="003D5796"/>
    <w:rsid w:val="003D643E"/>
    <w:rsid w:val="003D7488"/>
    <w:rsid w:val="003E2E51"/>
    <w:rsid w:val="003E2F19"/>
    <w:rsid w:val="003E3B10"/>
    <w:rsid w:val="003E4387"/>
    <w:rsid w:val="003E6026"/>
    <w:rsid w:val="003E6EF8"/>
    <w:rsid w:val="003E790B"/>
    <w:rsid w:val="003E7EF9"/>
    <w:rsid w:val="003F01B1"/>
    <w:rsid w:val="003F0B30"/>
    <w:rsid w:val="003F0B86"/>
    <w:rsid w:val="003F1065"/>
    <w:rsid w:val="003F11F4"/>
    <w:rsid w:val="003F1AE3"/>
    <w:rsid w:val="003F2A62"/>
    <w:rsid w:val="003F4D2A"/>
    <w:rsid w:val="003F561F"/>
    <w:rsid w:val="003F667E"/>
    <w:rsid w:val="003F6C1B"/>
    <w:rsid w:val="00400B0B"/>
    <w:rsid w:val="00401643"/>
    <w:rsid w:val="00402347"/>
    <w:rsid w:val="004037F3"/>
    <w:rsid w:val="00403A24"/>
    <w:rsid w:val="004048A6"/>
    <w:rsid w:val="0040568F"/>
    <w:rsid w:val="00405AA0"/>
    <w:rsid w:val="00406F27"/>
    <w:rsid w:val="004079A6"/>
    <w:rsid w:val="00411A3C"/>
    <w:rsid w:val="00412697"/>
    <w:rsid w:val="00412771"/>
    <w:rsid w:val="00413D77"/>
    <w:rsid w:val="0041451F"/>
    <w:rsid w:val="004150FD"/>
    <w:rsid w:val="00415DB4"/>
    <w:rsid w:val="0041684F"/>
    <w:rsid w:val="00416A05"/>
    <w:rsid w:val="00417076"/>
    <w:rsid w:val="00417D40"/>
    <w:rsid w:val="00421170"/>
    <w:rsid w:val="00421593"/>
    <w:rsid w:val="00422A82"/>
    <w:rsid w:val="00427015"/>
    <w:rsid w:val="004324C6"/>
    <w:rsid w:val="00432B87"/>
    <w:rsid w:val="00433E64"/>
    <w:rsid w:val="00434611"/>
    <w:rsid w:val="00435252"/>
    <w:rsid w:val="0043674B"/>
    <w:rsid w:val="0043740A"/>
    <w:rsid w:val="0044116A"/>
    <w:rsid w:val="00442E90"/>
    <w:rsid w:val="00443404"/>
    <w:rsid w:val="00444176"/>
    <w:rsid w:val="004448EB"/>
    <w:rsid w:val="0044571F"/>
    <w:rsid w:val="00445C69"/>
    <w:rsid w:val="00452E8C"/>
    <w:rsid w:val="0045325A"/>
    <w:rsid w:val="00453ED1"/>
    <w:rsid w:val="004545F0"/>
    <w:rsid w:val="00456073"/>
    <w:rsid w:val="004574F0"/>
    <w:rsid w:val="00462103"/>
    <w:rsid w:val="00462CA4"/>
    <w:rsid w:val="00463164"/>
    <w:rsid w:val="00463379"/>
    <w:rsid w:val="00464113"/>
    <w:rsid w:val="004645B7"/>
    <w:rsid w:val="00464CDC"/>
    <w:rsid w:val="00464E71"/>
    <w:rsid w:val="004652CA"/>
    <w:rsid w:val="00466F81"/>
    <w:rsid w:val="00470AD4"/>
    <w:rsid w:val="00472C94"/>
    <w:rsid w:val="004738AF"/>
    <w:rsid w:val="0047395B"/>
    <w:rsid w:val="00474055"/>
    <w:rsid w:val="00475296"/>
    <w:rsid w:val="0047657B"/>
    <w:rsid w:val="00477DBB"/>
    <w:rsid w:val="0048064C"/>
    <w:rsid w:val="00480B54"/>
    <w:rsid w:val="00480D5A"/>
    <w:rsid w:val="00480FE2"/>
    <w:rsid w:val="004815E8"/>
    <w:rsid w:val="00483456"/>
    <w:rsid w:val="0048585E"/>
    <w:rsid w:val="00486E80"/>
    <w:rsid w:val="00487303"/>
    <w:rsid w:val="00487A2E"/>
    <w:rsid w:val="00487BA1"/>
    <w:rsid w:val="004908B9"/>
    <w:rsid w:val="0049349D"/>
    <w:rsid w:val="00493C55"/>
    <w:rsid w:val="00493F81"/>
    <w:rsid w:val="00494655"/>
    <w:rsid w:val="00494B4B"/>
    <w:rsid w:val="00496409"/>
    <w:rsid w:val="00497AC8"/>
    <w:rsid w:val="004A06DB"/>
    <w:rsid w:val="004A3098"/>
    <w:rsid w:val="004A398D"/>
    <w:rsid w:val="004A4457"/>
    <w:rsid w:val="004A4FCB"/>
    <w:rsid w:val="004A563D"/>
    <w:rsid w:val="004A60AF"/>
    <w:rsid w:val="004A6B72"/>
    <w:rsid w:val="004A76B0"/>
    <w:rsid w:val="004A7796"/>
    <w:rsid w:val="004B0D0B"/>
    <w:rsid w:val="004B101C"/>
    <w:rsid w:val="004B204B"/>
    <w:rsid w:val="004B42B5"/>
    <w:rsid w:val="004B49C7"/>
    <w:rsid w:val="004B4B1B"/>
    <w:rsid w:val="004B4DAB"/>
    <w:rsid w:val="004B5078"/>
    <w:rsid w:val="004B5F34"/>
    <w:rsid w:val="004B6F7D"/>
    <w:rsid w:val="004B79DA"/>
    <w:rsid w:val="004C03C8"/>
    <w:rsid w:val="004C1A22"/>
    <w:rsid w:val="004C5534"/>
    <w:rsid w:val="004C6ADE"/>
    <w:rsid w:val="004C6DE5"/>
    <w:rsid w:val="004C71DC"/>
    <w:rsid w:val="004D1452"/>
    <w:rsid w:val="004D1696"/>
    <w:rsid w:val="004D37B6"/>
    <w:rsid w:val="004D49B2"/>
    <w:rsid w:val="004D4C55"/>
    <w:rsid w:val="004D4E04"/>
    <w:rsid w:val="004D7643"/>
    <w:rsid w:val="004E10A3"/>
    <w:rsid w:val="004E136B"/>
    <w:rsid w:val="004E147C"/>
    <w:rsid w:val="004E18D8"/>
    <w:rsid w:val="004E36CD"/>
    <w:rsid w:val="004E46A3"/>
    <w:rsid w:val="004E4949"/>
    <w:rsid w:val="004E5C07"/>
    <w:rsid w:val="004E5D6B"/>
    <w:rsid w:val="004E65C9"/>
    <w:rsid w:val="004E66D2"/>
    <w:rsid w:val="004E6D47"/>
    <w:rsid w:val="004E7B6E"/>
    <w:rsid w:val="004E7B9B"/>
    <w:rsid w:val="004F15BC"/>
    <w:rsid w:val="004F1605"/>
    <w:rsid w:val="004F1FD9"/>
    <w:rsid w:val="004F2025"/>
    <w:rsid w:val="004F21A1"/>
    <w:rsid w:val="004F2CB6"/>
    <w:rsid w:val="004F39B2"/>
    <w:rsid w:val="004F3D92"/>
    <w:rsid w:val="004F3F51"/>
    <w:rsid w:val="004F5355"/>
    <w:rsid w:val="004F554E"/>
    <w:rsid w:val="004F7CBC"/>
    <w:rsid w:val="004F7E85"/>
    <w:rsid w:val="00500E42"/>
    <w:rsid w:val="00502694"/>
    <w:rsid w:val="00502E28"/>
    <w:rsid w:val="005031A4"/>
    <w:rsid w:val="005031B5"/>
    <w:rsid w:val="005038AB"/>
    <w:rsid w:val="00503A91"/>
    <w:rsid w:val="005049D6"/>
    <w:rsid w:val="00505505"/>
    <w:rsid w:val="00506FDB"/>
    <w:rsid w:val="005074A0"/>
    <w:rsid w:val="005106C3"/>
    <w:rsid w:val="0051166C"/>
    <w:rsid w:val="00511EA7"/>
    <w:rsid w:val="0051212C"/>
    <w:rsid w:val="0051486D"/>
    <w:rsid w:val="00514A92"/>
    <w:rsid w:val="00516801"/>
    <w:rsid w:val="00516A4C"/>
    <w:rsid w:val="00517DBB"/>
    <w:rsid w:val="00517FB2"/>
    <w:rsid w:val="00520074"/>
    <w:rsid w:val="0052111D"/>
    <w:rsid w:val="0052157A"/>
    <w:rsid w:val="005229DB"/>
    <w:rsid w:val="00522ADB"/>
    <w:rsid w:val="00522C96"/>
    <w:rsid w:val="00523406"/>
    <w:rsid w:val="00523808"/>
    <w:rsid w:val="00523B78"/>
    <w:rsid w:val="0052470C"/>
    <w:rsid w:val="0052568D"/>
    <w:rsid w:val="00526438"/>
    <w:rsid w:val="0052716D"/>
    <w:rsid w:val="005275E9"/>
    <w:rsid w:val="00531420"/>
    <w:rsid w:val="0053193B"/>
    <w:rsid w:val="00532717"/>
    <w:rsid w:val="00533C95"/>
    <w:rsid w:val="00534564"/>
    <w:rsid w:val="00534721"/>
    <w:rsid w:val="00534EA0"/>
    <w:rsid w:val="00535AAC"/>
    <w:rsid w:val="00537146"/>
    <w:rsid w:val="00537980"/>
    <w:rsid w:val="00537CD7"/>
    <w:rsid w:val="00541556"/>
    <w:rsid w:val="00542BCB"/>
    <w:rsid w:val="00543156"/>
    <w:rsid w:val="00545058"/>
    <w:rsid w:val="0054685B"/>
    <w:rsid w:val="00547887"/>
    <w:rsid w:val="00547AC8"/>
    <w:rsid w:val="0055009E"/>
    <w:rsid w:val="0055017F"/>
    <w:rsid w:val="005507FF"/>
    <w:rsid w:val="00550ADD"/>
    <w:rsid w:val="005519F2"/>
    <w:rsid w:val="00551A16"/>
    <w:rsid w:val="00551A20"/>
    <w:rsid w:val="005525AC"/>
    <w:rsid w:val="005547AE"/>
    <w:rsid w:val="00555834"/>
    <w:rsid w:val="0055593B"/>
    <w:rsid w:val="00556138"/>
    <w:rsid w:val="005568EA"/>
    <w:rsid w:val="0055707B"/>
    <w:rsid w:val="00560A31"/>
    <w:rsid w:val="0056102B"/>
    <w:rsid w:val="00563327"/>
    <w:rsid w:val="00563F34"/>
    <w:rsid w:val="00564BC1"/>
    <w:rsid w:val="005662B2"/>
    <w:rsid w:val="005666DC"/>
    <w:rsid w:val="005678B8"/>
    <w:rsid w:val="00570272"/>
    <w:rsid w:val="005714C1"/>
    <w:rsid w:val="005716A7"/>
    <w:rsid w:val="00571DF8"/>
    <w:rsid w:val="005723EF"/>
    <w:rsid w:val="00572BAB"/>
    <w:rsid w:val="00572EB2"/>
    <w:rsid w:val="00573911"/>
    <w:rsid w:val="005739A9"/>
    <w:rsid w:val="00574192"/>
    <w:rsid w:val="0057575D"/>
    <w:rsid w:val="00576040"/>
    <w:rsid w:val="0057632C"/>
    <w:rsid w:val="00576355"/>
    <w:rsid w:val="005806E6"/>
    <w:rsid w:val="00582325"/>
    <w:rsid w:val="00583563"/>
    <w:rsid w:val="00584938"/>
    <w:rsid w:val="00584967"/>
    <w:rsid w:val="005852BB"/>
    <w:rsid w:val="00585394"/>
    <w:rsid w:val="00585589"/>
    <w:rsid w:val="00585D9A"/>
    <w:rsid w:val="00585E6E"/>
    <w:rsid w:val="00585EB3"/>
    <w:rsid w:val="005878A8"/>
    <w:rsid w:val="0059069B"/>
    <w:rsid w:val="00590A84"/>
    <w:rsid w:val="005919CF"/>
    <w:rsid w:val="005920A1"/>
    <w:rsid w:val="00593060"/>
    <w:rsid w:val="00593EAC"/>
    <w:rsid w:val="005945CC"/>
    <w:rsid w:val="005945FB"/>
    <w:rsid w:val="00595AB8"/>
    <w:rsid w:val="0059672B"/>
    <w:rsid w:val="00597F19"/>
    <w:rsid w:val="005A2E23"/>
    <w:rsid w:val="005A364B"/>
    <w:rsid w:val="005A36DE"/>
    <w:rsid w:val="005A5581"/>
    <w:rsid w:val="005A5649"/>
    <w:rsid w:val="005A5A05"/>
    <w:rsid w:val="005A7646"/>
    <w:rsid w:val="005A78FB"/>
    <w:rsid w:val="005B5667"/>
    <w:rsid w:val="005B5F49"/>
    <w:rsid w:val="005B64AB"/>
    <w:rsid w:val="005B6914"/>
    <w:rsid w:val="005B69C3"/>
    <w:rsid w:val="005B6D8B"/>
    <w:rsid w:val="005B74B6"/>
    <w:rsid w:val="005B7A1D"/>
    <w:rsid w:val="005C0B9C"/>
    <w:rsid w:val="005C1196"/>
    <w:rsid w:val="005C1221"/>
    <w:rsid w:val="005C12E1"/>
    <w:rsid w:val="005C1D29"/>
    <w:rsid w:val="005C2323"/>
    <w:rsid w:val="005C51B7"/>
    <w:rsid w:val="005C5D91"/>
    <w:rsid w:val="005C6179"/>
    <w:rsid w:val="005C62D4"/>
    <w:rsid w:val="005C779D"/>
    <w:rsid w:val="005C7CE2"/>
    <w:rsid w:val="005D02CB"/>
    <w:rsid w:val="005D0B3A"/>
    <w:rsid w:val="005D10A0"/>
    <w:rsid w:val="005D1F93"/>
    <w:rsid w:val="005D2217"/>
    <w:rsid w:val="005D25D6"/>
    <w:rsid w:val="005D2EA1"/>
    <w:rsid w:val="005D3391"/>
    <w:rsid w:val="005D773A"/>
    <w:rsid w:val="005D7CD5"/>
    <w:rsid w:val="005E0E0A"/>
    <w:rsid w:val="005E1014"/>
    <w:rsid w:val="005E101C"/>
    <w:rsid w:val="005E21B5"/>
    <w:rsid w:val="005E2C6E"/>
    <w:rsid w:val="005E3401"/>
    <w:rsid w:val="005E3CDB"/>
    <w:rsid w:val="005E3DB0"/>
    <w:rsid w:val="005E73C7"/>
    <w:rsid w:val="005E7F5E"/>
    <w:rsid w:val="005F0997"/>
    <w:rsid w:val="005F18E7"/>
    <w:rsid w:val="005F1C85"/>
    <w:rsid w:val="005F442A"/>
    <w:rsid w:val="005F463E"/>
    <w:rsid w:val="005F4775"/>
    <w:rsid w:val="005F5728"/>
    <w:rsid w:val="005F5FA6"/>
    <w:rsid w:val="005F6691"/>
    <w:rsid w:val="005F6A69"/>
    <w:rsid w:val="00601649"/>
    <w:rsid w:val="00601BDD"/>
    <w:rsid w:val="00601D66"/>
    <w:rsid w:val="0060300F"/>
    <w:rsid w:val="00603E5B"/>
    <w:rsid w:val="0060452F"/>
    <w:rsid w:val="00605D19"/>
    <w:rsid w:val="0060711A"/>
    <w:rsid w:val="006079CD"/>
    <w:rsid w:val="006102FE"/>
    <w:rsid w:val="006124B6"/>
    <w:rsid w:val="00612621"/>
    <w:rsid w:val="00616177"/>
    <w:rsid w:val="006173FC"/>
    <w:rsid w:val="00620846"/>
    <w:rsid w:val="006220F5"/>
    <w:rsid w:val="00622245"/>
    <w:rsid w:val="00622271"/>
    <w:rsid w:val="006262C8"/>
    <w:rsid w:val="006270E3"/>
    <w:rsid w:val="006300A4"/>
    <w:rsid w:val="00630AFB"/>
    <w:rsid w:val="006314D7"/>
    <w:rsid w:val="00631AA3"/>
    <w:rsid w:val="00632776"/>
    <w:rsid w:val="0063289E"/>
    <w:rsid w:val="00632FA5"/>
    <w:rsid w:val="006331F7"/>
    <w:rsid w:val="00633534"/>
    <w:rsid w:val="00633EC6"/>
    <w:rsid w:val="006346A5"/>
    <w:rsid w:val="0063519D"/>
    <w:rsid w:val="0063572B"/>
    <w:rsid w:val="00635A67"/>
    <w:rsid w:val="006361BB"/>
    <w:rsid w:val="00636B08"/>
    <w:rsid w:val="006370C2"/>
    <w:rsid w:val="0064024F"/>
    <w:rsid w:val="0064061A"/>
    <w:rsid w:val="00642396"/>
    <w:rsid w:val="006438B5"/>
    <w:rsid w:val="0064471A"/>
    <w:rsid w:val="006449F3"/>
    <w:rsid w:val="00644EB0"/>
    <w:rsid w:val="00644EFB"/>
    <w:rsid w:val="00644F42"/>
    <w:rsid w:val="00645520"/>
    <w:rsid w:val="00647485"/>
    <w:rsid w:val="006474BE"/>
    <w:rsid w:val="00651AD5"/>
    <w:rsid w:val="00651CDC"/>
    <w:rsid w:val="00652611"/>
    <w:rsid w:val="00653808"/>
    <w:rsid w:val="006540D4"/>
    <w:rsid w:val="006565C5"/>
    <w:rsid w:val="00660133"/>
    <w:rsid w:val="00660303"/>
    <w:rsid w:val="00660FBA"/>
    <w:rsid w:val="00664946"/>
    <w:rsid w:val="00664AD4"/>
    <w:rsid w:val="00665BD0"/>
    <w:rsid w:val="00667FD7"/>
    <w:rsid w:val="00670BEB"/>
    <w:rsid w:val="00671C43"/>
    <w:rsid w:val="00674CB4"/>
    <w:rsid w:val="00674E96"/>
    <w:rsid w:val="00677754"/>
    <w:rsid w:val="006804DF"/>
    <w:rsid w:val="006804E3"/>
    <w:rsid w:val="00680547"/>
    <w:rsid w:val="006820EB"/>
    <w:rsid w:val="00682A1E"/>
    <w:rsid w:val="00682F90"/>
    <w:rsid w:val="006837F8"/>
    <w:rsid w:val="00683F29"/>
    <w:rsid w:val="00686D20"/>
    <w:rsid w:val="00694040"/>
    <w:rsid w:val="006944D5"/>
    <w:rsid w:val="00694D50"/>
    <w:rsid w:val="00694FA0"/>
    <w:rsid w:val="00695424"/>
    <w:rsid w:val="00697AAE"/>
    <w:rsid w:val="006A01C9"/>
    <w:rsid w:val="006A10E3"/>
    <w:rsid w:val="006A225A"/>
    <w:rsid w:val="006A3454"/>
    <w:rsid w:val="006A3E70"/>
    <w:rsid w:val="006A4C54"/>
    <w:rsid w:val="006A5C0C"/>
    <w:rsid w:val="006A74BE"/>
    <w:rsid w:val="006B02E7"/>
    <w:rsid w:val="006B1764"/>
    <w:rsid w:val="006B22BE"/>
    <w:rsid w:val="006B3D9D"/>
    <w:rsid w:val="006B68F0"/>
    <w:rsid w:val="006B7E60"/>
    <w:rsid w:val="006C3172"/>
    <w:rsid w:val="006C3597"/>
    <w:rsid w:val="006C49A3"/>
    <w:rsid w:val="006C6D43"/>
    <w:rsid w:val="006C74BA"/>
    <w:rsid w:val="006D25DB"/>
    <w:rsid w:val="006D3319"/>
    <w:rsid w:val="006D3794"/>
    <w:rsid w:val="006D44AD"/>
    <w:rsid w:val="006D49CB"/>
    <w:rsid w:val="006D5092"/>
    <w:rsid w:val="006D5F0A"/>
    <w:rsid w:val="006D6A4F"/>
    <w:rsid w:val="006D6F7B"/>
    <w:rsid w:val="006E197B"/>
    <w:rsid w:val="006E1E4B"/>
    <w:rsid w:val="006E3200"/>
    <w:rsid w:val="006E3345"/>
    <w:rsid w:val="006E3736"/>
    <w:rsid w:val="006E3ACB"/>
    <w:rsid w:val="006E3B20"/>
    <w:rsid w:val="006E528E"/>
    <w:rsid w:val="006E7FEC"/>
    <w:rsid w:val="006F10A0"/>
    <w:rsid w:val="006F1BF7"/>
    <w:rsid w:val="006F26F6"/>
    <w:rsid w:val="006F2F15"/>
    <w:rsid w:val="006F430A"/>
    <w:rsid w:val="006F63EB"/>
    <w:rsid w:val="0070014A"/>
    <w:rsid w:val="00700B24"/>
    <w:rsid w:val="00701526"/>
    <w:rsid w:val="00701ABC"/>
    <w:rsid w:val="0070243B"/>
    <w:rsid w:val="00702894"/>
    <w:rsid w:val="00703EC6"/>
    <w:rsid w:val="0070416D"/>
    <w:rsid w:val="00704819"/>
    <w:rsid w:val="007060A5"/>
    <w:rsid w:val="00706748"/>
    <w:rsid w:val="0070681F"/>
    <w:rsid w:val="00706BB5"/>
    <w:rsid w:val="00706E6C"/>
    <w:rsid w:val="007122C5"/>
    <w:rsid w:val="007141AD"/>
    <w:rsid w:val="007154A8"/>
    <w:rsid w:val="00716DDE"/>
    <w:rsid w:val="00717254"/>
    <w:rsid w:val="007172E2"/>
    <w:rsid w:val="00720259"/>
    <w:rsid w:val="00720757"/>
    <w:rsid w:val="00722E24"/>
    <w:rsid w:val="00722F9A"/>
    <w:rsid w:val="00723010"/>
    <w:rsid w:val="00724781"/>
    <w:rsid w:val="00726C88"/>
    <w:rsid w:val="00726CC9"/>
    <w:rsid w:val="00730056"/>
    <w:rsid w:val="00731F37"/>
    <w:rsid w:val="00734C07"/>
    <w:rsid w:val="00735CC1"/>
    <w:rsid w:val="00735CF5"/>
    <w:rsid w:val="00737457"/>
    <w:rsid w:val="00737664"/>
    <w:rsid w:val="00740B78"/>
    <w:rsid w:val="00740C4E"/>
    <w:rsid w:val="00740D43"/>
    <w:rsid w:val="0074198E"/>
    <w:rsid w:val="007425BE"/>
    <w:rsid w:val="00742D9A"/>
    <w:rsid w:val="00742DFD"/>
    <w:rsid w:val="0074310A"/>
    <w:rsid w:val="0074315B"/>
    <w:rsid w:val="00743204"/>
    <w:rsid w:val="00746683"/>
    <w:rsid w:val="0074741C"/>
    <w:rsid w:val="00747BCE"/>
    <w:rsid w:val="0075001A"/>
    <w:rsid w:val="00750372"/>
    <w:rsid w:val="0075050D"/>
    <w:rsid w:val="00751356"/>
    <w:rsid w:val="007513CA"/>
    <w:rsid w:val="007524FF"/>
    <w:rsid w:val="007533D3"/>
    <w:rsid w:val="00754083"/>
    <w:rsid w:val="00754BEA"/>
    <w:rsid w:val="007558BC"/>
    <w:rsid w:val="00755BF9"/>
    <w:rsid w:val="00756BFF"/>
    <w:rsid w:val="007602F3"/>
    <w:rsid w:val="00760860"/>
    <w:rsid w:val="00760B4C"/>
    <w:rsid w:val="00760C8A"/>
    <w:rsid w:val="00761BC1"/>
    <w:rsid w:val="007622DD"/>
    <w:rsid w:val="00762DB4"/>
    <w:rsid w:val="00762E02"/>
    <w:rsid w:val="0076358B"/>
    <w:rsid w:val="00765141"/>
    <w:rsid w:val="00765B1E"/>
    <w:rsid w:val="00766B4C"/>
    <w:rsid w:val="00767260"/>
    <w:rsid w:val="007712AC"/>
    <w:rsid w:val="00771424"/>
    <w:rsid w:val="00772886"/>
    <w:rsid w:val="00772A4F"/>
    <w:rsid w:val="00772BFE"/>
    <w:rsid w:val="00773342"/>
    <w:rsid w:val="00773BF8"/>
    <w:rsid w:val="0077443E"/>
    <w:rsid w:val="00775745"/>
    <w:rsid w:val="0077631C"/>
    <w:rsid w:val="0077657F"/>
    <w:rsid w:val="00776FF9"/>
    <w:rsid w:val="007770FE"/>
    <w:rsid w:val="00777A3B"/>
    <w:rsid w:val="00777DAF"/>
    <w:rsid w:val="0078005F"/>
    <w:rsid w:val="00781B6D"/>
    <w:rsid w:val="0078294C"/>
    <w:rsid w:val="007848CE"/>
    <w:rsid w:val="00784B29"/>
    <w:rsid w:val="00785ACF"/>
    <w:rsid w:val="00786C7A"/>
    <w:rsid w:val="00790548"/>
    <w:rsid w:val="00791AC7"/>
    <w:rsid w:val="00791E6A"/>
    <w:rsid w:val="00792427"/>
    <w:rsid w:val="0079290C"/>
    <w:rsid w:val="00792D02"/>
    <w:rsid w:val="00793480"/>
    <w:rsid w:val="007938C4"/>
    <w:rsid w:val="007947BA"/>
    <w:rsid w:val="00795310"/>
    <w:rsid w:val="007957BC"/>
    <w:rsid w:val="00795863"/>
    <w:rsid w:val="00795D71"/>
    <w:rsid w:val="00795F9B"/>
    <w:rsid w:val="00796999"/>
    <w:rsid w:val="00796B07"/>
    <w:rsid w:val="007975F1"/>
    <w:rsid w:val="007A0CC5"/>
    <w:rsid w:val="007A0E7F"/>
    <w:rsid w:val="007A2435"/>
    <w:rsid w:val="007A2CE3"/>
    <w:rsid w:val="007A32D6"/>
    <w:rsid w:val="007A3E77"/>
    <w:rsid w:val="007A4432"/>
    <w:rsid w:val="007A449B"/>
    <w:rsid w:val="007A4AAA"/>
    <w:rsid w:val="007A658E"/>
    <w:rsid w:val="007B0538"/>
    <w:rsid w:val="007B0BEC"/>
    <w:rsid w:val="007B1894"/>
    <w:rsid w:val="007B5014"/>
    <w:rsid w:val="007B676C"/>
    <w:rsid w:val="007B7640"/>
    <w:rsid w:val="007C098B"/>
    <w:rsid w:val="007C0C00"/>
    <w:rsid w:val="007C1C2A"/>
    <w:rsid w:val="007C1CD7"/>
    <w:rsid w:val="007C22A9"/>
    <w:rsid w:val="007C40F2"/>
    <w:rsid w:val="007C4523"/>
    <w:rsid w:val="007C5035"/>
    <w:rsid w:val="007C5924"/>
    <w:rsid w:val="007C5BCB"/>
    <w:rsid w:val="007C5E6C"/>
    <w:rsid w:val="007C60D3"/>
    <w:rsid w:val="007C62EE"/>
    <w:rsid w:val="007C7361"/>
    <w:rsid w:val="007C7747"/>
    <w:rsid w:val="007D04BB"/>
    <w:rsid w:val="007D145A"/>
    <w:rsid w:val="007D308E"/>
    <w:rsid w:val="007D3333"/>
    <w:rsid w:val="007D4498"/>
    <w:rsid w:val="007D5B6C"/>
    <w:rsid w:val="007D7525"/>
    <w:rsid w:val="007E14DB"/>
    <w:rsid w:val="007E1CCF"/>
    <w:rsid w:val="007E23D7"/>
    <w:rsid w:val="007E4E3D"/>
    <w:rsid w:val="007E5867"/>
    <w:rsid w:val="007E6801"/>
    <w:rsid w:val="007E70D3"/>
    <w:rsid w:val="007E7756"/>
    <w:rsid w:val="007E7829"/>
    <w:rsid w:val="007E78F2"/>
    <w:rsid w:val="007F0238"/>
    <w:rsid w:val="007F0B0F"/>
    <w:rsid w:val="007F292C"/>
    <w:rsid w:val="007F2A03"/>
    <w:rsid w:val="007F2AB3"/>
    <w:rsid w:val="007F54F1"/>
    <w:rsid w:val="007F5506"/>
    <w:rsid w:val="007F5A98"/>
    <w:rsid w:val="007F63CF"/>
    <w:rsid w:val="007F7516"/>
    <w:rsid w:val="007F7E71"/>
    <w:rsid w:val="0080062B"/>
    <w:rsid w:val="00801720"/>
    <w:rsid w:val="0080304A"/>
    <w:rsid w:val="00803363"/>
    <w:rsid w:val="0080579F"/>
    <w:rsid w:val="0080592F"/>
    <w:rsid w:val="00805AEA"/>
    <w:rsid w:val="00810D92"/>
    <w:rsid w:val="008114B0"/>
    <w:rsid w:val="008114EB"/>
    <w:rsid w:val="00812342"/>
    <w:rsid w:val="00812E34"/>
    <w:rsid w:val="00812E41"/>
    <w:rsid w:val="008132C1"/>
    <w:rsid w:val="00813B04"/>
    <w:rsid w:val="00813EA5"/>
    <w:rsid w:val="00814BA2"/>
    <w:rsid w:val="00815F11"/>
    <w:rsid w:val="008166A4"/>
    <w:rsid w:val="00820970"/>
    <w:rsid w:val="0082182F"/>
    <w:rsid w:val="00821BF1"/>
    <w:rsid w:val="0082263D"/>
    <w:rsid w:val="00822ED3"/>
    <w:rsid w:val="008249E8"/>
    <w:rsid w:val="00827003"/>
    <w:rsid w:val="008278EB"/>
    <w:rsid w:val="00827A7F"/>
    <w:rsid w:val="00831279"/>
    <w:rsid w:val="00831BC0"/>
    <w:rsid w:val="008330D7"/>
    <w:rsid w:val="0083358B"/>
    <w:rsid w:val="0083605C"/>
    <w:rsid w:val="00836CBA"/>
    <w:rsid w:val="00836E10"/>
    <w:rsid w:val="00840D71"/>
    <w:rsid w:val="00840DDF"/>
    <w:rsid w:val="008425A0"/>
    <w:rsid w:val="0084332F"/>
    <w:rsid w:val="00844656"/>
    <w:rsid w:val="00846091"/>
    <w:rsid w:val="00846363"/>
    <w:rsid w:val="00847427"/>
    <w:rsid w:val="00847E06"/>
    <w:rsid w:val="00847EE8"/>
    <w:rsid w:val="008512AB"/>
    <w:rsid w:val="00852363"/>
    <w:rsid w:val="00853C77"/>
    <w:rsid w:val="00853D5C"/>
    <w:rsid w:val="008545DB"/>
    <w:rsid w:val="00854701"/>
    <w:rsid w:val="00854EC4"/>
    <w:rsid w:val="008557DE"/>
    <w:rsid w:val="00856803"/>
    <w:rsid w:val="0085705F"/>
    <w:rsid w:val="00857D63"/>
    <w:rsid w:val="008608A5"/>
    <w:rsid w:val="008611CA"/>
    <w:rsid w:val="00861843"/>
    <w:rsid w:val="00862D3D"/>
    <w:rsid w:val="00863C9B"/>
    <w:rsid w:val="00864A39"/>
    <w:rsid w:val="00864F08"/>
    <w:rsid w:val="00865041"/>
    <w:rsid w:val="00866038"/>
    <w:rsid w:val="00866D61"/>
    <w:rsid w:val="00867C5F"/>
    <w:rsid w:val="00870359"/>
    <w:rsid w:val="00872826"/>
    <w:rsid w:val="0087282A"/>
    <w:rsid w:val="008735D5"/>
    <w:rsid w:val="00874206"/>
    <w:rsid w:val="008755E1"/>
    <w:rsid w:val="00875C85"/>
    <w:rsid w:val="008763C1"/>
    <w:rsid w:val="00876842"/>
    <w:rsid w:val="00881454"/>
    <w:rsid w:val="008828F2"/>
    <w:rsid w:val="00882B81"/>
    <w:rsid w:val="00882B8A"/>
    <w:rsid w:val="00883FE8"/>
    <w:rsid w:val="008841BE"/>
    <w:rsid w:val="00885E91"/>
    <w:rsid w:val="00887C5D"/>
    <w:rsid w:val="00887E7D"/>
    <w:rsid w:val="00887F23"/>
    <w:rsid w:val="00890487"/>
    <w:rsid w:val="00890BCB"/>
    <w:rsid w:val="00892602"/>
    <w:rsid w:val="00892B98"/>
    <w:rsid w:val="008966D5"/>
    <w:rsid w:val="008A0085"/>
    <w:rsid w:val="008A2D02"/>
    <w:rsid w:val="008A3409"/>
    <w:rsid w:val="008A4E40"/>
    <w:rsid w:val="008A4F1F"/>
    <w:rsid w:val="008A55FC"/>
    <w:rsid w:val="008A5A7D"/>
    <w:rsid w:val="008A60BF"/>
    <w:rsid w:val="008A72D4"/>
    <w:rsid w:val="008A77B7"/>
    <w:rsid w:val="008A7CF2"/>
    <w:rsid w:val="008B04A4"/>
    <w:rsid w:val="008B1983"/>
    <w:rsid w:val="008B1D68"/>
    <w:rsid w:val="008B362E"/>
    <w:rsid w:val="008B387A"/>
    <w:rsid w:val="008B39A3"/>
    <w:rsid w:val="008B3C16"/>
    <w:rsid w:val="008B4FAB"/>
    <w:rsid w:val="008B6987"/>
    <w:rsid w:val="008B6E1A"/>
    <w:rsid w:val="008C003F"/>
    <w:rsid w:val="008C049C"/>
    <w:rsid w:val="008C0685"/>
    <w:rsid w:val="008C1359"/>
    <w:rsid w:val="008C35FF"/>
    <w:rsid w:val="008C4D58"/>
    <w:rsid w:val="008C51CF"/>
    <w:rsid w:val="008C69D1"/>
    <w:rsid w:val="008C74AC"/>
    <w:rsid w:val="008C7DD5"/>
    <w:rsid w:val="008D00F5"/>
    <w:rsid w:val="008D2D54"/>
    <w:rsid w:val="008D41B6"/>
    <w:rsid w:val="008D4ED8"/>
    <w:rsid w:val="008D4FCF"/>
    <w:rsid w:val="008D5551"/>
    <w:rsid w:val="008D63FF"/>
    <w:rsid w:val="008D6731"/>
    <w:rsid w:val="008D72F8"/>
    <w:rsid w:val="008E069E"/>
    <w:rsid w:val="008E148E"/>
    <w:rsid w:val="008E2570"/>
    <w:rsid w:val="008E31F1"/>
    <w:rsid w:val="008E3ADC"/>
    <w:rsid w:val="008E3DEF"/>
    <w:rsid w:val="008E4A97"/>
    <w:rsid w:val="008E5132"/>
    <w:rsid w:val="008E5D79"/>
    <w:rsid w:val="008E70D8"/>
    <w:rsid w:val="008E740A"/>
    <w:rsid w:val="008E7C7C"/>
    <w:rsid w:val="008E7FD3"/>
    <w:rsid w:val="008F1057"/>
    <w:rsid w:val="008F1950"/>
    <w:rsid w:val="008F1B67"/>
    <w:rsid w:val="008F2C44"/>
    <w:rsid w:val="008F2DE7"/>
    <w:rsid w:val="008F32FE"/>
    <w:rsid w:val="008F779E"/>
    <w:rsid w:val="00901861"/>
    <w:rsid w:val="00901BFB"/>
    <w:rsid w:val="00902630"/>
    <w:rsid w:val="009053DB"/>
    <w:rsid w:val="009053F0"/>
    <w:rsid w:val="00905660"/>
    <w:rsid w:val="0090597C"/>
    <w:rsid w:val="00905D71"/>
    <w:rsid w:val="00905FCF"/>
    <w:rsid w:val="0090639C"/>
    <w:rsid w:val="009072B5"/>
    <w:rsid w:val="009076A8"/>
    <w:rsid w:val="00910540"/>
    <w:rsid w:val="00910615"/>
    <w:rsid w:val="009129F4"/>
    <w:rsid w:val="009135D3"/>
    <w:rsid w:val="00913E58"/>
    <w:rsid w:val="00914B0F"/>
    <w:rsid w:val="009150CA"/>
    <w:rsid w:val="00916C7F"/>
    <w:rsid w:val="00916D6B"/>
    <w:rsid w:val="0091728D"/>
    <w:rsid w:val="00917311"/>
    <w:rsid w:val="009201F0"/>
    <w:rsid w:val="009231C0"/>
    <w:rsid w:val="00923A81"/>
    <w:rsid w:val="009241FA"/>
    <w:rsid w:val="0092423E"/>
    <w:rsid w:val="009244F4"/>
    <w:rsid w:val="00924A15"/>
    <w:rsid w:val="0092590A"/>
    <w:rsid w:val="00926550"/>
    <w:rsid w:val="00926894"/>
    <w:rsid w:val="00927745"/>
    <w:rsid w:val="00930065"/>
    <w:rsid w:val="00933E08"/>
    <w:rsid w:val="00934FB1"/>
    <w:rsid w:val="009353B7"/>
    <w:rsid w:val="00936079"/>
    <w:rsid w:val="00937913"/>
    <w:rsid w:val="00937E98"/>
    <w:rsid w:val="00940696"/>
    <w:rsid w:val="00941DBA"/>
    <w:rsid w:val="009420D2"/>
    <w:rsid w:val="00942443"/>
    <w:rsid w:val="009425A0"/>
    <w:rsid w:val="0094355A"/>
    <w:rsid w:val="00943DA4"/>
    <w:rsid w:val="009461B7"/>
    <w:rsid w:val="009462C5"/>
    <w:rsid w:val="00946FBA"/>
    <w:rsid w:val="00947113"/>
    <w:rsid w:val="0094756B"/>
    <w:rsid w:val="009500FC"/>
    <w:rsid w:val="0095026F"/>
    <w:rsid w:val="00951354"/>
    <w:rsid w:val="0095298A"/>
    <w:rsid w:val="00952DA7"/>
    <w:rsid w:val="009530E3"/>
    <w:rsid w:val="00953F1E"/>
    <w:rsid w:val="009547B8"/>
    <w:rsid w:val="00954C25"/>
    <w:rsid w:val="00956CFC"/>
    <w:rsid w:val="009575D7"/>
    <w:rsid w:val="00957682"/>
    <w:rsid w:val="00957AF7"/>
    <w:rsid w:val="009607BC"/>
    <w:rsid w:val="00961E64"/>
    <w:rsid w:val="0096248A"/>
    <w:rsid w:val="00962905"/>
    <w:rsid w:val="00963D64"/>
    <w:rsid w:val="009643FE"/>
    <w:rsid w:val="00964DE7"/>
    <w:rsid w:val="0096519C"/>
    <w:rsid w:val="0096541D"/>
    <w:rsid w:val="009657FC"/>
    <w:rsid w:val="009659B2"/>
    <w:rsid w:val="00965D06"/>
    <w:rsid w:val="00967C86"/>
    <w:rsid w:val="00970350"/>
    <w:rsid w:val="009703E3"/>
    <w:rsid w:val="00970BB2"/>
    <w:rsid w:val="00971147"/>
    <w:rsid w:val="009712F4"/>
    <w:rsid w:val="0097188E"/>
    <w:rsid w:val="00971894"/>
    <w:rsid w:val="0097216F"/>
    <w:rsid w:val="00972735"/>
    <w:rsid w:val="00973270"/>
    <w:rsid w:val="00973463"/>
    <w:rsid w:val="00973733"/>
    <w:rsid w:val="00973EBA"/>
    <w:rsid w:val="00974210"/>
    <w:rsid w:val="0097440B"/>
    <w:rsid w:val="00974A45"/>
    <w:rsid w:val="00974C25"/>
    <w:rsid w:val="00975457"/>
    <w:rsid w:val="00977719"/>
    <w:rsid w:val="009805D3"/>
    <w:rsid w:val="00981160"/>
    <w:rsid w:val="00981651"/>
    <w:rsid w:val="00981EB6"/>
    <w:rsid w:val="00982568"/>
    <w:rsid w:val="0098301B"/>
    <w:rsid w:val="00986310"/>
    <w:rsid w:val="00987867"/>
    <w:rsid w:val="009909E5"/>
    <w:rsid w:val="00991B63"/>
    <w:rsid w:val="00992420"/>
    <w:rsid w:val="00994BDB"/>
    <w:rsid w:val="00994C55"/>
    <w:rsid w:val="00995734"/>
    <w:rsid w:val="00995C42"/>
    <w:rsid w:val="009960A5"/>
    <w:rsid w:val="009973C0"/>
    <w:rsid w:val="009A0510"/>
    <w:rsid w:val="009A24F2"/>
    <w:rsid w:val="009A2FF6"/>
    <w:rsid w:val="009A304F"/>
    <w:rsid w:val="009A38B5"/>
    <w:rsid w:val="009A3B01"/>
    <w:rsid w:val="009A5C60"/>
    <w:rsid w:val="009A6059"/>
    <w:rsid w:val="009A63B5"/>
    <w:rsid w:val="009A6C0B"/>
    <w:rsid w:val="009A7135"/>
    <w:rsid w:val="009A7BE7"/>
    <w:rsid w:val="009B08CF"/>
    <w:rsid w:val="009B1816"/>
    <w:rsid w:val="009B2E98"/>
    <w:rsid w:val="009B38C0"/>
    <w:rsid w:val="009B43DA"/>
    <w:rsid w:val="009B4B23"/>
    <w:rsid w:val="009C08D9"/>
    <w:rsid w:val="009C1403"/>
    <w:rsid w:val="009C1733"/>
    <w:rsid w:val="009C3027"/>
    <w:rsid w:val="009C3126"/>
    <w:rsid w:val="009C54EA"/>
    <w:rsid w:val="009C57BF"/>
    <w:rsid w:val="009C5BD6"/>
    <w:rsid w:val="009C7BDE"/>
    <w:rsid w:val="009D0661"/>
    <w:rsid w:val="009D0EE2"/>
    <w:rsid w:val="009D201A"/>
    <w:rsid w:val="009D4192"/>
    <w:rsid w:val="009D5B89"/>
    <w:rsid w:val="009D6201"/>
    <w:rsid w:val="009D647C"/>
    <w:rsid w:val="009E080F"/>
    <w:rsid w:val="009E09C6"/>
    <w:rsid w:val="009E0EEF"/>
    <w:rsid w:val="009E1656"/>
    <w:rsid w:val="009E25B8"/>
    <w:rsid w:val="009E3367"/>
    <w:rsid w:val="009E3733"/>
    <w:rsid w:val="009E5613"/>
    <w:rsid w:val="009E79B7"/>
    <w:rsid w:val="009E7F4E"/>
    <w:rsid w:val="009E7F94"/>
    <w:rsid w:val="009F14F6"/>
    <w:rsid w:val="009F2FFF"/>
    <w:rsid w:val="009F37B5"/>
    <w:rsid w:val="009F41C3"/>
    <w:rsid w:val="009F43F4"/>
    <w:rsid w:val="009F6D6F"/>
    <w:rsid w:val="00A00441"/>
    <w:rsid w:val="00A011C1"/>
    <w:rsid w:val="00A02A5C"/>
    <w:rsid w:val="00A04C3F"/>
    <w:rsid w:val="00A053DE"/>
    <w:rsid w:val="00A059F2"/>
    <w:rsid w:val="00A05C80"/>
    <w:rsid w:val="00A06B5A"/>
    <w:rsid w:val="00A06B6C"/>
    <w:rsid w:val="00A06EE3"/>
    <w:rsid w:val="00A07341"/>
    <w:rsid w:val="00A07668"/>
    <w:rsid w:val="00A079AF"/>
    <w:rsid w:val="00A079FB"/>
    <w:rsid w:val="00A07A4C"/>
    <w:rsid w:val="00A07E89"/>
    <w:rsid w:val="00A07F2D"/>
    <w:rsid w:val="00A10FFC"/>
    <w:rsid w:val="00A116A6"/>
    <w:rsid w:val="00A116C7"/>
    <w:rsid w:val="00A11BCB"/>
    <w:rsid w:val="00A11EF4"/>
    <w:rsid w:val="00A13572"/>
    <w:rsid w:val="00A14AE8"/>
    <w:rsid w:val="00A154B7"/>
    <w:rsid w:val="00A16770"/>
    <w:rsid w:val="00A20ACD"/>
    <w:rsid w:val="00A211E1"/>
    <w:rsid w:val="00A217BA"/>
    <w:rsid w:val="00A2182A"/>
    <w:rsid w:val="00A23DD4"/>
    <w:rsid w:val="00A24331"/>
    <w:rsid w:val="00A25E00"/>
    <w:rsid w:val="00A268CD"/>
    <w:rsid w:val="00A304F9"/>
    <w:rsid w:val="00A31775"/>
    <w:rsid w:val="00A31E7C"/>
    <w:rsid w:val="00A3278F"/>
    <w:rsid w:val="00A34950"/>
    <w:rsid w:val="00A35266"/>
    <w:rsid w:val="00A357B9"/>
    <w:rsid w:val="00A36FC1"/>
    <w:rsid w:val="00A41187"/>
    <w:rsid w:val="00A41BCB"/>
    <w:rsid w:val="00A42658"/>
    <w:rsid w:val="00A42BDE"/>
    <w:rsid w:val="00A43E5C"/>
    <w:rsid w:val="00A454CF"/>
    <w:rsid w:val="00A463C0"/>
    <w:rsid w:val="00A506B1"/>
    <w:rsid w:val="00A519A8"/>
    <w:rsid w:val="00A52A41"/>
    <w:rsid w:val="00A5538F"/>
    <w:rsid w:val="00A5542F"/>
    <w:rsid w:val="00A55530"/>
    <w:rsid w:val="00A568D8"/>
    <w:rsid w:val="00A56CBE"/>
    <w:rsid w:val="00A602B0"/>
    <w:rsid w:val="00A6290D"/>
    <w:rsid w:val="00A631F9"/>
    <w:rsid w:val="00A654C6"/>
    <w:rsid w:val="00A66659"/>
    <w:rsid w:val="00A67513"/>
    <w:rsid w:val="00A676BC"/>
    <w:rsid w:val="00A70D30"/>
    <w:rsid w:val="00A7140B"/>
    <w:rsid w:val="00A71BF9"/>
    <w:rsid w:val="00A721A3"/>
    <w:rsid w:val="00A72CD4"/>
    <w:rsid w:val="00A73EE0"/>
    <w:rsid w:val="00A74455"/>
    <w:rsid w:val="00A74ECF"/>
    <w:rsid w:val="00A75036"/>
    <w:rsid w:val="00A75420"/>
    <w:rsid w:val="00A758CF"/>
    <w:rsid w:val="00A7596A"/>
    <w:rsid w:val="00A763BA"/>
    <w:rsid w:val="00A805DC"/>
    <w:rsid w:val="00A83E91"/>
    <w:rsid w:val="00A85206"/>
    <w:rsid w:val="00A85C15"/>
    <w:rsid w:val="00A85F7A"/>
    <w:rsid w:val="00A87C7C"/>
    <w:rsid w:val="00A90FCE"/>
    <w:rsid w:val="00A91604"/>
    <w:rsid w:val="00A9181B"/>
    <w:rsid w:val="00A91A1C"/>
    <w:rsid w:val="00A920A5"/>
    <w:rsid w:val="00A92220"/>
    <w:rsid w:val="00A929DE"/>
    <w:rsid w:val="00A93DD7"/>
    <w:rsid w:val="00A94C5F"/>
    <w:rsid w:val="00A960AD"/>
    <w:rsid w:val="00A961A1"/>
    <w:rsid w:val="00A97745"/>
    <w:rsid w:val="00A97E25"/>
    <w:rsid w:val="00A97EE9"/>
    <w:rsid w:val="00AA19CF"/>
    <w:rsid w:val="00AA27F2"/>
    <w:rsid w:val="00AA2A8B"/>
    <w:rsid w:val="00AA3D2F"/>
    <w:rsid w:val="00AA65A5"/>
    <w:rsid w:val="00AA721B"/>
    <w:rsid w:val="00AA7324"/>
    <w:rsid w:val="00AB1CD0"/>
    <w:rsid w:val="00AB1D77"/>
    <w:rsid w:val="00AB3241"/>
    <w:rsid w:val="00AB416F"/>
    <w:rsid w:val="00AB5477"/>
    <w:rsid w:val="00AB562E"/>
    <w:rsid w:val="00AB6099"/>
    <w:rsid w:val="00AB6427"/>
    <w:rsid w:val="00AB648A"/>
    <w:rsid w:val="00AB734A"/>
    <w:rsid w:val="00AC1583"/>
    <w:rsid w:val="00AC1EDC"/>
    <w:rsid w:val="00AC2624"/>
    <w:rsid w:val="00AC5CED"/>
    <w:rsid w:val="00AC7104"/>
    <w:rsid w:val="00AC72B9"/>
    <w:rsid w:val="00AD0A48"/>
    <w:rsid w:val="00AD0F64"/>
    <w:rsid w:val="00AD0F80"/>
    <w:rsid w:val="00AD1006"/>
    <w:rsid w:val="00AD2556"/>
    <w:rsid w:val="00AD2983"/>
    <w:rsid w:val="00AD3BE7"/>
    <w:rsid w:val="00AD48B9"/>
    <w:rsid w:val="00AD4E47"/>
    <w:rsid w:val="00AD680E"/>
    <w:rsid w:val="00AD6E34"/>
    <w:rsid w:val="00AE0AEE"/>
    <w:rsid w:val="00AE0C44"/>
    <w:rsid w:val="00AE0CC7"/>
    <w:rsid w:val="00AE18A3"/>
    <w:rsid w:val="00AE18F6"/>
    <w:rsid w:val="00AE2730"/>
    <w:rsid w:val="00AE27A0"/>
    <w:rsid w:val="00AE54E2"/>
    <w:rsid w:val="00AE69A4"/>
    <w:rsid w:val="00AE7078"/>
    <w:rsid w:val="00AF0AA1"/>
    <w:rsid w:val="00AF2252"/>
    <w:rsid w:val="00AF2CFB"/>
    <w:rsid w:val="00AF30CA"/>
    <w:rsid w:val="00AF3FD9"/>
    <w:rsid w:val="00AF597F"/>
    <w:rsid w:val="00AF63DE"/>
    <w:rsid w:val="00AF6C08"/>
    <w:rsid w:val="00AF6ECA"/>
    <w:rsid w:val="00B02AF0"/>
    <w:rsid w:val="00B02E68"/>
    <w:rsid w:val="00B03FF1"/>
    <w:rsid w:val="00B06A5D"/>
    <w:rsid w:val="00B1170C"/>
    <w:rsid w:val="00B11766"/>
    <w:rsid w:val="00B12914"/>
    <w:rsid w:val="00B136B7"/>
    <w:rsid w:val="00B140D0"/>
    <w:rsid w:val="00B14738"/>
    <w:rsid w:val="00B15233"/>
    <w:rsid w:val="00B15D84"/>
    <w:rsid w:val="00B15D97"/>
    <w:rsid w:val="00B15DF6"/>
    <w:rsid w:val="00B1683F"/>
    <w:rsid w:val="00B2101D"/>
    <w:rsid w:val="00B211B0"/>
    <w:rsid w:val="00B223E6"/>
    <w:rsid w:val="00B225C3"/>
    <w:rsid w:val="00B2395B"/>
    <w:rsid w:val="00B2450E"/>
    <w:rsid w:val="00B24AD0"/>
    <w:rsid w:val="00B2530C"/>
    <w:rsid w:val="00B26558"/>
    <w:rsid w:val="00B2675F"/>
    <w:rsid w:val="00B26835"/>
    <w:rsid w:val="00B275B2"/>
    <w:rsid w:val="00B31318"/>
    <w:rsid w:val="00B31338"/>
    <w:rsid w:val="00B33B11"/>
    <w:rsid w:val="00B363F9"/>
    <w:rsid w:val="00B3734D"/>
    <w:rsid w:val="00B4336A"/>
    <w:rsid w:val="00B44B98"/>
    <w:rsid w:val="00B44C37"/>
    <w:rsid w:val="00B45319"/>
    <w:rsid w:val="00B453F0"/>
    <w:rsid w:val="00B45704"/>
    <w:rsid w:val="00B45E9E"/>
    <w:rsid w:val="00B46809"/>
    <w:rsid w:val="00B515CD"/>
    <w:rsid w:val="00B51B2C"/>
    <w:rsid w:val="00B5213D"/>
    <w:rsid w:val="00B5405D"/>
    <w:rsid w:val="00B544BA"/>
    <w:rsid w:val="00B55B40"/>
    <w:rsid w:val="00B56EB5"/>
    <w:rsid w:val="00B60812"/>
    <w:rsid w:val="00B61667"/>
    <w:rsid w:val="00B61A64"/>
    <w:rsid w:val="00B61EF7"/>
    <w:rsid w:val="00B62059"/>
    <w:rsid w:val="00B64038"/>
    <w:rsid w:val="00B6639F"/>
    <w:rsid w:val="00B66B55"/>
    <w:rsid w:val="00B66DA0"/>
    <w:rsid w:val="00B72E36"/>
    <w:rsid w:val="00B72FBE"/>
    <w:rsid w:val="00B743C4"/>
    <w:rsid w:val="00B75B52"/>
    <w:rsid w:val="00B7613E"/>
    <w:rsid w:val="00B7668D"/>
    <w:rsid w:val="00B76D1C"/>
    <w:rsid w:val="00B77413"/>
    <w:rsid w:val="00B7794E"/>
    <w:rsid w:val="00B77AED"/>
    <w:rsid w:val="00B80918"/>
    <w:rsid w:val="00B81846"/>
    <w:rsid w:val="00B82FF6"/>
    <w:rsid w:val="00B847F3"/>
    <w:rsid w:val="00B848CD"/>
    <w:rsid w:val="00B859AD"/>
    <w:rsid w:val="00B85B46"/>
    <w:rsid w:val="00B8694E"/>
    <w:rsid w:val="00B910E9"/>
    <w:rsid w:val="00B91689"/>
    <w:rsid w:val="00B91833"/>
    <w:rsid w:val="00B919D8"/>
    <w:rsid w:val="00B92029"/>
    <w:rsid w:val="00B93DBF"/>
    <w:rsid w:val="00B94421"/>
    <w:rsid w:val="00B94F79"/>
    <w:rsid w:val="00B951A7"/>
    <w:rsid w:val="00B962EF"/>
    <w:rsid w:val="00B96355"/>
    <w:rsid w:val="00B96472"/>
    <w:rsid w:val="00B96509"/>
    <w:rsid w:val="00B9747D"/>
    <w:rsid w:val="00B97BD0"/>
    <w:rsid w:val="00BA07AD"/>
    <w:rsid w:val="00BA09BA"/>
    <w:rsid w:val="00BA1122"/>
    <w:rsid w:val="00BA3B61"/>
    <w:rsid w:val="00BA3C8F"/>
    <w:rsid w:val="00BA3E49"/>
    <w:rsid w:val="00BA4860"/>
    <w:rsid w:val="00BA48E7"/>
    <w:rsid w:val="00BA5874"/>
    <w:rsid w:val="00BA5BCE"/>
    <w:rsid w:val="00BA6085"/>
    <w:rsid w:val="00BA7253"/>
    <w:rsid w:val="00BB0B4A"/>
    <w:rsid w:val="00BB24AF"/>
    <w:rsid w:val="00BB2E1F"/>
    <w:rsid w:val="00BB3C7D"/>
    <w:rsid w:val="00BB49E8"/>
    <w:rsid w:val="00BB5881"/>
    <w:rsid w:val="00BB69BD"/>
    <w:rsid w:val="00BB6DB5"/>
    <w:rsid w:val="00BC07BE"/>
    <w:rsid w:val="00BC1C57"/>
    <w:rsid w:val="00BC43CF"/>
    <w:rsid w:val="00BC4DE6"/>
    <w:rsid w:val="00BC79F5"/>
    <w:rsid w:val="00BD029B"/>
    <w:rsid w:val="00BD08AE"/>
    <w:rsid w:val="00BD0BE4"/>
    <w:rsid w:val="00BD2028"/>
    <w:rsid w:val="00BD39BF"/>
    <w:rsid w:val="00BD52ED"/>
    <w:rsid w:val="00BD554D"/>
    <w:rsid w:val="00BD599A"/>
    <w:rsid w:val="00BD6404"/>
    <w:rsid w:val="00BD7F29"/>
    <w:rsid w:val="00BE141B"/>
    <w:rsid w:val="00BE149B"/>
    <w:rsid w:val="00BE1BC2"/>
    <w:rsid w:val="00BE3F5C"/>
    <w:rsid w:val="00BE6094"/>
    <w:rsid w:val="00BE7574"/>
    <w:rsid w:val="00BF0EB6"/>
    <w:rsid w:val="00BF132C"/>
    <w:rsid w:val="00BF15FD"/>
    <w:rsid w:val="00BF26F8"/>
    <w:rsid w:val="00BF28AD"/>
    <w:rsid w:val="00BF366D"/>
    <w:rsid w:val="00BF42C8"/>
    <w:rsid w:val="00BF43FF"/>
    <w:rsid w:val="00BF5510"/>
    <w:rsid w:val="00BF60C8"/>
    <w:rsid w:val="00BF6666"/>
    <w:rsid w:val="00BF6814"/>
    <w:rsid w:val="00C0084E"/>
    <w:rsid w:val="00C01B97"/>
    <w:rsid w:val="00C02294"/>
    <w:rsid w:val="00C033FD"/>
    <w:rsid w:val="00C0517C"/>
    <w:rsid w:val="00C0583A"/>
    <w:rsid w:val="00C1012D"/>
    <w:rsid w:val="00C1185A"/>
    <w:rsid w:val="00C11E19"/>
    <w:rsid w:val="00C126C7"/>
    <w:rsid w:val="00C12764"/>
    <w:rsid w:val="00C13338"/>
    <w:rsid w:val="00C1333A"/>
    <w:rsid w:val="00C15E51"/>
    <w:rsid w:val="00C16791"/>
    <w:rsid w:val="00C17152"/>
    <w:rsid w:val="00C2015E"/>
    <w:rsid w:val="00C21129"/>
    <w:rsid w:val="00C212AA"/>
    <w:rsid w:val="00C22E5B"/>
    <w:rsid w:val="00C23872"/>
    <w:rsid w:val="00C246F5"/>
    <w:rsid w:val="00C24B50"/>
    <w:rsid w:val="00C25871"/>
    <w:rsid w:val="00C25CB5"/>
    <w:rsid w:val="00C26F95"/>
    <w:rsid w:val="00C2755A"/>
    <w:rsid w:val="00C30494"/>
    <w:rsid w:val="00C32554"/>
    <w:rsid w:val="00C32903"/>
    <w:rsid w:val="00C32999"/>
    <w:rsid w:val="00C32BBB"/>
    <w:rsid w:val="00C34C2E"/>
    <w:rsid w:val="00C354DF"/>
    <w:rsid w:val="00C356ED"/>
    <w:rsid w:val="00C35973"/>
    <w:rsid w:val="00C36886"/>
    <w:rsid w:val="00C373A9"/>
    <w:rsid w:val="00C37F52"/>
    <w:rsid w:val="00C41A31"/>
    <w:rsid w:val="00C426FE"/>
    <w:rsid w:val="00C429B8"/>
    <w:rsid w:val="00C42E45"/>
    <w:rsid w:val="00C44AAB"/>
    <w:rsid w:val="00C44AAC"/>
    <w:rsid w:val="00C45D80"/>
    <w:rsid w:val="00C466D9"/>
    <w:rsid w:val="00C47127"/>
    <w:rsid w:val="00C479EF"/>
    <w:rsid w:val="00C5172F"/>
    <w:rsid w:val="00C5244D"/>
    <w:rsid w:val="00C527BE"/>
    <w:rsid w:val="00C52A9E"/>
    <w:rsid w:val="00C5468A"/>
    <w:rsid w:val="00C54ED8"/>
    <w:rsid w:val="00C60442"/>
    <w:rsid w:val="00C6049D"/>
    <w:rsid w:val="00C60CB8"/>
    <w:rsid w:val="00C61061"/>
    <w:rsid w:val="00C616E2"/>
    <w:rsid w:val="00C622E0"/>
    <w:rsid w:val="00C644B6"/>
    <w:rsid w:val="00C64D14"/>
    <w:rsid w:val="00C65FF7"/>
    <w:rsid w:val="00C6607F"/>
    <w:rsid w:val="00C67A57"/>
    <w:rsid w:val="00C67C4C"/>
    <w:rsid w:val="00C701C2"/>
    <w:rsid w:val="00C70311"/>
    <w:rsid w:val="00C708A7"/>
    <w:rsid w:val="00C70E03"/>
    <w:rsid w:val="00C71067"/>
    <w:rsid w:val="00C718B7"/>
    <w:rsid w:val="00C72AC0"/>
    <w:rsid w:val="00C73569"/>
    <w:rsid w:val="00C73E59"/>
    <w:rsid w:val="00C75290"/>
    <w:rsid w:val="00C7563A"/>
    <w:rsid w:val="00C763F8"/>
    <w:rsid w:val="00C76E89"/>
    <w:rsid w:val="00C8355E"/>
    <w:rsid w:val="00C83C2F"/>
    <w:rsid w:val="00C848AD"/>
    <w:rsid w:val="00C84E95"/>
    <w:rsid w:val="00C851E7"/>
    <w:rsid w:val="00C85A34"/>
    <w:rsid w:val="00C863B5"/>
    <w:rsid w:val="00C91995"/>
    <w:rsid w:val="00C9218D"/>
    <w:rsid w:val="00C9412A"/>
    <w:rsid w:val="00C943CC"/>
    <w:rsid w:val="00C96618"/>
    <w:rsid w:val="00C97F08"/>
    <w:rsid w:val="00C97F6F"/>
    <w:rsid w:val="00CA0480"/>
    <w:rsid w:val="00CA0C2B"/>
    <w:rsid w:val="00CA1B56"/>
    <w:rsid w:val="00CA279C"/>
    <w:rsid w:val="00CA2B22"/>
    <w:rsid w:val="00CA370D"/>
    <w:rsid w:val="00CA3C42"/>
    <w:rsid w:val="00CA41D9"/>
    <w:rsid w:val="00CA41EE"/>
    <w:rsid w:val="00CA4F0D"/>
    <w:rsid w:val="00CA5CEC"/>
    <w:rsid w:val="00CA6047"/>
    <w:rsid w:val="00CA71DA"/>
    <w:rsid w:val="00CA7B6E"/>
    <w:rsid w:val="00CB2F8E"/>
    <w:rsid w:val="00CB5AD4"/>
    <w:rsid w:val="00CB74D0"/>
    <w:rsid w:val="00CC0B8A"/>
    <w:rsid w:val="00CC1A3D"/>
    <w:rsid w:val="00CC26CD"/>
    <w:rsid w:val="00CC3CCF"/>
    <w:rsid w:val="00CC53FE"/>
    <w:rsid w:val="00CC6004"/>
    <w:rsid w:val="00CC67D0"/>
    <w:rsid w:val="00CD00F6"/>
    <w:rsid w:val="00CD072F"/>
    <w:rsid w:val="00CD0E86"/>
    <w:rsid w:val="00CD1DC2"/>
    <w:rsid w:val="00CD2474"/>
    <w:rsid w:val="00CD29DE"/>
    <w:rsid w:val="00CD2C26"/>
    <w:rsid w:val="00CD2E23"/>
    <w:rsid w:val="00CD3751"/>
    <w:rsid w:val="00CD4255"/>
    <w:rsid w:val="00CD4380"/>
    <w:rsid w:val="00CD6DAC"/>
    <w:rsid w:val="00CD6FFF"/>
    <w:rsid w:val="00CE3EED"/>
    <w:rsid w:val="00CE5083"/>
    <w:rsid w:val="00CE6081"/>
    <w:rsid w:val="00CE6B1B"/>
    <w:rsid w:val="00CF008C"/>
    <w:rsid w:val="00CF010F"/>
    <w:rsid w:val="00CF0747"/>
    <w:rsid w:val="00CF0F42"/>
    <w:rsid w:val="00CF0F80"/>
    <w:rsid w:val="00CF2084"/>
    <w:rsid w:val="00CF497E"/>
    <w:rsid w:val="00CF54AB"/>
    <w:rsid w:val="00CF61EB"/>
    <w:rsid w:val="00CF6A14"/>
    <w:rsid w:val="00D00018"/>
    <w:rsid w:val="00D007E4"/>
    <w:rsid w:val="00D0140B"/>
    <w:rsid w:val="00D01A9B"/>
    <w:rsid w:val="00D02558"/>
    <w:rsid w:val="00D04F09"/>
    <w:rsid w:val="00D04F46"/>
    <w:rsid w:val="00D056F7"/>
    <w:rsid w:val="00D0682B"/>
    <w:rsid w:val="00D07094"/>
    <w:rsid w:val="00D10394"/>
    <w:rsid w:val="00D12DA1"/>
    <w:rsid w:val="00D13057"/>
    <w:rsid w:val="00D13D99"/>
    <w:rsid w:val="00D1664D"/>
    <w:rsid w:val="00D17D0C"/>
    <w:rsid w:val="00D17EF4"/>
    <w:rsid w:val="00D2039F"/>
    <w:rsid w:val="00D20F0F"/>
    <w:rsid w:val="00D218BA"/>
    <w:rsid w:val="00D227D6"/>
    <w:rsid w:val="00D2353B"/>
    <w:rsid w:val="00D23934"/>
    <w:rsid w:val="00D2411E"/>
    <w:rsid w:val="00D2469A"/>
    <w:rsid w:val="00D25292"/>
    <w:rsid w:val="00D26DDA"/>
    <w:rsid w:val="00D3056E"/>
    <w:rsid w:val="00D31E5D"/>
    <w:rsid w:val="00D31F89"/>
    <w:rsid w:val="00D32E0C"/>
    <w:rsid w:val="00D3320B"/>
    <w:rsid w:val="00D33D70"/>
    <w:rsid w:val="00D33D73"/>
    <w:rsid w:val="00D34AB9"/>
    <w:rsid w:val="00D35715"/>
    <w:rsid w:val="00D35D0E"/>
    <w:rsid w:val="00D3648D"/>
    <w:rsid w:val="00D415BB"/>
    <w:rsid w:val="00D427BD"/>
    <w:rsid w:val="00D43CA7"/>
    <w:rsid w:val="00D43D18"/>
    <w:rsid w:val="00D44097"/>
    <w:rsid w:val="00D46532"/>
    <w:rsid w:val="00D46AF7"/>
    <w:rsid w:val="00D5291E"/>
    <w:rsid w:val="00D54FA2"/>
    <w:rsid w:val="00D55B87"/>
    <w:rsid w:val="00D571D9"/>
    <w:rsid w:val="00D57CA2"/>
    <w:rsid w:val="00D57E8A"/>
    <w:rsid w:val="00D601C2"/>
    <w:rsid w:val="00D62B6F"/>
    <w:rsid w:val="00D67468"/>
    <w:rsid w:val="00D7009B"/>
    <w:rsid w:val="00D701A5"/>
    <w:rsid w:val="00D70250"/>
    <w:rsid w:val="00D70E24"/>
    <w:rsid w:val="00D71650"/>
    <w:rsid w:val="00D719F7"/>
    <w:rsid w:val="00D71AD7"/>
    <w:rsid w:val="00D759D3"/>
    <w:rsid w:val="00D76794"/>
    <w:rsid w:val="00D80DBE"/>
    <w:rsid w:val="00D845E6"/>
    <w:rsid w:val="00D849D4"/>
    <w:rsid w:val="00D84C37"/>
    <w:rsid w:val="00D859AB"/>
    <w:rsid w:val="00D85B53"/>
    <w:rsid w:val="00D86D50"/>
    <w:rsid w:val="00D86E9F"/>
    <w:rsid w:val="00D872D8"/>
    <w:rsid w:val="00D87D74"/>
    <w:rsid w:val="00D90307"/>
    <w:rsid w:val="00D903A7"/>
    <w:rsid w:val="00D907A0"/>
    <w:rsid w:val="00D9080C"/>
    <w:rsid w:val="00D925C7"/>
    <w:rsid w:val="00D926D4"/>
    <w:rsid w:val="00D939BD"/>
    <w:rsid w:val="00D94C34"/>
    <w:rsid w:val="00D95141"/>
    <w:rsid w:val="00D955D6"/>
    <w:rsid w:val="00D9610C"/>
    <w:rsid w:val="00D971D7"/>
    <w:rsid w:val="00D9785E"/>
    <w:rsid w:val="00DA0A52"/>
    <w:rsid w:val="00DA0D70"/>
    <w:rsid w:val="00DA12D1"/>
    <w:rsid w:val="00DA1AA9"/>
    <w:rsid w:val="00DA1F44"/>
    <w:rsid w:val="00DA34CE"/>
    <w:rsid w:val="00DA366F"/>
    <w:rsid w:val="00DA4478"/>
    <w:rsid w:val="00DA5C09"/>
    <w:rsid w:val="00DA5CB1"/>
    <w:rsid w:val="00DA74B4"/>
    <w:rsid w:val="00DB0134"/>
    <w:rsid w:val="00DB02E4"/>
    <w:rsid w:val="00DB266A"/>
    <w:rsid w:val="00DB2DF8"/>
    <w:rsid w:val="00DB5372"/>
    <w:rsid w:val="00DB6231"/>
    <w:rsid w:val="00DB7DDE"/>
    <w:rsid w:val="00DC07D7"/>
    <w:rsid w:val="00DC194D"/>
    <w:rsid w:val="00DC1953"/>
    <w:rsid w:val="00DC1CD3"/>
    <w:rsid w:val="00DC3F6D"/>
    <w:rsid w:val="00DC470B"/>
    <w:rsid w:val="00DC6493"/>
    <w:rsid w:val="00DC6E33"/>
    <w:rsid w:val="00DD243D"/>
    <w:rsid w:val="00DD43C0"/>
    <w:rsid w:val="00DD4A55"/>
    <w:rsid w:val="00DD50B6"/>
    <w:rsid w:val="00DD5AF0"/>
    <w:rsid w:val="00DD5D56"/>
    <w:rsid w:val="00DD6245"/>
    <w:rsid w:val="00DD65FA"/>
    <w:rsid w:val="00DD6810"/>
    <w:rsid w:val="00DD7ADE"/>
    <w:rsid w:val="00DE0B19"/>
    <w:rsid w:val="00DE0E55"/>
    <w:rsid w:val="00DE35AB"/>
    <w:rsid w:val="00DE36E4"/>
    <w:rsid w:val="00DE3D3A"/>
    <w:rsid w:val="00DE4C40"/>
    <w:rsid w:val="00DE6EF0"/>
    <w:rsid w:val="00DF0329"/>
    <w:rsid w:val="00DF11D3"/>
    <w:rsid w:val="00DF1E30"/>
    <w:rsid w:val="00DF29B5"/>
    <w:rsid w:val="00DF31B0"/>
    <w:rsid w:val="00DF3B8A"/>
    <w:rsid w:val="00DF4333"/>
    <w:rsid w:val="00DF487E"/>
    <w:rsid w:val="00DF674A"/>
    <w:rsid w:val="00DF7B32"/>
    <w:rsid w:val="00DF7E68"/>
    <w:rsid w:val="00E007BD"/>
    <w:rsid w:val="00E00ACB"/>
    <w:rsid w:val="00E01E27"/>
    <w:rsid w:val="00E025F5"/>
    <w:rsid w:val="00E02B57"/>
    <w:rsid w:val="00E034C3"/>
    <w:rsid w:val="00E04A2B"/>
    <w:rsid w:val="00E05059"/>
    <w:rsid w:val="00E0562F"/>
    <w:rsid w:val="00E10896"/>
    <w:rsid w:val="00E10E60"/>
    <w:rsid w:val="00E110AC"/>
    <w:rsid w:val="00E13DFE"/>
    <w:rsid w:val="00E13F9C"/>
    <w:rsid w:val="00E1488F"/>
    <w:rsid w:val="00E14D8C"/>
    <w:rsid w:val="00E159B9"/>
    <w:rsid w:val="00E15C05"/>
    <w:rsid w:val="00E15C9C"/>
    <w:rsid w:val="00E160B7"/>
    <w:rsid w:val="00E2002E"/>
    <w:rsid w:val="00E20AFC"/>
    <w:rsid w:val="00E20F45"/>
    <w:rsid w:val="00E219EA"/>
    <w:rsid w:val="00E22510"/>
    <w:rsid w:val="00E22685"/>
    <w:rsid w:val="00E2340D"/>
    <w:rsid w:val="00E23AF4"/>
    <w:rsid w:val="00E23B1B"/>
    <w:rsid w:val="00E24D3F"/>
    <w:rsid w:val="00E25679"/>
    <w:rsid w:val="00E26A9A"/>
    <w:rsid w:val="00E26D75"/>
    <w:rsid w:val="00E27F39"/>
    <w:rsid w:val="00E30AFE"/>
    <w:rsid w:val="00E30F86"/>
    <w:rsid w:val="00E31E5A"/>
    <w:rsid w:val="00E3293E"/>
    <w:rsid w:val="00E331AC"/>
    <w:rsid w:val="00E35F57"/>
    <w:rsid w:val="00E36538"/>
    <w:rsid w:val="00E3788F"/>
    <w:rsid w:val="00E37BC3"/>
    <w:rsid w:val="00E40800"/>
    <w:rsid w:val="00E40894"/>
    <w:rsid w:val="00E41CFE"/>
    <w:rsid w:val="00E44684"/>
    <w:rsid w:val="00E45205"/>
    <w:rsid w:val="00E46300"/>
    <w:rsid w:val="00E501C6"/>
    <w:rsid w:val="00E502C2"/>
    <w:rsid w:val="00E5071D"/>
    <w:rsid w:val="00E529FA"/>
    <w:rsid w:val="00E52ED3"/>
    <w:rsid w:val="00E533C8"/>
    <w:rsid w:val="00E53C53"/>
    <w:rsid w:val="00E54BC1"/>
    <w:rsid w:val="00E55AA8"/>
    <w:rsid w:val="00E56099"/>
    <w:rsid w:val="00E56F9B"/>
    <w:rsid w:val="00E57126"/>
    <w:rsid w:val="00E61598"/>
    <w:rsid w:val="00E6174F"/>
    <w:rsid w:val="00E61E0C"/>
    <w:rsid w:val="00E624E0"/>
    <w:rsid w:val="00E627CE"/>
    <w:rsid w:val="00E6405A"/>
    <w:rsid w:val="00E64AFE"/>
    <w:rsid w:val="00E64DE3"/>
    <w:rsid w:val="00E66F4A"/>
    <w:rsid w:val="00E70173"/>
    <w:rsid w:val="00E739CD"/>
    <w:rsid w:val="00E75030"/>
    <w:rsid w:val="00E7668B"/>
    <w:rsid w:val="00E80970"/>
    <w:rsid w:val="00E8135F"/>
    <w:rsid w:val="00E81750"/>
    <w:rsid w:val="00E831AC"/>
    <w:rsid w:val="00E85560"/>
    <w:rsid w:val="00E856DC"/>
    <w:rsid w:val="00E87743"/>
    <w:rsid w:val="00E90758"/>
    <w:rsid w:val="00E909F2"/>
    <w:rsid w:val="00E91222"/>
    <w:rsid w:val="00E9194C"/>
    <w:rsid w:val="00E91D1E"/>
    <w:rsid w:val="00E922B0"/>
    <w:rsid w:val="00E92A6F"/>
    <w:rsid w:val="00E937D3"/>
    <w:rsid w:val="00E95DA2"/>
    <w:rsid w:val="00EA02AA"/>
    <w:rsid w:val="00EA1863"/>
    <w:rsid w:val="00EA2A47"/>
    <w:rsid w:val="00EA31AB"/>
    <w:rsid w:val="00EA349B"/>
    <w:rsid w:val="00EA3C01"/>
    <w:rsid w:val="00EA4677"/>
    <w:rsid w:val="00EA6FCC"/>
    <w:rsid w:val="00EA7DF0"/>
    <w:rsid w:val="00EB0627"/>
    <w:rsid w:val="00EB31A9"/>
    <w:rsid w:val="00EB4139"/>
    <w:rsid w:val="00EB4572"/>
    <w:rsid w:val="00EB498E"/>
    <w:rsid w:val="00EB4A4A"/>
    <w:rsid w:val="00EB5992"/>
    <w:rsid w:val="00EB5C7E"/>
    <w:rsid w:val="00EB6893"/>
    <w:rsid w:val="00EB719A"/>
    <w:rsid w:val="00EB7631"/>
    <w:rsid w:val="00EC0682"/>
    <w:rsid w:val="00EC2BB0"/>
    <w:rsid w:val="00EC36A4"/>
    <w:rsid w:val="00EC6155"/>
    <w:rsid w:val="00EC64C6"/>
    <w:rsid w:val="00EC66B4"/>
    <w:rsid w:val="00EC6903"/>
    <w:rsid w:val="00EC7903"/>
    <w:rsid w:val="00ED1599"/>
    <w:rsid w:val="00ED35DE"/>
    <w:rsid w:val="00ED3936"/>
    <w:rsid w:val="00ED5219"/>
    <w:rsid w:val="00ED558C"/>
    <w:rsid w:val="00ED5F6A"/>
    <w:rsid w:val="00ED6417"/>
    <w:rsid w:val="00ED66C9"/>
    <w:rsid w:val="00ED7F7C"/>
    <w:rsid w:val="00EE0C47"/>
    <w:rsid w:val="00EE1B36"/>
    <w:rsid w:val="00EE1C05"/>
    <w:rsid w:val="00EE1C3D"/>
    <w:rsid w:val="00EE3074"/>
    <w:rsid w:val="00EE3E48"/>
    <w:rsid w:val="00EF408D"/>
    <w:rsid w:val="00EF7148"/>
    <w:rsid w:val="00F001F7"/>
    <w:rsid w:val="00F0080C"/>
    <w:rsid w:val="00F016E5"/>
    <w:rsid w:val="00F023FD"/>
    <w:rsid w:val="00F024AC"/>
    <w:rsid w:val="00F0470D"/>
    <w:rsid w:val="00F05A0F"/>
    <w:rsid w:val="00F0770E"/>
    <w:rsid w:val="00F07A12"/>
    <w:rsid w:val="00F100C8"/>
    <w:rsid w:val="00F104B3"/>
    <w:rsid w:val="00F11E1A"/>
    <w:rsid w:val="00F13975"/>
    <w:rsid w:val="00F15676"/>
    <w:rsid w:val="00F15D8A"/>
    <w:rsid w:val="00F15FFC"/>
    <w:rsid w:val="00F16B78"/>
    <w:rsid w:val="00F16E33"/>
    <w:rsid w:val="00F171C4"/>
    <w:rsid w:val="00F17458"/>
    <w:rsid w:val="00F212D9"/>
    <w:rsid w:val="00F21798"/>
    <w:rsid w:val="00F21ADD"/>
    <w:rsid w:val="00F243BE"/>
    <w:rsid w:val="00F253AB"/>
    <w:rsid w:val="00F25677"/>
    <w:rsid w:val="00F2628A"/>
    <w:rsid w:val="00F32549"/>
    <w:rsid w:val="00F33D61"/>
    <w:rsid w:val="00F34539"/>
    <w:rsid w:val="00F34DC8"/>
    <w:rsid w:val="00F34F17"/>
    <w:rsid w:val="00F35166"/>
    <w:rsid w:val="00F35779"/>
    <w:rsid w:val="00F35D50"/>
    <w:rsid w:val="00F36BA8"/>
    <w:rsid w:val="00F36DA0"/>
    <w:rsid w:val="00F42176"/>
    <w:rsid w:val="00F4272B"/>
    <w:rsid w:val="00F436BD"/>
    <w:rsid w:val="00F43704"/>
    <w:rsid w:val="00F46206"/>
    <w:rsid w:val="00F47554"/>
    <w:rsid w:val="00F47899"/>
    <w:rsid w:val="00F47C46"/>
    <w:rsid w:val="00F50C1D"/>
    <w:rsid w:val="00F5458D"/>
    <w:rsid w:val="00F5510F"/>
    <w:rsid w:val="00F55A38"/>
    <w:rsid w:val="00F55E0B"/>
    <w:rsid w:val="00F55FE7"/>
    <w:rsid w:val="00F56701"/>
    <w:rsid w:val="00F609E8"/>
    <w:rsid w:val="00F60D3D"/>
    <w:rsid w:val="00F61271"/>
    <w:rsid w:val="00F6194C"/>
    <w:rsid w:val="00F6194F"/>
    <w:rsid w:val="00F64A43"/>
    <w:rsid w:val="00F6657E"/>
    <w:rsid w:val="00F66893"/>
    <w:rsid w:val="00F67256"/>
    <w:rsid w:val="00F72522"/>
    <w:rsid w:val="00F72B04"/>
    <w:rsid w:val="00F730EB"/>
    <w:rsid w:val="00F74E41"/>
    <w:rsid w:val="00F75C48"/>
    <w:rsid w:val="00F76039"/>
    <w:rsid w:val="00F804A5"/>
    <w:rsid w:val="00F81BB7"/>
    <w:rsid w:val="00F81ECF"/>
    <w:rsid w:val="00F8430B"/>
    <w:rsid w:val="00F84B8D"/>
    <w:rsid w:val="00F85ACE"/>
    <w:rsid w:val="00F8621D"/>
    <w:rsid w:val="00F86F91"/>
    <w:rsid w:val="00F902B8"/>
    <w:rsid w:val="00F9033E"/>
    <w:rsid w:val="00F90D36"/>
    <w:rsid w:val="00F9123C"/>
    <w:rsid w:val="00F91DE2"/>
    <w:rsid w:val="00F92567"/>
    <w:rsid w:val="00F92BAC"/>
    <w:rsid w:val="00F92CFF"/>
    <w:rsid w:val="00F9352A"/>
    <w:rsid w:val="00F93A75"/>
    <w:rsid w:val="00F94750"/>
    <w:rsid w:val="00F94C95"/>
    <w:rsid w:val="00F961C4"/>
    <w:rsid w:val="00F9759E"/>
    <w:rsid w:val="00FA0CCC"/>
    <w:rsid w:val="00FA1FAC"/>
    <w:rsid w:val="00FA4694"/>
    <w:rsid w:val="00FA620F"/>
    <w:rsid w:val="00FA6916"/>
    <w:rsid w:val="00FA70E2"/>
    <w:rsid w:val="00FA7ECB"/>
    <w:rsid w:val="00FB0EC8"/>
    <w:rsid w:val="00FB13AD"/>
    <w:rsid w:val="00FB24CD"/>
    <w:rsid w:val="00FB3BAA"/>
    <w:rsid w:val="00FB5318"/>
    <w:rsid w:val="00FB5A64"/>
    <w:rsid w:val="00FB60C9"/>
    <w:rsid w:val="00FB63EF"/>
    <w:rsid w:val="00FB6887"/>
    <w:rsid w:val="00FB695E"/>
    <w:rsid w:val="00FB7D1A"/>
    <w:rsid w:val="00FB7DE7"/>
    <w:rsid w:val="00FC0F9F"/>
    <w:rsid w:val="00FC39E6"/>
    <w:rsid w:val="00FC4A2F"/>
    <w:rsid w:val="00FC641B"/>
    <w:rsid w:val="00FC6BAC"/>
    <w:rsid w:val="00FC6DE1"/>
    <w:rsid w:val="00FC7B49"/>
    <w:rsid w:val="00FC7C17"/>
    <w:rsid w:val="00FD2BD4"/>
    <w:rsid w:val="00FD3E0B"/>
    <w:rsid w:val="00FD42E6"/>
    <w:rsid w:val="00FD74A6"/>
    <w:rsid w:val="00FE001B"/>
    <w:rsid w:val="00FE0377"/>
    <w:rsid w:val="00FE0D30"/>
    <w:rsid w:val="00FE4216"/>
    <w:rsid w:val="00FE4260"/>
    <w:rsid w:val="00FE4A0B"/>
    <w:rsid w:val="00FE59E4"/>
    <w:rsid w:val="00FE6363"/>
    <w:rsid w:val="00FE6628"/>
    <w:rsid w:val="00FE6A38"/>
    <w:rsid w:val="00FE6A50"/>
    <w:rsid w:val="00FF0570"/>
    <w:rsid w:val="00FF0DD3"/>
    <w:rsid w:val="00FF0EFF"/>
    <w:rsid w:val="00FF11F9"/>
    <w:rsid w:val="00FF3195"/>
    <w:rsid w:val="00FF4921"/>
    <w:rsid w:val="00FF4CB3"/>
    <w:rsid w:val="00FF62F1"/>
    <w:rsid w:val="00FF79C9"/>
    <w:rsid w:val="00FF7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054799"/>
  <w14:defaultImageDpi w14:val="96"/>
  <w15:docId w15:val="{983F013F-DF42-4081-BE6A-2FFA48A4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tabs>
        <w:tab w:val="clear" w:pos="576"/>
        <w:tab w:val="num" w:pos="2196"/>
      </w:tabs>
      <w:spacing w:before="240" w:after="60"/>
      <w:ind w:left="2196"/>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character" w:customStyle="1" w:styleId="textbodyChar">
    <w:name w:val="text: body Char"/>
    <w:basedOn w:val="DefaultParagraphFont"/>
    <w:link w:val="textbody"/>
    <w:uiPriority w:val="99"/>
    <w:rsid w:val="00DA34CE"/>
    <w:rPr>
      <w:sz w:val="24"/>
      <w:szCs w:val="24"/>
      <w:lang w:val="en-US" w:eastAsia="en-US"/>
    </w:rPr>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rsid w:val="00974210"/>
    <w:pPr>
      <w:tabs>
        <w:tab w:val="left" w:pos="480"/>
        <w:tab w:val="right" w:leader="dot" w:pos="8976"/>
      </w:tabs>
      <w:spacing w:before="120" w:after="120"/>
      <w:pPrChange w:id="0" w:author="Gustafson, Eric - FS, WI" w:date="2024-05-28T08:49:00Z">
        <w:pPr>
          <w:spacing w:before="120" w:after="120"/>
        </w:pPr>
      </w:pPrChange>
    </w:pPr>
    <w:rPr>
      <w:b/>
      <w:bCs/>
      <w:caps/>
      <w:sz w:val="20"/>
      <w:szCs w:val="20"/>
      <w:rPrChange w:id="0" w:author="Gustafson, Eric - FS, WI" w:date="2024-05-28T08:49:00Z">
        <w:rPr>
          <w:b/>
          <w:bCs/>
          <w:caps/>
          <w:lang w:val="en-US" w:eastAsia="en-US" w:bidi="ar-SA"/>
        </w:rPr>
      </w:rPrChange>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3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Default"/>
    <w:next w:val="Default"/>
    <w:uiPriority w:val="99"/>
    <w:rsid w:val="0070416D"/>
    <w:pPr>
      <w:spacing w:line="221" w:lineRule="atLeast"/>
    </w:pPr>
    <w:rPr>
      <w:rFonts w:ascii="Gentium Basic" w:hAnsi="Gentium Basic" w:cs="Times New Roman"/>
      <w:color w:val="auto"/>
    </w:rPr>
  </w:style>
  <w:style w:type="character" w:customStyle="1" w:styleId="A1">
    <w:name w:val="A1"/>
    <w:uiPriority w:val="99"/>
    <w:rsid w:val="0070416D"/>
    <w:rPr>
      <w:rFonts w:cs="Gentium Basic"/>
      <w:color w:val="211D1E"/>
      <w:sz w:val="14"/>
      <w:szCs w:val="14"/>
    </w:rPr>
  </w:style>
  <w:style w:type="character" w:customStyle="1" w:styleId="A5">
    <w:name w:val="A5"/>
    <w:uiPriority w:val="99"/>
    <w:rsid w:val="0070416D"/>
    <w:rPr>
      <w:rFonts w:cs="Gentium Basic"/>
      <w:b/>
      <w:bCs/>
      <w:color w:val="211D1E"/>
      <w:sz w:val="10"/>
      <w:szCs w:val="10"/>
    </w:rPr>
  </w:style>
  <w:style w:type="character" w:styleId="UnresolvedMention">
    <w:name w:val="Unresolved Mention"/>
    <w:basedOn w:val="DefaultParagraphFont"/>
    <w:uiPriority w:val="99"/>
    <w:semiHidden/>
    <w:unhideWhenUsed/>
    <w:rsid w:val="0070416D"/>
    <w:rPr>
      <w:color w:val="605E5C"/>
      <w:shd w:val="clear" w:color="auto" w:fill="E1DFDD"/>
    </w:rPr>
  </w:style>
  <w:style w:type="paragraph" w:customStyle="1" w:styleId="gmail-m4686505235802099942msolistparagraph">
    <w:name w:val="gmail-m_4686505235802099942msolistparagraph"/>
    <w:basedOn w:val="Normal"/>
    <w:rsid w:val="009231C0"/>
    <w:pPr>
      <w:spacing w:before="100" w:beforeAutospacing="1" w:after="100" w:afterAutospacing="1"/>
    </w:pPr>
    <w:rPr>
      <w:rFonts w:ascii="Calibri" w:eastAsiaTheme="minorHAnsi" w:hAnsi="Calibri" w:cs="Calibri"/>
      <w:sz w:val="22"/>
      <w:szCs w:val="22"/>
    </w:rPr>
  </w:style>
  <w:style w:type="numbering" w:customStyle="1" w:styleId="NoList1">
    <w:name w:val="No List1"/>
    <w:next w:val="NoList"/>
    <w:uiPriority w:val="99"/>
    <w:semiHidden/>
    <w:unhideWhenUsed/>
    <w:rsid w:val="005F0997"/>
  </w:style>
  <w:style w:type="table" w:customStyle="1" w:styleId="TableGrid1">
    <w:name w:val="Table Grid1"/>
    <w:basedOn w:val="TableNormal"/>
    <w:next w:val="TableGrid"/>
    <w:uiPriority w:val="39"/>
    <w:rsid w:val="005F099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F0997"/>
  </w:style>
  <w:style w:type="character" w:customStyle="1" w:styleId="cf01">
    <w:name w:val="cf01"/>
    <w:basedOn w:val="DefaultParagraphFont"/>
    <w:rsid w:val="001D68C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16654091">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219943658">
      <w:bodyDiv w:val="1"/>
      <w:marLeft w:val="0"/>
      <w:marRight w:val="0"/>
      <w:marTop w:val="0"/>
      <w:marBottom w:val="0"/>
      <w:divBdr>
        <w:top w:val="none" w:sz="0" w:space="0" w:color="auto"/>
        <w:left w:val="none" w:sz="0" w:space="0" w:color="auto"/>
        <w:bottom w:val="none" w:sz="0" w:space="0" w:color="auto"/>
        <w:right w:val="none" w:sz="0" w:space="0" w:color="auto"/>
      </w:divBdr>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3608195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381055242">
      <w:bodyDiv w:val="1"/>
      <w:marLeft w:val="0"/>
      <w:marRight w:val="0"/>
      <w:marTop w:val="0"/>
      <w:marBottom w:val="0"/>
      <w:divBdr>
        <w:top w:val="none" w:sz="0" w:space="0" w:color="auto"/>
        <w:left w:val="none" w:sz="0" w:space="0" w:color="auto"/>
        <w:bottom w:val="none" w:sz="0" w:space="0" w:color="auto"/>
        <w:right w:val="none" w:sz="0" w:space="0" w:color="auto"/>
      </w:divBdr>
    </w:div>
    <w:div w:id="387463897">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759646811">
      <w:bodyDiv w:val="1"/>
      <w:marLeft w:val="0"/>
      <w:marRight w:val="0"/>
      <w:marTop w:val="0"/>
      <w:marBottom w:val="0"/>
      <w:divBdr>
        <w:top w:val="none" w:sz="0" w:space="0" w:color="auto"/>
        <w:left w:val="none" w:sz="0" w:space="0" w:color="auto"/>
        <w:bottom w:val="none" w:sz="0" w:space="0" w:color="auto"/>
        <w:right w:val="none" w:sz="0" w:space="0" w:color="auto"/>
      </w:divBdr>
    </w:div>
    <w:div w:id="802767555">
      <w:bodyDiv w:val="1"/>
      <w:marLeft w:val="0"/>
      <w:marRight w:val="0"/>
      <w:marTop w:val="0"/>
      <w:marBottom w:val="0"/>
      <w:divBdr>
        <w:top w:val="none" w:sz="0" w:space="0" w:color="auto"/>
        <w:left w:val="none" w:sz="0" w:space="0" w:color="auto"/>
        <w:bottom w:val="none" w:sz="0" w:space="0" w:color="auto"/>
        <w:right w:val="none" w:sz="0" w:space="0" w:color="auto"/>
      </w:divBdr>
    </w:div>
    <w:div w:id="826290991">
      <w:bodyDiv w:val="1"/>
      <w:marLeft w:val="0"/>
      <w:marRight w:val="0"/>
      <w:marTop w:val="0"/>
      <w:marBottom w:val="0"/>
      <w:divBdr>
        <w:top w:val="none" w:sz="0" w:space="0" w:color="auto"/>
        <w:left w:val="none" w:sz="0" w:space="0" w:color="auto"/>
        <w:bottom w:val="none" w:sz="0" w:space="0" w:color="auto"/>
        <w:right w:val="none" w:sz="0" w:space="0" w:color="auto"/>
      </w:divBdr>
    </w:div>
    <w:div w:id="888224420">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902641575">
      <w:bodyDiv w:val="1"/>
      <w:marLeft w:val="0"/>
      <w:marRight w:val="0"/>
      <w:marTop w:val="0"/>
      <w:marBottom w:val="0"/>
      <w:divBdr>
        <w:top w:val="none" w:sz="0" w:space="0" w:color="auto"/>
        <w:left w:val="none" w:sz="0" w:space="0" w:color="auto"/>
        <w:bottom w:val="none" w:sz="0" w:space="0" w:color="auto"/>
        <w:right w:val="none" w:sz="0" w:space="0" w:color="auto"/>
      </w:divBdr>
    </w:div>
    <w:div w:id="923028053">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31165920">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27467807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369915651">
      <w:bodyDiv w:val="1"/>
      <w:marLeft w:val="0"/>
      <w:marRight w:val="0"/>
      <w:marTop w:val="0"/>
      <w:marBottom w:val="0"/>
      <w:divBdr>
        <w:top w:val="none" w:sz="0" w:space="0" w:color="auto"/>
        <w:left w:val="none" w:sz="0" w:space="0" w:color="auto"/>
        <w:bottom w:val="none" w:sz="0" w:space="0" w:color="auto"/>
        <w:right w:val="none" w:sz="0" w:space="0" w:color="auto"/>
      </w:divBdr>
    </w:div>
    <w:div w:id="1451322267">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microsoft.com/office/2011/relationships/commentsExtended" Target="commentsExtended.xml"/><Relationship Id="rId26" Type="http://schemas.openxmlformats.org/officeDocument/2006/relationships/hyperlink" Target="https://github.com/LANDIS-II-Foundation/Foundation-Publications/blob/main/Description%20of%20PnET-Succession%20v5.1.pdf" TargetMode="External"/><Relationship Id="rId39" Type="http://schemas.openxmlformats.org/officeDocument/2006/relationships/hyperlink" Target="https://doi.org/10.1016/j.foreco.2020.118208" TargetMode="External"/><Relationship Id="rId21" Type="http://schemas.openxmlformats.org/officeDocument/2006/relationships/image" Target="media/image5.emf"/><Relationship Id="rId34" Type="http://schemas.openxmlformats.org/officeDocument/2006/relationships/hyperlink" Target="mailto:Eric.Gustafson@usda.gov"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0" Type="http://schemas.microsoft.com/office/2018/08/relationships/commentsExtensible" Target="commentsExtensible.xml"/><Relationship Id="rId29" Type="http://schemas.openxmlformats.org/officeDocument/2006/relationships/hyperlink" Target="http://www.wcc.nrcs.usda.gov/ftpref/wntsc/H&amp;H/NEHhydrology/ch11.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ANDIS-II-Foundation/Foundation-Publications/blob/main/Description%20of%20PnET-Succession%20v5.1.pdf" TargetMode="External"/><Relationship Id="rId24" Type="http://schemas.openxmlformats.org/officeDocument/2006/relationships/hyperlink" Target="https://doi.org/10.1175/1520-0469(1951)008%3C0367:TFITUS%3E2.0.CO;2" TargetMode="External"/><Relationship Id="rId32" Type="http://schemas.openxmlformats.org/officeDocument/2006/relationships/hyperlink" Target="http://dx.doi.org/10.31062/agrom.v27i2.26527" TargetMode="External"/><Relationship Id="rId37" Type="http://schemas.openxmlformats.org/officeDocument/2006/relationships/hyperlink" Target="https://doi.org/10.1175/1520-0469(1951)008%3C0367:TFITUS%3E2.0.CO;2"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hyperlink" Target="http://dx.doi.org/10.1029/%20WR012i004p00623" TargetMode="External"/><Relationship Id="rId36" Type="http://schemas.openxmlformats.org/officeDocument/2006/relationships/hyperlink" Target="http://www.landis-ii.org" TargetMode="External"/><Relationship Id="rId10" Type="http://schemas.openxmlformats.org/officeDocument/2006/relationships/hyperlink" Target="https://drive.google.com/file/d/15gSueug-Rj9I2RZqdroDbad-k53Jq7j3/view" TargetMode="External"/><Relationship Id="rId19" Type="http://schemas.microsoft.com/office/2016/09/relationships/commentsIds" Target="commentsIds.xml"/><Relationship Id="rId31" Type="http://schemas.openxmlformats.org/officeDocument/2006/relationships/hyperlink" Target="https://gcc02.safelinks.protection.outlook.com/?url=https%3A%2F%2Fwww.researchgate.net%2Fpost%2FCan-I-convert-PAR-photo-active-radiation-value-of-micro-mole-M2-S-to-Solar-radiation-in-Watt-m2&amp;data=04%7C01%7C%7Cc70b0ebb80644f16fda208d93be754be%7Ced5b36e701ee4ebc867ee03cfa0d4697%7C0%7C0%7C637606687100526121%7CUnknown%7CTWFpbGZsb3d8eyJWIjoiMC4wLjAwMDAiLCJQIjoiV2luMzIiLCJBTiI6Ik1haWwiLCJXVCI6Mn0%3D%7C1000&amp;sdata=4WFYrSZdP6eR%2F%2BP0UsM7BRWK9c4JClLVBfTqufm4JPI%3D&amp;reserved=0"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landis-ii.org/extensions/pnet-succession" TargetMode="External"/><Relationship Id="rId22" Type="http://schemas.openxmlformats.org/officeDocument/2006/relationships/image" Target="media/image6.png"/><Relationship Id="rId27" Type="http://schemas.openxmlformats.org/officeDocument/2006/relationships/hyperlink" Target="https://doi.org/10.1111/gcb.14904" TargetMode="External"/><Relationship Id="rId30" Type="http://schemas.openxmlformats.org/officeDocument/2006/relationships/hyperlink" Target="https://gcc02.safelinks.protection.outlook.com/?url=https%3A%2F%2Fcida.usgs.gov%2Fthredds%2Fcatalog.html%3Fdataset%3Dcida.usgs.gov%2Fmacav2metdata_monthly_historical&amp;data=04%7C01%7C%7C0fc803140f5048105e1c08d93be77e1b%7Ced5b36e701ee4ebc867ee03cfa0d4697%7C0%7C0%7C637606687716599630%7CUnknown%7CTWFpbGZsb3d8eyJWIjoiMC4wLjAwMDAiLCJQIjoiV2luMzIiLCJBTiI6Ik1haWwiLCJXVCI6Mn0%3D%7C1000&amp;sdata=Tysuycf7LtZp7LWKmLBq%2BNNjH0Lfg6lGw5W%2FIgVDyuM%3D&amp;reserved=0" TargetMode="External"/><Relationship Id="rId35" Type="http://schemas.openxmlformats.org/officeDocument/2006/relationships/hyperlink" Target="mailto:eric.gustafson@usda.gov"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emf"/><Relationship Id="rId17" Type="http://schemas.openxmlformats.org/officeDocument/2006/relationships/comments" Target="comments.xml"/><Relationship Id="rId25" Type="http://schemas.openxmlformats.org/officeDocument/2006/relationships/hyperlink" Target="https://doi.org/10.1186/s13717-018-0142-8" TargetMode="External"/><Relationship Id="rId33" Type="http://schemas.openxmlformats.org/officeDocument/2006/relationships/hyperlink" Target="https://doi.org/10.1016/j.ecolmodel.2013.04.009" TargetMode="External"/><Relationship Id="rId38" Type="http://schemas.openxmlformats.org/officeDocument/2006/relationships/hyperlink" Target="https://www.sciencedirect.com/science/journal/03781127/470/sup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0DD2A-13AC-4F8B-99BF-1D39D2C61377}">
  <ds:schemaRefs>
    <ds:schemaRef ds:uri="http://schemas.openxmlformats.org/officeDocument/2006/bibliography"/>
  </ds:schemaRefs>
</ds:datastoreItem>
</file>

<file path=customXml/itemProps2.xml><?xml version="1.0" encoding="utf-8"?>
<ds:datastoreItem xmlns:ds="http://schemas.openxmlformats.org/officeDocument/2006/customXml" ds:itemID="{69184AF8-AF96-4B7E-8C14-FDEF26A9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7372</TotalTime>
  <Pages>91</Pages>
  <Words>32783</Words>
  <Characters>186866</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219211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Zaixing Zhou</cp:lastModifiedBy>
  <cp:revision>92</cp:revision>
  <cp:lastPrinted>2023-08-31T15:49:00Z</cp:lastPrinted>
  <dcterms:created xsi:type="dcterms:W3CDTF">2024-09-13T15:58:00Z</dcterms:created>
  <dcterms:modified xsi:type="dcterms:W3CDTF">2024-11-12T22:25:00Z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