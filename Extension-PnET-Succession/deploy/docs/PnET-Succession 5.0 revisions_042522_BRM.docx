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BC078" w14:textId="057707DC" w:rsidR="00345D7F" w:rsidRDefault="006231E0">
      <w:r>
        <w:t>Major r</w:t>
      </w:r>
      <w:r w:rsidR="001414AC">
        <w:t>evisions in PnET-Succession v.5.0</w:t>
      </w:r>
    </w:p>
    <w:p w14:paraId="32A8691C" w14:textId="4E4848D9" w:rsidR="001414AC" w:rsidRDefault="001414AC" w:rsidP="00F96571">
      <w:pPr>
        <w:pStyle w:val="ListParagraph"/>
        <w:numPr>
          <w:ilvl w:val="0"/>
          <w:numId w:val="1"/>
        </w:numPr>
        <w:ind w:left="360"/>
      </w:pPr>
      <w:r>
        <w:t>Major canopy layering</w:t>
      </w:r>
    </w:p>
    <w:p w14:paraId="35774E97" w14:textId="2EACEF30" w:rsidR="001414AC" w:rsidRDefault="001414AC" w:rsidP="00F96571">
      <w:pPr>
        <w:pStyle w:val="ListParagraph"/>
        <w:numPr>
          <w:ilvl w:val="1"/>
          <w:numId w:val="1"/>
        </w:numPr>
        <w:ind w:left="1080"/>
      </w:pPr>
      <w:r>
        <w:t xml:space="preserve">The algorithm for </w:t>
      </w:r>
      <w:r w:rsidR="006A6EDF">
        <w:t>canopy</w:t>
      </w:r>
      <w:r>
        <w:t xml:space="preserve"> layering </w:t>
      </w:r>
      <w:r w:rsidR="009524F3">
        <w:t xml:space="preserve">has </w:t>
      </w:r>
      <w:r w:rsidR="006A6EDF">
        <w:t xml:space="preserve">apparently </w:t>
      </w:r>
      <w:r w:rsidR="009524F3">
        <w:t>been</w:t>
      </w:r>
      <w:r>
        <w:t xml:space="preserve"> completely broken</w:t>
      </w:r>
      <w:r w:rsidR="002B250F">
        <w:t xml:space="preserve"> since v.3.5</w:t>
      </w:r>
      <w:r>
        <w:t xml:space="preserve">.  It may have always been broken, but it clearly did not work once we forced </w:t>
      </w:r>
      <w:proofErr w:type="gramStart"/>
      <w:r>
        <w:t>all of</w:t>
      </w:r>
      <w:proofErr w:type="gramEnd"/>
      <w:r>
        <w:t xml:space="preserve"> a cohort</w:t>
      </w:r>
      <w:r w:rsidR="00AD0C3B">
        <w:t>’s foliage</w:t>
      </w:r>
      <w:r>
        <w:t xml:space="preserve"> to be in a single major canopy layer</w:t>
      </w:r>
      <w:r w:rsidR="006E1A79">
        <w:t xml:space="preserve"> (v.3.5)</w:t>
      </w:r>
      <w:r>
        <w:t>.</w:t>
      </w:r>
      <w:r w:rsidR="002B250F">
        <w:t xml:space="preserve">  </w:t>
      </w:r>
    </w:p>
    <w:p w14:paraId="17FF5A41" w14:textId="6FD5F2F3" w:rsidR="001414AC" w:rsidRDefault="009524F3" w:rsidP="00F96571">
      <w:pPr>
        <w:pStyle w:val="ListParagraph"/>
        <w:numPr>
          <w:ilvl w:val="1"/>
          <w:numId w:val="1"/>
        </w:numPr>
        <w:ind w:left="1080"/>
      </w:pPr>
      <w:proofErr w:type="gramStart"/>
      <w:r>
        <w:t>Similar to</w:t>
      </w:r>
      <w:proofErr w:type="gramEnd"/>
      <w:r>
        <w:t xml:space="preserve"> the original algorithm, t</w:t>
      </w:r>
      <w:r w:rsidR="001414AC">
        <w:t>he new algorithm uses the relative difference in woody biomass to assign cohorts to</w:t>
      </w:r>
      <w:r w:rsidR="006231E0">
        <w:t xml:space="preserve"> canopy</w:t>
      </w:r>
      <w:r w:rsidR="001414AC">
        <w:t xml:space="preserve"> layers</w:t>
      </w:r>
      <w:r>
        <w:t>, but</w:t>
      </w:r>
      <w:r w:rsidR="001414AC">
        <w:t xml:space="preserve"> </w:t>
      </w:r>
      <w:r w:rsidR="00110AA2">
        <w:t xml:space="preserve">it </w:t>
      </w:r>
      <w:r w:rsidR="00626AFC">
        <w:t xml:space="preserve">now </w:t>
      </w:r>
      <w:r w:rsidR="001414AC">
        <w:t>us</w:t>
      </w:r>
      <w:r>
        <w:t>es</w:t>
      </w:r>
      <w:r w:rsidR="001414AC">
        <w:t xml:space="preserve"> a </w:t>
      </w:r>
      <w:r w:rsidR="006231E0">
        <w:t xml:space="preserve">user-defined </w:t>
      </w:r>
      <w:r w:rsidR="001414AC">
        <w:t xml:space="preserve">threshold ratio to determine </w:t>
      </w:r>
      <w:r>
        <w:t xml:space="preserve">to </w:t>
      </w:r>
      <w:r w:rsidR="001414AC">
        <w:t>which layer each cohort is assigned.  If the ratio of two cohorts’ biomass is greater than the threshold, they are assigned to different layers</w:t>
      </w:r>
      <w:r w:rsidR="00110AA2">
        <w:t xml:space="preserve">.  </w:t>
      </w:r>
      <w:r w:rsidR="001414AC">
        <w:t>Thus, more of a</w:t>
      </w:r>
      <w:r w:rsidR="006E1A79">
        <w:t>n absolute</w:t>
      </w:r>
      <w:r w:rsidR="001414AC">
        <w:t xml:space="preserve"> difference is required as cohorts get larger.</w:t>
      </w:r>
      <w:r>
        <w:t xml:space="preserve"> </w:t>
      </w:r>
      <w:r w:rsidR="00F0201C" w:rsidRPr="00F0201C">
        <w:t xml:space="preserve"> </w:t>
      </w:r>
      <w:r w:rsidR="00626AFC">
        <w:t xml:space="preserve">This algorithm assumes that the relative amount of woody biomass of a cohort is a proxy for relative height.  Because real cohorts can be reduced in biomass without reduction in canopy height due to individual tree mortality, the layering algorithm uses the cohort’s maximum biomass that it has reached within its life as the value for cohort biomass ratios when determining layering.  </w:t>
      </w:r>
      <w:r w:rsidR="00110AA2">
        <w:t>There is a user-defined limit on the number of layers allowed</w:t>
      </w:r>
      <w:r w:rsidR="003E6BC5">
        <w:t xml:space="preserve">, which tends to </w:t>
      </w:r>
      <w:r w:rsidR="006231E0">
        <w:t>result in</w:t>
      </w:r>
      <w:r w:rsidR="003E6BC5">
        <w:t xml:space="preserve"> more cohorts in the </w:t>
      </w:r>
      <w:r w:rsidR="00626AFC">
        <w:t>lowest</w:t>
      </w:r>
      <w:r w:rsidR="003E6BC5">
        <w:t xml:space="preserve"> layer</w:t>
      </w:r>
      <w:r w:rsidR="00626AFC">
        <w:t xml:space="preserve"> because layering is processed from the largest cohort to the smallest</w:t>
      </w:r>
      <w:r w:rsidR="00110AA2">
        <w:t xml:space="preserve">.  </w:t>
      </w:r>
      <w:r w:rsidR="00F0201C">
        <w:t xml:space="preserve">In real-world cases where </w:t>
      </w:r>
      <w:r>
        <w:t xml:space="preserve">the </w:t>
      </w:r>
      <w:r w:rsidR="00F0201C">
        <w:t xml:space="preserve">foliage </w:t>
      </w:r>
      <w:r>
        <w:t xml:space="preserve">of different cohorts </w:t>
      </w:r>
      <w:r w:rsidR="00F0201C">
        <w:t>is not clearly vertically stratified into multiple canopy layers, then the current model will tend to assign those cohorts to the same layer.</w:t>
      </w:r>
      <w:r>
        <w:t xml:space="preserve">  </w:t>
      </w:r>
    </w:p>
    <w:p w14:paraId="5104DEBE" w14:textId="65D169C6" w:rsidR="001414AC" w:rsidRDefault="001414AC" w:rsidP="00F96571">
      <w:pPr>
        <w:pStyle w:val="ListParagraph"/>
        <w:numPr>
          <w:ilvl w:val="1"/>
          <w:numId w:val="1"/>
        </w:numPr>
        <w:ind w:left="1080"/>
        <w:rPr>
          <w:ins w:id="0" w:author="Miranda, Brian -FS" w:date="2022-04-25T09:29:00Z"/>
        </w:rPr>
      </w:pPr>
      <w:commentRangeStart w:id="1"/>
      <w:r>
        <w:t xml:space="preserve">One consequence is that the average biomass, </w:t>
      </w:r>
      <w:proofErr w:type="gramStart"/>
      <w:r>
        <w:t>LAI</w:t>
      </w:r>
      <w:proofErr w:type="gramEnd"/>
      <w:r>
        <w:t xml:space="preserve"> and light attenuation of a single canopy layer can experience shifts when a cohort switches to a different layer</w:t>
      </w:r>
      <w:r w:rsidR="006E1A79">
        <w:t xml:space="preserve"> or dies</w:t>
      </w:r>
      <w:r>
        <w:t xml:space="preserve">.  We have not been able to </w:t>
      </w:r>
      <w:r w:rsidR="006E1A79">
        <w:t>develop</w:t>
      </w:r>
      <w:r>
        <w:t xml:space="preserve"> an algorithm to prevent this</w:t>
      </w:r>
      <w:r w:rsidR="00E875C5">
        <w:t xml:space="preserve">, but maybe one </w:t>
      </w:r>
      <w:r w:rsidR="00F0201C">
        <w:t xml:space="preserve">has been developed </w:t>
      </w:r>
      <w:r w:rsidR="00E875C5">
        <w:t>for other categorical (binned) phenomena</w:t>
      </w:r>
      <w:r>
        <w:t xml:space="preserve">.  It is believed that such discontinuities </w:t>
      </w:r>
      <w:r w:rsidR="00E875C5">
        <w:t xml:space="preserve">are short-lived </w:t>
      </w:r>
      <w:proofErr w:type="gramStart"/>
      <w:r w:rsidR="00E875C5">
        <w:t>and also</w:t>
      </w:r>
      <w:proofErr w:type="gramEnd"/>
      <w:r w:rsidR="00E875C5">
        <w:t xml:space="preserve"> cancel each other</w:t>
      </w:r>
      <w:r>
        <w:t xml:space="preserve"> out across layers and</w:t>
      </w:r>
      <w:r w:rsidR="00E875C5">
        <w:t xml:space="preserve"> across landscapes</w:t>
      </w:r>
      <w:r w:rsidR="009524F3">
        <w:t>, and so we are moving forward with this approach until a better one is discovered</w:t>
      </w:r>
      <w:r w:rsidR="00E875C5">
        <w:t xml:space="preserve">. </w:t>
      </w:r>
      <w:commentRangeEnd w:id="1"/>
      <w:r w:rsidR="007E26B4">
        <w:rPr>
          <w:rStyle w:val="CommentReference"/>
        </w:rPr>
        <w:commentReference w:id="1"/>
      </w:r>
    </w:p>
    <w:p w14:paraId="2DD3CC7D" w14:textId="731FF8DE" w:rsidR="00AC3784" w:rsidRDefault="00AC3784" w:rsidP="00AC3784">
      <w:pPr>
        <w:pStyle w:val="ListParagraph"/>
        <w:numPr>
          <w:ilvl w:val="2"/>
          <w:numId w:val="1"/>
        </w:numPr>
        <w:pPrChange w:id="2" w:author="Miranda, Brian -FS" w:date="2022-04-25T09:29:00Z">
          <w:pPr>
            <w:pStyle w:val="ListParagraph"/>
            <w:numPr>
              <w:ilvl w:val="1"/>
              <w:numId w:val="1"/>
            </w:numPr>
            <w:ind w:left="1080" w:hanging="360"/>
          </w:pPr>
        </w:pPrChange>
      </w:pPr>
      <w:ins w:id="3" w:author="Miranda, Brian -FS" w:date="2022-04-25T09:29:00Z">
        <w:r>
          <w:t xml:space="preserve">Update – With the use of </w:t>
        </w:r>
        <w:proofErr w:type="spellStart"/>
        <w:r>
          <w:t>PCanArea</w:t>
        </w:r>
        <w:proofErr w:type="spellEnd"/>
        <w:r>
          <w:t xml:space="preserve"> as the we</w:t>
        </w:r>
      </w:ins>
      <w:ins w:id="4" w:author="Miranda, Brian -FS" w:date="2022-04-25T09:30:00Z">
        <w:r>
          <w:t xml:space="preserve">ighting factor, </w:t>
        </w:r>
      </w:ins>
      <w:ins w:id="5" w:author="Miranda, Brian -FS" w:date="2022-04-25T09:40:00Z">
        <w:r w:rsidR="00FF7053">
          <w:t xml:space="preserve">and the permanent constraint of </w:t>
        </w:r>
        <w:proofErr w:type="spellStart"/>
        <w:r w:rsidR="00FF7053">
          <w:t>CanopyGrowingSpace</w:t>
        </w:r>
        <w:proofErr w:type="spellEnd"/>
        <w:r w:rsidR="00FF7053">
          <w:t xml:space="preserve">, </w:t>
        </w:r>
      </w:ins>
      <w:ins w:id="6" w:author="Miranda, Brian -FS" w:date="2022-04-25T09:30:00Z">
        <w:r>
          <w:t xml:space="preserve">this artifact has been minimized.  </w:t>
        </w:r>
        <w:proofErr w:type="spellStart"/>
        <w:r>
          <w:t>PCanArea</w:t>
        </w:r>
        <w:proofErr w:type="spellEnd"/>
        <w:r>
          <w:t xml:space="preserve"> changes </w:t>
        </w:r>
      </w:ins>
      <w:ins w:id="7" w:author="Miranda, Brian -FS" w:date="2022-04-25T10:04:00Z">
        <w:r w:rsidR="00A17A5A">
          <w:t xml:space="preserve">incrementally </w:t>
        </w:r>
      </w:ins>
      <w:ins w:id="8" w:author="Miranda, Brian -FS" w:date="2022-04-25T09:30:00Z">
        <w:r>
          <w:t xml:space="preserve">with the </w:t>
        </w:r>
      </w:ins>
      <w:ins w:id="9" w:author="Miranda, Brian -FS" w:date="2022-04-25T10:03:00Z">
        <w:r w:rsidR="00A17A5A">
          <w:t>accumula</w:t>
        </w:r>
      </w:ins>
      <w:ins w:id="10" w:author="Miranda, Brian -FS" w:date="2022-04-25T10:04:00Z">
        <w:r w:rsidR="00A17A5A">
          <w:t>tion of foliage (LAI), and when a cohort is removed from a layer, the remaining cohorts are still constrained from filling the vacated space either by</w:t>
        </w:r>
      </w:ins>
      <w:ins w:id="11" w:author="Miranda, Brian -FS" w:date="2022-04-25T10:05:00Z">
        <w:r w:rsidR="00A17A5A">
          <w:t xml:space="preserve"> LAI (if canopy was not filled) or by </w:t>
        </w:r>
        <w:proofErr w:type="spellStart"/>
        <w:r w:rsidR="00A17A5A">
          <w:t>CanopyGrowingSpace</w:t>
        </w:r>
        <w:proofErr w:type="spellEnd"/>
        <w:r w:rsidR="00A17A5A">
          <w:t xml:space="preserve"> (if canopy was filled).</w:t>
        </w:r>
      </w:ins>
    </w:p>
    <w:p w14:paraId="590DA056" w14:textId="0A50EE8B" w:rsidR="006E1A79" w:rsidRDefault="00626AFC" w:rsidP="00F96571">
      <w:pPr>
        <w:pStyle w:val="ListParagraph"/>
        <w:numPr>
          <w:ilvl w:val="1"/>
          <w:numId w:val="1"/>
        </w:numPr>
        <w:ind w:left="1080"/>
      </w:pPr>
      <w:r>
        <w:t xml:space="preserve">Use of the cohort’s maximum biomass as the value for layering calculations eliminated the need for specific rules limiting tree cohorts from being reduced in canopy position due to senescence or partial mortality.  Their maximum biomass values will maintain them in a higher canopy position when warranted, and they have the possibility of being overtopped if other cohorts surpass their maximum.  </w:t>
      </w:r>
      <w:r w:rsidR="002E7006">
        <w:t xml:space="preserve">We do allow </w:t>
      </w:r>
      <w:r>
        <w:t xml:space="preserve">cohorts with a designated “ground” lifeform to be restricted to </w:t>
      </w:r>
      <w:r w:rsidR="00DF55E8">
        <w:t>always being in the lowest canopy layer.</w:t>
      </w:r>
      <w:r w:rsidR="002E7006">
        <w:t xml:space="preserve">  We’ve added a</w:t>
      </w:r>
      <w:r w:rsidR="00110AA2">
        <w:t>n optional</w:t>
      </w:r>
      <w:r w:rsidR="002E7006">
        <w:t xml:space="preserve"> </w:t>
      </w:r>
      <w:r w:rsidR="00DF55E8">
        <w:t xml:space="preserve">species </w:t>
      </w:r>
      <w:r w:rsidR="002E7006">
        <w:t xml:space="preserve">parameter that specifies life form with </w:t>
      </w:r>
      <w:r w:rsidR="00110AA2">
        <w:t>‘</w:t>
      </w:r>
      <w:r w:rsidR="002E7006">
        <w:t>tree</w:t>
      </w:r>
      <w:r w:rsidR="00110AA2">
        <w:t>’</w:t>
      </w:r>
      <w:r w:rsidR="002E7006">
        <w:t xml:space="preserve"> being the default</w:t>
      </w:r>
      <w:r w:rsidR="00DF55E8">
        <w:t>, and any entry including “ground” subject to limitation in the lowest canopy layer.</w:t>
      </w:r>
    </w:p>
    <w:p w14:paraId="728D8318" w14:textId="5D9534F9" w:rsidR="001414AC" w:rsidRDefault="001414AC">
      <w:pPr>
        <w:pStyle w:val="ListParagraph"/>
        <w:numPr>
          <w:ilvl w:val="0"/>
          <w:numId w:val="1"/>
        </w:numPr>
        <w:ind w:left="360"/>
        <w:pPrChange w:id="12" w:author="Sturtevant, Brian -FS" w:date="2021-12-10T14:06:00Z">
          <w:pPr>
            <w:pStyle w:val="ListParagraph"/>
            <w:numPr>
              <w:numId w:val="1"/>
            </w:numPr>
            <w:ind w:hanging="360"/>
          </w:pPr>
        </w:pPrChange>
      </w:pPr>
      <w:r>
        <w:t>Light attenuation</w:t>
      </w:r>
    </w:p>
    <w:p w14:paraId="1285BEB2" w14:textId="6E628EA7" w:rsidR="00397AC4" w:rsidRDefault="00AD0C3B">
      <w:pPr>
        <w:pStyle w:val="ListParagraph"/>
        <w:numPr>
          <w:ilvl w:val="1"/>
          <w:numId w:val="1"/>
        </w:numPr>
        <w:ind w:left="1080"/>
        <w:pPrChange w:id="13" w:author="Sturtevant, Brian -FS" w:date="2021-12-10T14:06:00Z">
          <w:pPr>
            <w:pStyle w:val="ListParagraph"/>
            <w:numPr>
              <w:ilvl w:val="1"/>
              <w:numId w:val="1"/>
            </w:numPr>
            <w:ind w:left="1440" w:hanging="360"/>
          </w:pPr>
        </w:pPrChange>
      </w:pPr>
      <w:r>
        <w:t>The original PnET-Succession canopy algorithm assumed that all cohorts within a canopy layer had completely interleaved foliage</w:t>
      </w:r>
      <w:r w:rsidR="009524F3">
        <w:t xml:space="preserve"> (i.e., every cubic meter of </w:t>
      </w:r>
      <w:r w:rsidR="00526257">
        <w:t>a</w:t>
      </w:r>
      <w:r w:rsidR="009524F3">
        <w:t xml:space="preserve"> canopy layer had equal amounts of foliage of all cohorts in the layer)</w:t>
      </w:r>
      <w:r>
        <w:t xml:space="preserve">, and that light attenuation was the sum of </w:t>
      </w:r>
      <w:r w:rsidR="00F0201C">
        <w:t xml:space="preserve">attenuation by </w:t>
      </w:r>
      <w:r>
        <w:t xml:space="preserve">all cohorts in the layer.  When we fixed the </w:t>
      </w:r>
      <w:r w:rsidR="00191758">
        <w:t>discrepancy</w:t>
      </w:r>
      <w:r>
        <w:t xml:space="preserve"> between PnET-</w:t>
      </w:r>
      <w:r>
        <w:lastRenderedPageBreak/>
        <w:t xml:space="preserve">Succession and PnET-II in terms of applying reduction factors to </w:t>
      </w:r>
      <w:proofErr w:type="spellStart"/>
      <w:r>
        <w:t>GrossP</w:t>
      </w:r>
      <w:r w:rsidR="00DF55E8">
        <w:t>sn</w:t>
      </w:r>
      <w:proofErr w:type="spellEnd"/>
      <w:r>
        <w:t xml:space="preserve"> rather than </w:t>
      </w:r>
      <w:proofErr w:type="spellStart"/>
      <w:r>
        <w:t>NetPsn</w:t>
      </w:r>
      <w:proofErr w:type="spellEnd"/>
      <w:r>
        <w:t>, we discovered that</w:t>
      </w:r>
      <w:r w:rsidR="00191758">
        <w:t xml:space="preserve"> </w:t>
      </w:r>
      <w:r w:rsidR="00F0201C">
        <w:t>not enough</w:t>
      </w:r>
      <w:r w:rsidR="00191758">
        <w:t xml:space="preserve"> light was making it through </w:t>
      </w:r>
      <w:r w:rsidR="00F0201C">
        <w:t>even a single</w:t>
      </w:r>
      <w:r w:rsidR="00191758">
        <w:t xml:space="preserve"> canopy layer</w:t>
      </w:r>
      <w:r w:rsidR="00F0201C">
        <w:t xml:space="preserve"> to support </w:t>
      </w:r>
      <w:r w:rsidR="00526257">
        <w:t xml:space="preserve">adequate </w:t>
      </w:r>
      <w:r w:rsidR="00F0201C">
        <w:t>photosynthesis</w:t>
      </w:r>
      <w:r w:rsidR="00526257">
        <w:t xml:space="preserve"> for survival</w:t>
      </w:r>
      <w:r w:rsidR="00191758">
        <w:t xml:space="preserve">.  </w:t>
      </w:r>
    </w:p>
    <w:p w14:paraId="4C7782CD" w14:textId="0578A035" w:rsidR="007E26B4" w:rsidRDefault="00191758">
      <w:pPr>
        <w:pStyle w:val="ListParagraph"/>
        <w:numPr>
          <w:ilvl w:val="1"/>
          <w:numId w:val="1"/>
        </w:numPr>
        <w:ind w:left="1080"/>
        <w:rPr>
          <w:ins w:id="14" w:author="Sturtevant, Brian -FS" w:date="2021-12-10T13:52:00Z"/>
        </w:rPr>
        <w:pPrChange w:id="15" w:author="Sturtevant, Brian -FS" w:date="2021-12-10T14:06:00Z">
          <w:pPr>
            <w:pStyle w:val="ListParagraph"/>
            <w:numPr>
              <w:ilvl w:val="1"/>
              <w:numId w:val="1"/>
            </w:numPr>
            <w:ind w:left="1440" w:hanging="360"/>
          </w:pPr>
        </w:pPrChange>
      </w:pPr>
      <w:r>
        <w:t>Assuming completely interleaved foliage was n</w:t>
      </w:r>
      <w:r w:rsidR="00AD0C3B">
        <w:t xml:space="preserve">ot only computationally complicated, but it </w:t>
      </w:r>
      <w:r>
        <w:t xml:space="preserve">also </w:t>
      </w:r>
      <w:r w:rsidR="00AD0C3B">
        <w:t>ignored the reality that “crown-shyness” is the norm in natural forests</w:t>
      </w:r>
      <w:r w:rsidR="00110AA2">
        <w:t xml:space="preserve"> so that there is almost no interleaved foliage in canopies</w:t>
      </w:r>
      <w:r w:rsidR="00AD0C3B">
        <w:t>.</w:t>
      </w:r>
      <w:r w:rsidR="009524F3">
        <w:t xml:space="preserve">  Furthermore, even if foliage was completely interleaved, summing attenuation by all cohorts would not be appropriate.</w:t>
      </w:r>
      <w:r w:rsidR="00AD0C3B">
        <w:t xml:space="preserve">  </w:t>
      </w:r>
      <w:proofErr w:type="gramStart"/>
      <w:r w:rsidR="009524F3">
        <w:t>In reality, c</w:t>
      </w:r>
      <w:r w:rsidR="00AD0C3B">
        <w:t>anopies</w:t>
      </w:r>
      <w:proofErr w:type="gramEnd"/>
      <w:r w:rsidR="00AD0C3B">
        <w:t xml:space="preserve"> </w:t>
      </w:r>
      <w:r>
        <w:t xml:space="preserve">of individual trees </w:t>
      </w:r>
      <w:r w:rsidR="00AD0C3B">
        <w:t xml:space="preserve">overlap </w:t>
      </w:r>
      <w:r>
        <w:t>extremely</w:t>
      </w:r>
      <w:r w:rsidR="00AD0C3B">
        <w:t xml:space="preserve"> little</w:t>
      </w:r>
      <w:r>
        <w:t xml:space="preserve">, and </w:t>
      </w:r>
      <w:r w:rsidR="009524F3">
        <w:t xml:space="preserve">then only </w:t>
      </w:r>
      <w:r>
        <w:t>for short amounts of time</w:t>
      </w:r>
      <w:r w:rsidR="00AD0C3B">
        <w:t>.  Thus, we no longer assume complete foliage overlap of all cohorts within a layer</w:t>
      </w:r>
      <w:del w:id="16" w:author="Sturtevant, Brian -FS" w:date="2021-12-10T13:54:00Z">
        <w:r w:rsidR="00AD0C3B" w:rsidDel="007E26B4">
          <w:delText xml:space="preserve">, and </w:delText>
        </w:r>
        <w:r w:rsidDel="007E26B4">
          <w:delText>no longer</w:delText>
        </w:r>
        <w:r w:rsidR="00AD0C3B" w:rsidDel="007E26B4">
          <w:delText xml:space="preserve"> compute light attenuation as additive</w:delText>
        </w:r>
      </w:del>
      <w:del w:id="17" w:author="Sturtevant, Brian -FS" w:date="2021-12-10T13:48:00Z">
        <w:r w:rsidR="00AD0C3B" w:rsidDel="007E26B4">
          <w:delText xml:space="preserve">, but as a weighted average (weighted by LAI) of the cohorts in the layer.  </w:delText>
        </w:r>
      </w:del>
      <w:ins w:id="18" w:author="Sturtevant, Brian -FS" w:date="2021-12-10T13:54:00Z">
        <w:r w:rsidR="007E26B4">
          <w:t>.</w:t>
        </w:r>
      </w:ins>
      <w:ins w:id="19" w:author="Sturtevant, Brian -FS" w:date="2021-12-10T13:48:00Z">
        <w:r w:rsidR="007E26B4">
          <w:t xml:space="preserve">  In</w:t>
        </w:r>
      </w:ins>
      <w:ins w:id="20" w:author="Sturtevant, Brian -FS" w:date="2021-12-10T13:49:00Z">
        <w:r w:rsidR="007E26B4">
          <w:t>stead, we work with the paradigm that tree species cohorts compete for canopy area (2-dimensional) but fill</w:t>
        </w:r>
      </w:ins>
      <w:ins w:id="21" w:author="Sturtevant, Brian -FS" w:date="2021-12-10T13:50:00Z">
        <w:r w:rsidR="007E26B4">
          <w:t xml:space="preserve"> up canopy volume as defined by their species’ </w:t>
        </w:r>
        <w:proofErr w:type="spellStart"/>
        <w:r w:rsidR="007E26B4">
          <w:t>MaxLAI</w:t>
        </w:r>
        <w:proofErr w:type="spellEnd"/>
        <w:r w:rsidR="007E26B4">
          <w:t xml:space="preserve">.  </w:t>
        </w:r>
      </w:ins>
      <w:ins w:id="22" w:author="Sturtevant, Brian -FS" w:date="2021-12-10T13:51:00Z">
        <w:r w:rsidR="007E26B4">
          <w:t xml:space="preserve">Specifics of this competition are outlined below (SECTION??).  </w:t>
        </w:r>
      </w:ins>
      <w:ins w:id="23" w:author="Sturtevant, Brian -FS" w:date="2021-12-10T13:52:00Z">
        <w:r w:rsidR="007E26B4">
          <w:t xml:space="preserve">LAI for the site is calculated as </w:t>
        </w:r>
      </w:ins>
    </w:p>
    <w:p w14:paraId="13700808" w14:textId="20034246" w:rsidR="00FC1C1D" w:rsidRDefault="007E26B4">
      <w:pPr>
        <w:pStyle w:val="ListParagraph"/>
        <w:ind w:left="1080"/>
        <w:pPrChange w:id="24" w:author="Sturtevant, Brian -FS" w:date="2021-12-10T14:06:00Z">
          <w:pPr>
            <w:pStyle w:val="ListParagraph"/>
            <w:numPr>
              <w:ilvl w:val="1"/>
              <w:numId w:val="1"/>
            </w:numPr>
            <w:ind w:left="1440" w:hanging="360"/>
          </w:pPr>
        </w:pPrChange>
      </w:pPr>
      <m:oMath>
        <m:r>
          <w:ins w:id="25" w:author="Sturtevant, Brian -FS" w:date="2021-12-10T13:53:00Z">
            <w:rPr>
              <w:rFonts w:ascii="Cambria Math" w:hAnsi="Cambria Math"/>
            </w:rPr>
            <m:t xml:space="preserve"> LAI.Site</m:t>
          </w:ins>
        </m:r>
        <m:r>
          <w:ins w:id="26" w:author="Sturtevant, Brian -FS" w:date="2021-12-10T13:52:00Z">
            <w:rPr>
              <w:rFonts w:ascii="Cambria Math" w:hAnsi="Cambria Math"/>
            </w:rPr>
            <m:t>=</m:t>
          </w:ins>
        </m:r>
        <m:nary>
          <m:naryPr>
            <m:chr m:val="∑"/>
            <m:limLoc m:val="subSup"/>
            <m:ctrlPr>
              <w:ins w:id="27" w:author="Sturtevant, Brian -FS" w:date="2021-12-10T13:52:00Z">
                <w:rPr>
                  <w:rFonts w:ascii="Cambria Math" w:hAnsi="Cambria Math"/>
                  <w:i/>
                  <w:iCs/>
                </w:rPr>
              </w:ins>
            </m:ctrlPr>
          </m:naryPr>
          <m:sub>
            <m:r>
              <w:ins w:id="28" w:author="Sturtevant, Brian -FS" w:date="2021-12-10T13:52:00Z">
                <w:rPr>
                  <w:rFonts w:ascii="Cambria Math" w:hAnsi="Cambria Math"/>
                </w:rPr>
                <m:t>n</m:t>
              </w:ins>
            </m:r>
          </m:sub>
          <m:sup>
            <m:r>
              <w:ins w:id="29" w:author="Sturtevant, Brian -FS" w:date="2021-12-10T13:52:00Z">
                <w:rPr>
                  <w:rFonts w:ascii="Cambria Math" w:hAnsi="Cambria Math"/>
                </w:rPr>
                <m:t>i</m:t>
              </w:ins>
            </m:r>
          </m:sup>
          <m:e>
            <m:r>
              <w:ins w:id="30" w:author="Sturtevant, Brian -FS" w:date="2021-12-10T13:52:00Z">
                <w:rPr>
                  <w:rFonts w:ascii="Cambria Math" w:hAnsi="Cambria Math"/>
                </w:rPr>
                <m:t>(</m:t>
              </w:ins>
            </m:r>
            <m:sSub>
              <m:sSubPr>
                <m:ctrlPr>
                  <w:ins w:id="31" w:author="Sturtevant, Brian -FS" w:date="2021-12-10T13:52:00Z">
                    <w:rPr>
                      <w:rFonts w:ascii="Cambria Math" w:hAnsi="Cambria Math"/>
                      <w:i/>
                      <w:iCs/>
                    </w:rPr>
                  </w:ins>
                </m:ctrlPr>
              </m:sSubPr>
              <m:e>
                <m:r>
                  <w:ins w:id="32" w:author="Sturtevant, Brian -FS" w:date="2021-12-10T13:52:00Z">
                    <w:rPr>
                      <w:rFonts w:ascii="Cambria Math" w:hAnsi="Cambria Math"/>
                    </w:rPr>
                    <m:t>LAI</m:t>
                  </w:ins>
                </m:r>
              </m:e>
              <m:sub>
                <m:r>
                  <w:ins w:id="33" w:author="Sturtevant, Brian -FS" w:date="2021-12-10T13:52:00Z">
                    <w:rPr>
                      <w:rFonts w:ascii="Cambria Math" w:hAnsi="Cambria Math"/>
                    </w:rPr>
                    <m:t>i</m:t>
                  </w:ins>
                </m:r>
              </m:sub>
            </m:sSub>
            <m:r>
              <w:ins w:id="34" w:author="Sturtevant, Brian -FS" w:date="2021-12-10T13:52:00Z">
                <w:rPr>
                  <w:rFonts w:ascii="Cambria Math" w:hAnsi="Cambria Math"/>
                </w:rPr>
                <m:t>*</m:t>
              </w:ins>
            </m:r>
            <m:sSub>
              <m:sSubPr>
                <m:ctrlPr>
                  <w:ins w:id="35" w:author="Sturtevant, Brian -FS" w:date="2021-12-10T13:55:00Z">
                    <w:rPr>
                      <w:rFonts w:ascii="Cambria Math" w:hAnsi="Cambria Math"/>
                      <w:i/>
                    </w:rPr>
                  </w:ins>
                </m:ctrlPr>
              </m:sSubPr>
              <m:e>
                <m:r>
                  <w:ins w:id="36" w:author="Sturtevant, Brian -FS" w:date="2021-12-10T13:55:00Z">
                    <w:rPr>
                      <w:rFonts w:ascii="Cambria Math" w:hAnsi="Cambria Math"/>
                    </w:rPr>
                    <m:t>PCanArea</m:t>
                  </w:ins>
                </m:r>
              </m:e>
              <m:sub>
                <m:r>
                  <w:ins w:id="37" w:author="Sturtevant, Brian -FS" w:date="2021-12-10T13:55:00Z">
                    <w:rPr>
                      <w:rFonts w:ascii="Cambria Math" w:hAnsi="Cambria Math"/>
                    </w:rPr>
                    <m:t>i</m:t>
                  </w:ins>
                </m:r>
              </m:sub>
            </m:sSub>
          </m:e>
        </m:nary>
      </m:oMath>
      <w:ins w:id="38" w:author="Sturtevant, Brian -FS" w:date="2021-12-10T13:56:00Z">
        <w:r>
          <w:t>)</w:t>
        </w:r>
      </w:ins>
    </w:p>
    <w:p w14:paraId="401E0E12" w14:textId="1FE2B901" w:rsidR="00E875C5" w:rsidRDefault="00FC1C1D">
      <w:pPr>
        <w:pStyle w:val="ListParagraph"/>
        <w:numPr>
          <w:ilvl w:val="1"/>
          <w:numId w:val="1"/>
        </w:numPr>
        <w:ind w:left="1080"/>
        <w:pPrChange w:id="39" w:author="Sturtevant, Brian -FS" w:date="2021-12-10T14:06:00Z">
          <w:pPr>
            <w:pStyle w:val="ListParagraph"/>
            <w:numPr>
              <w:ilvl w:val="1"/>
              <w:numId w:val="1"/>
            </w:numPr>
            <w:ind w:left="1440" w:hanging="360"/>
          </w:pPr>
        </w:pPrChange>
      </w:pPr>
      <w:r>
        <w:t>Light attenuation through all layers (</w:t>
      </w:r>
      <w:r w:rsidR="00F0201C">
        <w:t>to</w:t>
      </w:r>
      <w:r>
        <w:t xml:space="preserve"> ground level) is the sum of attenuation through each canopy layer</w:t>
      </w:r>
      <w:del w:id="40" w:author="Sturtevant, Brian -FS" w:date="2021-12-10T13:56:00Z">
        <w:r w:rsidR="00F0201C" w:rsidDel="007E26B4">
          <w:delText xml:space="preserve"> (which is a weighted average of the layer’s cohorts)</w:delText>
        </w:r>
      </w:del>
      <w:r>
        <w:t xml:space="preserve">.  </w:t>
      </w:r>
      <w:r w:rsidR="00191758">
        <w:t>This results in more realistic light attenuation through canopy layers.</w:t>
      </w:r>
    </w:p>
    <w:p w14:paraId="6E19EAA5" w14:textId="1E91F831" w:rsidR="00191758" w:rsidRDefault="00FC1C1D">
      <w:pPr>
        <w:pStyle w:val="ListParagraph"/>
        <w:numPr>
          <w:ilvl w:val="1"/>
          <w:numId w:val="1"/>
        </w:numPr>
        <w:ind w:left="1080"/>
        <w:pPrChange w:id="41" w:author="Sturtevant, Brian -FS" w:date="2021-12-10T14:06:00Z">
          <w:pPr>
            <w:pStyle w:val="ListParagraph"/>
            <w:numPr>
              <w:ilvl w:val="1"/>
              <w:numId w:val="1"/>
            </w:numPr>
            <w:ind w:left="1440" w:hanging="360"/>
          </w:pPr>
        </w:pPrChange>
      </w:pPr>
      <w:commentRangeStart w:id="42"/>
      <w:commentRangeStart w:id="43"/>
      <w:r>
        <w:t>Similar discontinuity consequences occur when a cohort switches to a different canopy layer.</w:t>
      </w:r>
      <w:commentRangeEnd w:id="42"/>
      <w:r w:rsidR="007E26B4">
        <w:rPr>
          <w:rStyle w:val="CommentReference"/>
        </w:rPr>
        <w:commentReference w:id="42"/>
      </w:r>
      <w:commentRangeEnd w:id="43"/>
      <w:r w:rsidR="00A10337">
        <w:rPr>
          <w:rStyle w:val="CommentReference"/>
        </w:rPr>
        <w:commentReference w:id="43"/>
      </w:r>
    </w:p>
    <w:p w14:paraId="60EB4478" w14:textId="089A87C9" w:rsidR="00F72341" w:rsidRDefault="00F72341">
      <w:pPr>
        <w:pStyle w:val="ListParagraph"/>
        <w:numPr>
          <w:ilvl w:val="1"/>
          <w:numId w:val="1"/>
        </w:numPr>
        <w:ind w:left="1080"/>
        <w:pPrChange w:id="44" w:author="Sturtevant, Brian -FS" w:date="2021-12-10T14:06:00Z">
          <w:pPr>
            <w:pStyle w:val="ListParagraph"/>
            <w:numPr>
              <w:ilvl w:val="1"/>
              <w:numId w:val="1"/>
            </w:numPr>
            <w:ind w:left="1440" w:hanging="360"/>
          </w:pPr>
        </w:pPrChange>
      </w:pPr>
      <w:r>
        <w:t>What about sun angle and shading by adjacent trees?  Yes, this approach assumes that such shading will occur equally among all cohorts</w:t>
      </w:r>
      <w:r w:rsidR="00110AA2">
        <w:t xml:space="preserve"> in the canopy layer</w:t>
      </w:r>
      <w:r>
        <w:t xml:space="preserve">, and </w:t>
      </w:r>
      <w:r w:rsidR="00110AA2">
        <w:t>therefore</w:t>
      </w:r>
      <w:r>
        <w:t xml:space="preserve"> approximately washes out.  A stem model would be required to account for </w:t>
      </w:r>
      <w:r w:rsidR="00110AA2">
        <w:t>such shading</w:t>
      </w:r>
      <w:r>
        <w:t xml:space="preserve"> mechanistically, so these assumptions are consistent with other such assumptions made to keep the mode</w:t>
      </w:r>
      <w:r w:rsidR="00110AA2">
        <w:t>l</w:t>
      </w:r>
      <w:r>
        <w:t xml:space="preserve"> tractable at landscape scale.  The top canopy layer captures most of its light on the upper surface (not sides</w:t>
      </w:r>
      <w:proofErr w:type="gramStart"/>
      <w:r>
        <w:t>), and</w:t>
      </w:r>
      <w:proofErr w:type="gramEnd"/>
      <w:r>
        <w:t xml:space="preserve"> is less subject to shading because trees tend to be about the same height, while lower canopies capture mostly diffuse light anyway, especially when you assume there are no gaps as is done in LANDIS.  </w:t>
      </w:r>
      <w:r w:rsidR="00723E23">
        <w:t>The group</w:t>
      </w:r>
      <w:r w:rsidR="00E46176">
        <w:t xml:space="preserve"> believe</w:t>
      </w:r>
      <w:r w:rsidR="00723E23">
        <w:t>s</w:t>
      </w:r>
      <w:r>
        <w:t xml:space="preserve"> </w:t>
      </w:r>
      <w:r w:rsidR="00723E23">
        <w:t>these</w:t>
      </w:r>
      <w:r>
        <w:t xml:space="preserve"> assumption</w:t>
      </w:r>
      <w:r w:rsidR="00E46176">
        <w:t>s</w:t>
      </w:r>
      <w:r>
        <w:t xml:space="preserve"> </w:t>
      </w:r>
      <w:r w:rsidR="00E46176">
        <w:t>are</w:t>
      </w:r>
      <w:r>
        <w:t xml:space="preserve"> not unreasonable</w:t>
      </w:r>
      <w:r w:rsidR="00397AC4">
        <w:t xml:space="preserve"> </w:t>
      </w:r>
      <w:r w:rsidR="00526257">
        <w:t>for</w:t>
      </w:r>
      <w:r w:rsidR="00397AC4">
        <w:t xml:space="preserve"> a landscape model</w:t>
      </w:r>
      <w:r>
        <w:t xml:space="preserve">. </w:t>
      </w:r>
    </w:p>
    <w:p w14:paraId="5BFE6278" w14:textId="43112FE5" w:rsidR="000159C7" w:rsidRDefault="000159C7">
      <w:pPr>
        <w:pStyle w:val="ListParagraph"/>
        <w:numPr>
          <w:ilvl w:val="0"/>
          <w:numId w:val="1"/>
        </w:numPr>
        <w:ind w:left="360"/>
        <w:pPrChange w:id="45" w:author="Sturtevant, Brian -FS" w:date="2021-12-10T14:06:00Z">
          <w:pPr>
            <w:pStyle w:val="ListParagraph"/>
            <w:numPr>
              <w:numId w:val="1"/>
            </w:numPr>
            <w:ind w:hanging="360"/>
          </w:pPr>
        </w:pPrChange>
      </w:pPr>
      <w:r>
        <w:t>Should water consumption be modeled with a</w:t>
      </w:r>
      <w:r w:rsidR="00D904E5">
        <w:t>n</w:t>
      </w:r>
      <w:r>
        <w:t xml:space="preserve"> </w:t>
      </w:r>
      <w:r w:rsidR="00D904E5">
        <w:t xml:space="preserve">approach </w:t>
      </w:r>
      <w:proofErr w:type="gramStart"/>
      <w:r>
        <w:t>similar</w:t>
      </w:r>
      <w:r w:rsidR="00D904E5">
        <w:t xml:space="preserve"> to</w:t>
      </w:r>
      <w:proofErr w:type="gramEnd"/>
      <w:r w:rsidR="00D904E5">
        <w:t xml:space="preserve"> light attenuation</w:t>
      </w:r>
      <w:r>
        <w:t>?</w:t>
      </w:r>
    </w:p>
    <w:p w14:paraId="623CC7AD" w14:textId="77777777" w:rsidR="00D904E5" w:rsidRDefault="000159C7">
      <w:pPr>
        <w:pStyle w:val="ListParagraph"/>
        <w:numPr>
          <w:ilvl w:val="1"/>
          <w:numId w:val="1"/>
        </w:numPr>
        <w:ind w:left="1080"/>
        <w:pPrChange w:id="46" w:author="Sturtevant, Brian -FS" w:date="2021-12-10T14:06:00Z">
          <w:pPr>
            <w:pStyle w:val="ListParagraph"/>
            <w:numPr>
              <w:ilvl w:val="1"/>
              <w:numId w:val="1"/>
            </w:numPr>
            <w:ind w:left="1440" w:hanging="360"/>
          </w:pPr>
        </w:pPrChange>
      </w:pPr>
      <w:r>
        <w:t xml:space="preserve">The group concluded that </w:t>
      </w:r>
      <w:r w:rsidR="00723E23">
        <w:t>a</w:t>
      </w:r>
      <w:r>
        <w:t xml:space="preserve"> bucket model is</w:t>
      </w:r>
      <w:r w:rsidR="00110AA2">
        <w:t xml:space="preserve"> indeed</w:t>
      </w:r>
      <w:r>
        <w:t xml:space="preserve"> appropriate.  </w:t>
      </w:r>
    </w:p>
    <w:p w14:paraId="342D3423" w14:textId="4687EB10" w:rsidR="00D904E5" w:rsidRDefault="000159C7">
      <w:pPr>
        <w:pStyle w:val="ListParagraph"/>
        <w:numPr>
          <w:ilvl w:val="1"/>
          <w:numId w:val="1"/>
        </w:numPr>
        <w:ind w:left="1080"/>
        <w:pPrChange w:id="47" w:author="Sturtevant, Brian -FS" w:date="2021-12-10T14:06:00Z">
          <w:pPr>
            <w:pStyle w:val="ListParagraph"/>
            <w:numPr>
              <w:ilvl w:val="1"/>
              <w:numId w:val="1"/>
            </w:numPr>
            <w:ind w:left="1440" w:hanging="360"/>
          </w:pPr>
        </w:pPrChange>
      </w:pPr>
      <w:r>
        <w:t>Belowground tissues are not anywhere near as segregated horizontally or vertically as are leaves.  Access to water is mostly determined by species-specific wilting point</w:t>
      </w:r>
      <w:r w:rsidR="00723E23">
        <w:t xml:space="preserve">, which is well </w:t>
      </w:r>
      <w:r w:rsidR="00526257">
        <w:t>modeled</w:t>
      </w:r>
      <w:r w:rsidR="00723E23">
        <w:t xml:space="preserve"> in PnET-Succession.  </w:t>
      </w:r>
    </w:p>
    <w:p w14:paraId="3581A9BD" w14:textId="06DF7A87" w:rsidR="000159C7" w:rsidRDefault="00723E23">
      <w:pPr>
        <w:pStyle w:val="ListParagraph"/>
        <w:numPr>
          <w:ilvl w:val="1"/>
          <w:numId w:val="1"/>
        </w:numPr>
        <w:ind w:left="1080"/>
        <w:pPrChange w:id="48" w:author="Sturtevant, Brian -FS" w:date="2021-12-10T14:06:00Z">
          <w:pPr>
            <w:pStyle w:val="ListParagraph"/>
            <w:numPr>
              <w:ilvl w:val="1"/>
              <w:numId w:val="1"/>
            </w:numPr>
            <w:ind w:left="1440" w:hanging="360"/>
          </w:pPr>
        </w:pPrChange>
      </w:pPr>
      <w:r>
        <w:t>Larger cohorts should have better access to water because they have more below-ground tissue</w:t>
      </w:r>
      <w:r w:rsidR="00397AC4">
        <w:t xml:space="preserve"> and deeper root systems. </w:t>
      </w:r>
      <w:r>
        <w:t xml:space="preserve"> </w:t>
      </w:r>
      <w:r w:rsidR="00397AC4">
        <w:t>In PnET-Succession, the priority of access to water</w:t>
      </w:r>
      <w:r w:rsidR="00397AC4" w:rsidRPr="00397AC4">
        <w:t xml:space="preserve"> </w:t>
      </w:r>
      <w:r w:rsidR="00397AC4">
        <w:t xml:space="preserve">by cohorts is proportional to size </w:t>
      </w:r>
      <w:del w:id="49" w:author="Sturtevant, Brian -FS" w:date="2021-12-10T13:58:00Z">
        <w:r w:rsidR="00397AC4" w:rsidDel="00F96571">
          <w:delText>(biomass)</w:delText>
        </w:r>
      </w:del>
      <w:ins w:id="50" w:author="Sturtevant, Brian -FS" w:date="2021-12-10T13:58:00Z">
        <w:r w:rsidR="00F96571">
          <w:t>(see size assumptions below, section XXX)</w:t>
        </w:r>
      </w:ins>
      <w:r w:rsidR="00397AC4">
        <w:t>, but t</w:t>
      </w:r>
      <w:r>
        <w:t xml:space="preserve">here is some stochasticity to water access that gives smaller cohorts the </w:t>
      </w:r>
      <w:r w:rsidR="00915D06">
        <w:t>chance</w:t>
      </w:r>
      <w:r>
        <w:t xml:space="preserve"> to survive normal water stress</w:t>
      </w:r>
      <w:r w:rsidR="00397AC4">
        <w:t>, causing water to be limiting to some extent for all cohorts over the course of a growing season except under unusually wet conditions</w:t>
      </w:r>
      <w:r>
        <w:t>.</w:t>
      </w:r>
      <w:r w:rsidR="00915D06">
        <w:t xml:space="preserve"> </w:t>
      </w:r>
    </w:p>
    <w:p w14:paraId="20F4DF64" w14:textId="734BA357" w:rsidR="001414AC" w:rsidRDefault="001414AC">
      <w:pPr>
        <w:pStyle w:val="ListParagraph"/>
        <w:numPr>
          <w:ilvl w:val="0"/>
          <w:numId w:val="1"/>
        </w:numPr>
        <w:ind w:left="360"/>
        <w:pPrChange w:id="51" w:author="Sturtevant, Brian -FS" w:date="2021-12-10T14:06:00Z">
          <w:pPr>
            <w:pStyle w:val="ListParagraph"/>
            <w:numPr>
              <w:numId w:val="1"/>
            </w:numPr>
            <w:ind w:hanging="360"/>
          </w:pPr>
        </w:pPrChange>
      </w:pPr>
      <w:r>
        <w:t>Site-level biomass calculations</w:t>
      </w:r>
    </w:p>
    <w:p w14:paraId="591C10FB" w14:textId="77777777" w:rsidR="00F96571" w:rsidRDefault="00F96571">
      <w:pPr>
        <w:pStyle w:val="ListParagraph"/>
        <w:numPr>
          <w:ilvl w:val="1"/>
          <w:numId w:val="1"/>
        </w:numPr>
        <w:ind w:left="1080"/>
        <w:rPr>
          <w:ins w:id="52" w:author="Sturtevant, Brian -FS" w:date="2021-12-10T14:03:00Z"/>
        </w:rPr>
        <w:pPrChange w:id="53" w:author="Sturtevant, Brian -FS" w:date="2021-12-10T14:06:00Z">
          <w:pPr>
            <w:pStyle w:val="ListParagraph"/>
            <w:numPr>
              <w:ilvl w:val="1"/>
              <w:numId w:val="1"/>
            </w:numPr>
            <w:ind w:left="1440" w:hanging="360"/>
          </w:pPr>
        </w:pPrChange>
      </w:pPr>
      <w:proofErr w:type="spellStart"/>
      <w:ins w:id="54" w:author="Sturtevant, Brian -FS" w:date="2021-12-10T13:59:00Z">
        <w:r>
          <w:t>PnET</w:t>
        </w:r>
        <w:proofErr w:type="spellEnd"/>
        <w:r>
          <w:t xml:space="preserve"> </w:t>
        </w:r>
      </w:ins>
      <w:ins w:id="55" w:author="Sturtevant, Brian -FS" w:date="2021-12-10T14:00:00Z">
        <w:r>
          <w:t xml:space="preserve">models growth, photosynthesis, </w:t>
        </w:r>
        <w:proofErr w:type="spellStart"/>
        <w:r>
          <w:t>etc</w:t>
        </w:r>
        <w:proofErr w:type="spellEnd"/>
        <w:r>
          <w:t xml:space="preserve"> essentially as a </w:t>
        </w:r>
      </w:ins>
      <w:ins w:id="56" w:author="Sturtevant, Brian -FS" w:date="2021-12-10T14:01:00Z">
        <w:r>
          <w:t>single tree species cohort, with no disturbances.  As such, this ecophysiology model can make s</w:t>
        </w:r>
      </w:ins>
      <w:ins w:id="57" w:author="Sturtevant, Brian -FS" w:date="2021-12-10T14:02:00Z">
        <w:r>
          <w:t xml:space="preserve">implifying assumptions with respect to total cohort biomass and cohort size (i.e., more biomass = larger stature).  Many simplifying assumptions within </w:t>
        </w:r>
        <w:proofErr w:type="spellStart"/>
        <w:r>
          <w:t>PnET</w:t>
        </w:r>
        <w:proofErr w:type="spellEnd"/>
        <w:r>
          <w:t xml:space="preserve"> are linked to this assumption.</w:t>
        </w:r>
      </w:ins>
      <w:ins w:id="58" w:author="Sturtevant, Brian -FS" w:date="2021-12-10T14:03:00Z">
        <w:r>
          <w:t xml:space="preserve">  Specifically:</w:t>
        </w:r>
      </w:ins>
    </w:p>
    <w:p w14:paraId="2219DA9F" w14:textId="54E4D20A" w:rsidR="00F96571" w:rsidRDefault="00F96571">
      <w:pPr>
        <w:ind w:left="1080"/>
        <w:rPr>
          <w:ins w:id="59" w:author="Sturtevant, Brian -FS" w:date="2021-12-10T14:04:00Z"/>
        </w:rPr>
        <w:pPrChange w:id="60" w:author="Sturtevant, Brian -FS" w:date="2021-12-10T14:06:00Z">
          <w:pPr>
            <w:ind w:left="2160"/>
          </w:pPr>
        </w:pPrChange>
      </w:pPr>
      <w:ins w:id="61" w:author="Sturtevant, Brian -FS" w:date="2021-12-10T14:03:00Z">
        <w:r w:rsidRPr="00F96571">
          <w:rPr>
            <w:u w:val="single"/>
            <w:rPrChange w:id="62" w:author="Sturtevant, Brian -FS" w:date="2021-12-10T14:05:00Z">
              <w:rPr/>
            </w:rPrChange>
          </w:rPr>
          <w:t>Fraction Active Wood:</w:t>
        </w:r>
        <w:r>
          <w:t xml:space="preserve">  </w:t>
        </w:r>
        <w:proofErr w:type="spellStart"/>
        <w:r w:rsidRPr="00F96571">
          <w:t>FActiveBiom</w:t>
        </w:r>
        <w:proofErr w:type="spellEnd"/>
        <w:r w:rsidRPr="00F96571">
          <w:t xml:space="preserve"> = EXP(-</w:t>
        </w:r>
        <w:proofErr w:type="spellStart"/>
        <w:r w:rsidRPr="00F96571">
          <w:t>FrActWd</w:t>
        </w:r>
        <w:proofErr w:type="spellEnd"/>
        <w:r w:rsidRPr="00F96571">
          <w:t>*</w:t>
        </w:r>
        <w:proofErr w:type="spellStart"/>
        <w:r w:rsidRPr="00F96571">
          <w:t>TotalBiom</w:t>
        </w:r>
        <w:proofErr w:type="spellEnd"/>
        <w:r w:rsidRPr="00F96571">
          <w:t>)</w:t>
        </w:r>
      </w:ins>
    </w:p>
    <w:p w14:paraId="695AA006" w14:textId="2623A394" w:rsidR="00F96571" w:rsidRDefault="00F96571">
      <w:pPr>
        <w:ind w:left="1080"/>
        <w:rPr>
          <w:ins w:id="63" w:author="Sturtevant, Brian -FS" w:date="2021-12-10T14:04:00Z"/>
        </w:rPr>
        <w:pPrChange w:id="64" w:author="Sturtevant, Brian -FS" w:date="2021-12-10T14:06:00Z">
          <w:pPr>
            <w:ind w:left="2160"/>
          </w:pPr>
        </w:pPrChange>
      </w:pPr>
      <w:ins w:id="65" w:author="Sturtevant, Brian -FS" w:date="2021-12-10T14:04:00Z">
        <w:r w:rsidRPr="00F96571">
          <w:rPr>
            <w:u w:val="single"/>
            <w:rPrChange w:id="66" w:author="Sturtevant, Brian -FS" w:date="2021-12-10T14:05:00Z">
              <w:rPr/>
            </w:rPrChange>
          </w:rPr>
          <w:lastRenderedPageBreak/>
          <w:t>Foliar Biomass:</w:t>
        </w:r>
        <w:r>
          <w:t xml:space="preserve"> </w:t>
        </w:r>
        <w:r w:rsidRPr="00F96571">
          <w:t xml:space="preserve">Foliage = </w:t>
        </w:r>
        <w:proofErr w:type="spellStart"/>
        <w:r w:rsidRPr="00F96571">
          <w:t>TotalBiom</w:t>
        </w:r>
        <w:proofErr w:type="spellEnd"/>
        <w:r w:rsidRPr="00F96571">
          <w:t>*</w:t>
        </w:r>
        <w:proofErr w:type="spellStart"/>
        <w:r w:rsidRPr="00F96571">
          <w:t>FracFol</w:t>
        </w:r>
        <w:proofErr w:type="spellEnd"/>
        <w:r w:rsidRPr="00F96571">
          <w:t>*</w:t>
        </w:r>
        <w:proofErr w:type="spellStart"/>
        <w:r w:rsidRPr="00F96571">
          <w:t>FActiveBiom</w:t>
        </w:r>
        <w:proofErr w:type="spellEnd"/>
      </w:ins>
    </w:p>
    <w:p w14:paraId="40471AF0" w14:textId="3BDA5105" w:rsidR="00F96571" w:rsidRDefault="00F96571">
      <w:pPr>
        <w:ind w:left="1080"/>
        <w:rPr>
          <w:ins w:id="67" w:author="Sturtevant, Brian -FS" w:date="2021-12-10T14:06:00Z"/>
        </w:rPr>
        <w:pPrChange w:id="68" w:author="Sturtevant, Brian -FS" w:date="2021-12-10T14:06:00Z">
          <w:pPr>
            <w:ind w:left="1440"/>
          </w:pPr>
        </w:pPrChange>
      </w:pPr>
      <w:ins w:id="69" w:author="Sturtevant, Brian -FS" w:date="2021-12-10T14:05:00Z">
        <w:r w:rsidRPr="00F96571">
          <w:rPr>
            <w:u w:val="single"/>
            <w:rPrChange w:id="70" w:author="Sturtevant, Brian -FS" w:date="2021-12-10T14:05:00Z">
              <w:rPr/>
            </w:rPrChange>
          </w:rPr>
          <w:t>Biomass Allocation:</w:t>
        </w:r>
        <w:r>
          <w:t xml:space="preserve">  </w:t>
        </w:r>
        <w:r w:rsidRPr="00F96571">
          <w:t>Allocation = (NSC-(DNSC*</w:t>
        </w:r>
        <w:proofErr w:type="spellStart"/>
        <w:r w:rsidRPr="00F96571">
          <w:t>FActiveBiom</w:t>
        </w:r>
        <w:proofErr w:type="spellEnd"/>
        <w:r w:rsidRPr="00F96571">
          <w:t>*</w:t>
        </w:r>
        <w:proofErr w:type="spellStart"/>
        <w:r w:rsidRPr="00F96571">
          <w:t>TotalBiom</w:t>
        </w:r>
        <w:proofErr w:type="spellEnd"/>
        <w:r w:rsidRPr="00F96571">
          <w:t>*</w:t>
        </w:r>
        <w:proofErr w:type="spellStart"/>
        <w:r w:rsidRPr="00F96571">
          <w:t>cFracBio</w:t>
        </w:r>
        <w:proofErr w:type="spellEnd"/>
        <w:r w:rsidRPr="00F96571">
          <w:t>))</w:t>
        </w:r>
      </w:ins>
    </w:p>
    <w:p w14:paraId="41630E39" w14:textId="08100923" w:rsidR="00F96571" w:rsidRDefault="00133254" w:rsidP="005A6411">
      <w:pPr>
        <w:pStyle w:val="ListParagraph"/>
        <w:ind w:left="0"/>
        <w:rPr>
          <w:ins w:id="71" w:author="Sturtevant, Brian -FS" w:date="2021-12-10T14:39:00Z"/>
        </w:rPr>
      </w:pPr>
      <w:ins w:id="72" w:author="Sturtevant, Brian -FS" w:date="2021-12-10T14:09:00Z">
        <w:r>
          <w:rPr>
            <w:noProof/>
          </w:rPr>
          <w:drawing>
            <wp:anchor distT="0" distB="0" distL="114300" distR="114300" simplePos="0" relativeHeight="251659264" behindDoc="0" locked="0" layoutInCell="1" allowOverlap="1" wp14:anchorId="0EB8A75D" wp14:editId="6CCE177A">
              <wp:simplePos x="0" y="0"/>
              <wp:positionH relativeFrom="margin">
                <wp:align>right</wp:align>
              </wp:positionH>
              <wp:positionV relativeFrom="paragraph">
                <wp:posOffset>0</wp:posOffset>
              </wp:positionV>
              <wp:extent cx="2962275" cy="2219325"/>
              <wp:effectExtent l="0" t="0" r="9525" b="9525"/>
              <wp:wrapSquare wrapText="bothSides"/>
              <wp:docPr id="2" name="Chart 2">
                <a:extLst xmlns:a="http://schemas.openxmlformats.org/drawingml/2006/main">
                  <a:ext uri="{FF2B5EF4-FFF2-40B4-BE49-F238E27FC236}">
                    <a16:creationId xmlns:a16="http://schemas.microsoft.com/office/drawing/2014/main" id="{16DA7D29-693F-4403-B8F4-ADE44B7BC8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ins>
      <w:ins w:id="73" w:author="Sturtevant, Brian -FS" w:date="2021-12-10T14:07:00Z">
        <w:r>
          <w:rPr>
            <w:noProof/>
          </w:rPr>
          <w:drawing>
            <wp:anchor distT="0" distB="0" distL="114300" distR="114300" simplePos="0" relativeHeight="251658240" behindDoc="0" locked="0" layoutInCell="1" allowOverlap="1" wp14:anchorId="4426BA02" wp14:editId="1B4D24BF">
              <wp:simplePos x="0" y="0"/>
              <wp:positionH relativeFrom="margin">
                <wp:align>left</wp:align>
              </wp:positionH>
              <wp:positionV relativeFrom="paragraph">
                <wp:posOffset>0</wp:posOffset>
              </wp:positionV>
              <wp:extent cx="2952750" cy="2228850"/>
              <wp:effectExtent l="0" t="0" r="0" b="0"/>
              <wp:wrapSquare wrapText="bothSides"/>
              <wp:docPr id="1" name="Chart 1">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ins>
      <w:ins w:id="74" w:author="Sturtevant, Brian -FS" w:date="2021-12-10T14:08:00Z">
        <w:r w:rsidR="005A6411">
          <w:t xml:space="preserve">In this example, </w:t>
        </w:r>
        <w:proofErr w:type="spellStart"/>
        <w:r w:rsidR="005A6411">
          <w:t>FrActWd</w:t>
        </w:r>
        <w:proofErr w:type="spellEnd"/>
        <w:r w:rsidR="005A6411">
          <w:t xml:space="preserve"> parameter = 0.0005</w:t>
        </w:r>
      </w:ins>
      <w:ins w:id="75" w:author="Sturtevant, Brian -FS" w:date="2021-12-10T14:09:00Z">
        <w:r w:rsidR="005A6411">
          <w:t>.</w:t>
        </w:r>
      </w:ins>
      <w:ins w:id="76" w:author="Sturtevant, Brian -FS" w:date="2021-12-10T14:39:00Z">
        <w:r>
          <w:t xml:space="preserve">  Graphically, this can be conceptualized in the diagram below:</w:t>
        </w:r>
      </w:ins>
    </w:p>
    <w:p w14:paraId="7758CC28" w14:textId="1BCA56C8" w:rsidR="00133254" w:rsidRDefault="00133254" w:rsidP="005A6411">
      <w:pPr>
        <w:pStyle w:val="ListParagraph"/>
        <w:ind w:left="0"/>
        <w:rPr>
          <w:ins w:id="77" w:author="Sturtevant, Brian -FS" w:date="2021-12-10T14:43:00Z"/>
        </w:rPr>
      </w:pPr>
      <w:ins w:id="78" w:author="Sturtevant, Brian -FS" w:date="2021-12-10T14:40:00Z">
        <w:r>
          <w:rPr>
            <w:noProof/>
          </w:rPr>
          <w:drawing>
            <wp:inline distT="0" distB="0" distL="0" distR="0" wp14:anchorId="439EA656" wp14:editId="72373CEE">
              <wp:extent cx="5064083"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4934" cy="2549085"/>
                      </a:xfrm>
                      <a:prstGeom prst="rect">
                        <a:avLst/>
                      </a:prstGeom>
                      <a:noFill/>
                    </pic:spPr>
                  </pic:pic>
                </a:graphicData>
              </a:graphic>
            </wp:inline>
          </w:drawing>
        </w:r>
      </w:ins>
    </w:p>
    <w:p w14:paraId="3C6FFF90" w14:textId="77777777" w:rsidR="0022171B" w:rsidRPr="0022171B" w:rsidRDefault="0022171B" w:rsidP="005A6411">
      <w:pPr>
        <w:pStyle w:val="ListParagraph"/>
        <w:ind w:left="0"/>
        <w:rPr>
          <w:ins w:id="79" w:author="Sturtevant, Brian -FS" w:date="2021-12-10T14:09:00Z"/>
          <w:sz w:val="18"/>
          <w:szCs w:val="18"/>
          <w:rPrChange w:id="80" w:author="Sturtevant, Brian -FS" w:date="2021-12-10T14:43:00Z">
            <w:rPr>
              <w:ins w:id="81" w:author="Sturtevant, Brian -FS" w:date="2021-12-10T14:09:00Z"/>
            </w:rPr>
          </w:rPrChange>
        </w:rPr>
      </w:pPr>
    </w:p>
    <w:p w14:paraId="7602987C" w14:textId="3476C509" w:rsidR="005A6411" w:rsidRPr="0022171B" w:rsidRDefault="00133254" w:rsidP="005A6411">
      <w:pPr>
        <w:pStyle w:val="ListParagraph"/>
        <w:ind w:left="0"/>
        <w:rPr>
          <w:ins w:id="82" w:author="Sturtevant, Brian -FS" w:date="2021-12-10T14:09:00Z"/>
          <w:b/>
          <w:bCs/>
          <w:rPrChange w:id="83" w:author="Sturtevant, Brian -FS" w:date="2021-12-10T14:43:00Z">
            <w:rPr>
              <w:ins w:id="84" w:author="Sturtevant, Brian -FS" w:date="2021-12-10T14:09:00Z"/>
            </w:rPr>
          </w:rPrChange>
        </w:rPr>
      </w:pPr>
      <w:ins w:id="85" w:author="Sturtevant, Brian -FS" w:date="2021-12-10T14:41:00Z">
        <w:r w:rsidRPr="0022171B">
          <w:rPr>
            <w:b/>
            <w:bCs/>
            <w:rPrChange w:id="86" w:author="Sturtevant, Brian -FS" w:date="2021-12-10T14:43:00Z">
              <w:rPr/>
            </w:rPrChange>
          </w:rPr>
          <w:t xml:space="preserve">As soon as </w:t>
        </w:r>
      </w:ins>
      <w:ins w:id="87" w:author="Sturtevant, Brian -FS" w:date="2021-12-10T14:42:00Z">
        <w:r w:rsidRPr="0022171B">
          <w:rPr>
            <w:b/>
            <w:bCs/>
            <w:rPrChange w:id="88" w:author="Sturtevant, Brian -FS" w:date="2021-12-10T14:43:00Z">
              <w:rPr/>
            </w:rPrChange>
          </w:rPr>
          <w:t xml:space="preserve">you add another cohort, the </w:t>
        </w:r>
        <w:r w:rsidR="0022171B" w:rsidRPr="0022171B">
          <w:rPr>
            <w:b/>
            <w:bCs/>
            <w:rPrChange w:id="89" w:author="Sturtevant, Brian -FS" w:date="2021-12-10T14:43:00Z">
              <w:rPr/>
            </w:rPrChange>
          </w:rPr>
          <w:t>assumption of size ~ ʄ (biomass) is violated.</w:t>
        </w:r>
      </w:ins>
    </w:p>
    <w:p w14:paraId="3783A493" w14:textId="4C297145" w:rsidR="005A6411" w:rsidRDefault="00133254" w:rsidP="005A6411">
      <w:pPr>
        <w:pStyle w:val="ListParagraph"/>
        <w:ind w:left="0"/>
        <w:rPr>
          <w:ins w:id="90" w:author="Sturtevant, Brian -FS" w:date="2021-12-10T14:42:00Z"/>
        </w:rPr>
      </w:pPr>
      <w:ins w:id="91" w:author="Sturtevant, Brian -FS" w:date="2021-12-10T14:41:00Z">
        <w:r>
          <w:rPr>
            <w:noProof/>
          </w:rPr>
          <w:lastRenderedPageBreak/>
          <w:drawing>
            <wp:inline distT="0" distB="0" distL="0" distR="0" wp14:anchorId="5595F509" wp14:editId="49BBA80E">
              <wp:extent cx="4695825" cy="2653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6901" cy="2660116"/>
                      </a:xfrm>
                      <a:prstGeom prst="rect">
                        <a:avLst/>
                      </a:prstGeom>
                      <a:noFill/>
                    </pic:spPr>
                  </pic:pic>
                </a:graphicData>
              </a:graphic>
            </wp:inline>
          </w:drawing>
        </w:r>
      </w:ins>
    </w:p>
    <w:p w14:paraId="6CEB32D0" w14:textId="4E8BD31B" w:rsidR="0022171B" w:rsidRPr="0022171B" w:rsidRDefault="0022171B">
      <w:pPr>
        <w:pStyle w:val="ListParagraph"/>
        <w:ind w:left="0"/>
        <w:rPr>
          <w:ins w:id="92" w:author="Sturtevant, Brian -FS" w:date="2021-12-10T14:03:00Z"/>
          <w:b/>
          <w:bCs/>
          <w:i/>
          <w:iCs/>
          <w:rPrChange w:id="93" w:author="Sturtevant, Brian -FS" w:date="2021-12-10T14:45:00Z">
            <w:rPr>
              <w:ins w:id="94" w:author="Sturtevant, Brian -FS" w:date="2021-12-10T14:03:00Z"/>
            </w:rPr>
          </w:rPrChange>
        </w:rPr>
        <w:pPrChange w:id="95" w:author="Sturtevant, Brian -FS" w:date="2021-12-10T14:07:00Z">
          <w:pPr>
            <w:ind w:left="2160"/>
          </w:pPr>
        </w:pPrChange>
      </w:pPr>
      <w:ins w:id="96" w:author="Sturtevant, Brian -FS" w:date="2021-12-10T14:43:00Z">
        <w:r w:rsidRPr="0022171B">
          <w:rPr>
            <w:b/>
            <w:bCs/>
            <w:i/>
            <w:iCs/>
            <w:rPrChange w:id="97" w:author="Sturtevant, Brian -FS" w:date="2021-12-10T14:45:00Z">
              <w:rPr/>
            </w:rPrChange>
          </w:rPr>
          <w:t>IF we are to use biomass as a surrogate for size, which is fun</w:t>
        </w:r>
      </w:ins>
      <w:ins w:id="98" w:author="Sturtevant, Brian -FS" w:date="2021-12-10T14:44:00Z">
        <w:r w:rsidRPr="0022171B">
          <w:rPr>
            <w:b/>
            <w:bCs/>
            <w:i/>
            <w:iCs/>
            <w:rPrChange w:id="99" w:author="Sturtevant, Brian -FS" w:date="2021-12-10T14:45:00Z">
              <w:rPr/>
            </w:rPrChange>
          </w:rPr>
          <w:t xml:space="preserve">damental to </w:t>
        </w:r>
        <w:proofErr w:type="spellStart"/>
        <w:r w:rsidRPr="0022171B">
          <w:rPr>
            <w:b/>
            <w:bCs/>
            <w:i/>
            <w:iCs/>
            <w:rPrChange w:id="100" w:author="Sturtevant, Brian -FS" w:date="2021-12-10T14:45:00Z">
              <w:rPr/>
            </w:rPrChange>
          </w:rPr>
          <w:t>PnET</w:t>
        </w:r>
        <w:proofErr w:type="spellEnd"/>
        <w:r w:rsidRPr="0022171B">
          <w:rPr>
            <w:b/>
            <w:bCs/>
            <w:i/>
            <w:iCs/>
            <w:rPrChange w:id="101" w:author="Sturtevant, Brian -FS" w:date="2021-12-10T14:45:00Z">
              <w:rPr/>
            </w:rPrChange>
          </w:rPr>
          <w:t>, then we need to account for the fact that tree species</w:t>
        </w:r>
      </w:ins>
      <w:ins w:id="102" w:author="Sturtevant, Brian -FS" w:date="2021-12-10T14:45:00Z">
        <w:r>
          <w:rPr>
            <w:b/>
            <w:bCs/>
            <w:i/>
            <w:iCs/>
          </w:rPr>
          <w:t xml:space="preserve"> cohorts</w:t>
        </w:r>
      </w:ins>
      <w:ins w:id="103" w:author="Sturtevant, Brian -FS" w:date="2021-12-10T14:44:00Z">
        <w:r w:rsidRPr="0022171B">
          <w:rPr>
            <w:b/>
            <w:bCs/>
            <w:i/>
            <w:iCs/>
            <w:rPrChange w:id="104" w:author="Sturtevant, Brian -FS" w:date="2021-12-10T14:45:00Z">
              <w:rPr/>
            </w:rPrChange>
          </w:rPr>
          <w:t xml:space="preserve"> cannot physically occupy the same space.</w:t>
        </w:r>
      </w:ins>
    </w:p>
    <w:p w14:paraId="07E57E00" w14:textId="7D5A32D9" w:rsidR="0022171B" w:rsidRDefault="0022171B" w:rsidP="00F96571">
      <w:pPr>
        <w:rPr>
          <w:ins w:id="105" w:author="Sturtevant, Brian -FS" w:date="2021-12-10T14:51:00Z"/>
        </w:rPr>
      </w:pPr>
      <w:ins w:id="106" w:author="Sturtevant, Brian -FS" w:date="2021-12-10T14:49:00Z">
        <w:r>
          <w:t xml:space="preserve">To enable </w:t>
        </w:r>
      </w:ins>
      <w:ins w:id="107" w:author="Sturtevant, Brian -FS" w:date="2021-12-10T14:50:00Z">
        <w:r>
          <w:t xml:space="preserve">the breadth of multi-cohort and disturbance processes required of </w:t>
        </w:r>
        <w:proofErr w:type="spellStart"/>
        <w:r>
          <w:t>PnET</w:t>
        </w:r>
        <w:proofErr w:type="spellEnd"/>
        <w:r>
          <w:t xml:space="preserve"> succession within LANDIS-II</w:t>
        </w:r>
      </w:ins>
      <w:ins w:id="108" w:author="Sturtevant, Brian -FS" w:date="2021-12-10T14:51:00Z">
        <w:r>
          <w:t>, we make the following simplifying assumptions:</w:t>
        </w:r>
      </w:ins>
    </w:p>
    <w:p w14:paraId="447DCC98" w14:textId="7D94A82B" w:rsidR="0022171B" w:rsidRDefault="0022171B" w:rsidP="00BE1301">
      <w:pPr>
        <w:pStyle w:val="ListParagraph"/>
        <w:numPr>
          <w:ilvl w:val="0"/>
          <w:numId w:val="4"/>
        </w:numPr>
        <w:rPr>
          <w:ins w:id="109" w:author="Sturtevant, Brian -FS" w:date="2021-12-10T14:53:00Z"/>
        </w:rPr>
      </w:pPr>
      <w:ins w:id="110" w:author="Sturtevant, Brian -FS" w:date="2021-12-10T14:52:00Z">
        <w:r>
          <w:t>Competition for h</w:t>
        </w:r>
      </w:ins>
      <w:ins w:id="111" w:author="Sturtevant, Brian -FS" w:date="2021-12-10T14:51:00Z">
        <w:r>
          <w:t xml:space="preserve">orizontal </w:t>
        </w:r>
      </w:ins>
      <w:ins w:id="112" w:author="Sturtevant, Brian -FS" w:date="2021-12-10T14:56:00Z">
        <w:r w:rsidR="00BE1301">
          <w:t xml:space="preserve">(i.e., 2D) </w:t>
        </w:r>
      </w:ins>
      <w:ins w:id="113" w:author="Sturtevant, Brian -FS" w:date="2021-12-10T14:54:00Z">
        <w:r w:rsidR="00BE1301">
          <w:t>canopy</w:t>
        </w:r>
      </w:ins>
      <w:ins w:id="114" w:author="Sturtevant, Brian -FS" w:date="2021-12-10T14:52:00Z">
        <w:r>
          <w:t xml:space="preserve"> space occurs WI</w:t>
        </w:r>
        <w:r w:rsidR="00BE1301">
          <w:t>THIN a canopy layer.</w:t>
        </w:r>
      </w:ins>
    </w:p>
    <w:p w14:paraId="671F1354" w14:textId="6F43543B" w:rsidR="00BE1301" w:rsidRDefault="00BE1301" w:rsidP="00BE1301">
      <w:pPr>
        <w:pStyle w:val="ListParagraph"/>
        <w:numPr>
          <w:ilvl w:val="0"/>
          <w:numId w:val="4"/>
        </w:numPr>
        <w:rPr>
          <w:ins w:id="115" w:author="Sturtevant, Brian -FS" w:date="2021-12-10T14:55:00Z"/>
        </w:rPr>
      </w:pPr>
      <w:ins w:id="116" w:author="Sturtevant, Brian -FS" w:date="2021-12-10T14:54:00Z">
        <w:r>
          <w:t>Tree species cohorts compete for hori</w:t>
        </w:r>
      </w:ins>
      <w:ins w:id="117" w:author="Sturtevant, Brian -FS" w:date="2021-12-10T14:55:00Z">
        <w:r>
          <w:t>zontal canopy space, but must fill up their 3D canopy volume</w:t>
        </w:r>
      </w:ins>
    </w:p>
    <w:p w14:paraId="0503612F" w14:textId="20EFA67B" w:rsidR="00BE1301" w:rsidRDefault="00BE1301" w:rsidP="00BE1301">
      <w:pPr>
        <w:pStyle w:val="ListParagraph"/>
        <w:numPr>
          <w:ilvl w:val="0"/>
          <w:numId w:val="4"/>
        </w:numPr>
        <w:rPr>
          <w:ins w:id="118" w:author="Sturtevant, Brian -FS" w:date="2021-12-10T14:58:00Z"/>
        </w:rPr>
      </w:pPr>
      <w:ins w:id="119" w:author="Sturtevant, Brian -FS" w:date="2021-12-10T14:56:00Z">
        <w:r>
          <w:t>The proportion of horizontal canopy space</w:t>
        </w:r>
      </w:ins>
      <w:ins w:id="120" w:author="Sturtevant, Brian -FS" w:date="2021-12-10T15:03:00Z">
        <w:r w:rsidR="00557650">
          <w:t xml:space="preserve"> for a given LANDIS</w:t>
        </w:r>
      </w:ins>
      <w:ins w:id="121" w:author="Sturtevant, Brian -FS" w:date="2021-12-10T15:04:00Z">
        <w:r w:rsidR="00557650">
          <w:t xml:space="preserve"> SITE (cell)</w:t>
        </w:r>
      </w:ins>
      <w:ins w:id="122" w:author="Sturtevant, Brian -FS" w:date="2021-12-10T14:56:00Z">
        <w:r>
          <w:t xml:space="preserve"> </w:t>
        </w:r>
      </w:ins>
      <w:ins w:id="123" w:author="Sturtevant, Brian -FS" w:date="2021-12-10T14:57:00Z">
        <w:r>
          <w:t xml:space="preserve">a tree species cohort </w:t>
        </w:r>
      </w:ins>
      <w:ins w:id="124" w:author="Sturtevant, Brian -FS" w:date="2021-12-13T09:01:00Z">
        <w:r w:rsidR="00FA0A88">
          <w:t xml:space="preserve">can POTENTIALLY </w:t>
        </w:r>
      </w:ins>
      <w:ins w:id="125" w:author="Sturtevant, Brian -FS" w:date="2021-12-10T14:57:00Z">
        <w:r>
          <w:t>occup</w:t>
        </w:r>
      </w:ins>
      <w:ins w:id="126" w:author="Sturtevant, Brian -FS" w:date="2021-12-13T09:01:00Z">
        <w:r w:rsidR="00FA0A88">
          <w:t>y</w:t>
        </w:r>
      </w:ins>
      <w:ins w:id="127" w:author="Sturtevant, Brian -FS" w:date="2021-12-10T14:57:00Z">
        <w:r>
          <w:t xml:space="preserve"> is a function of </w:t>
        </w:r>
      </w:ins>
      <w:ins w:id="128" w:author="Sturtevant, Brian -FS" w:date="2021-12-10T15:00:00Z">
        <w:r>
          <w:t xml:space="preserve">its </w:t>
        </w:r>
      </w:ins>
      <w:ins w:id="129" w:author="Sturtevant, Brian -FS" w:date="2021-12-13T09:02:00Z">
        <w:r w:rsidR="00FA0A88">
          <w:t>calculated potential LAI</w:t>
        </w:r>
      </w:ins>
      <w:ins w:id="130" w:author="Sturtevant, Brian -FS" w:date="2021-12-10T15:00:00Z">
        <w:r>
          <w:t xml:space="preserve"> divided by its maximum LAI</w:t>
        </w:r>
      </w:ins>
      <w:ins w:id="131" w:author="Sturtevant, Brian -FS" w:date="2021-12-10T14:57:00Z">
        <w:r>
          <w:t>.</w:t>
        </w:r>
      </w:ins>
    </w:p>
    <w:p w14:paraId="0A87AC50" w14:textId="256FAD50" w:rsidR="00BE1301" w:rsidRPr="00BE1301" w:rsidRDefault="00A10337">
      <w:pPr>
        <w:ind w:left="720"/>
        <w:rPr>
          <w:ins w:id="132" w:author="Sturtevant, Brian -FS" w:date="2021-12-10T14:58:00Z"/>
          <w:rFonts w:eastAsiaTheme="minorEastAsia"/>
          <w:iCs/>
        </w:rPr>
        <w:pPrChange w:id="133" w:author="Sturtevant, Brian -FS" w:date="2021-12-10T14:58:00Z">
          <w:pPr>
            <w:pStyle w:val="ListParagraph"/>
            <w:numPr>
              <w:numId w:val="4"/>
            </w:numPr>
            <w:ind w:left="1080" w:hanging="360"/>
          </w:pPr>
        </w:pPrChange>
      </w:pPr>
      <m:oMathPara>
        <m:oMath>
          <m:sSub>
            <m:sSubPr>
              <m:ctrlPr>
                <w:ins w:id="134" w:author="Sturtevant, Brian -FS" w:date="2021-12-10T14:58:00Z">
                  <w:rPr>
                    <w:rFonts w:ascii="Cambria Math" w:hAnsi="Cambria Math"/>
                    <w:i/>
                    <w:iCs/>
                  </w:rPr>
                </w:ins>
              </m:ctrlPr>
            </m:sSubPr>
            <m:e>
              <m:r>
                <w:ins w:id="135" w:author="Sturtevant, Brian -FS" w:date="2021-12-10T14:58:00Z">
                  <w:rPr>
                    <w:rFonts w:ascii="Cambria Math" w:hAnsi="Cambria Math"/>
                    <w:rPrChange w:id="136" w:author="Sturtevant, Brian -FS" w:date="2021-12-10T14:58:00Z">
                      <w:rPr/>
                    </w:rPrChange>
                  </w:rPr>
                  <m:t>Foliage</m:t>
                </w:ins>
              </m:r>
              <m:r>
                <w:ins w:id="137" w:author="Sturtevant, Brian -FS" w:date="2021-12-13T09:02:00Z">
                  <w:rPr>
                    <w:rFonts w:ascii="Cambria Math" w:hAnsi="Cambria Math"/>
                  </w:rPr>
                  <m:t>.pot</m:t>
                </w:ins>
              </m:r>
            </m:e>
            <m:sub>
              <m:r>
                <w:ins w:id="138" w:author="Sturtevant, Brian -FS" w:date="2021-12-10T14:58:00Z">
                  <w:rPr>
                    <w:rFonts w:ascii="Cambria Math" w:hAnsi="Cambria Math"/>
                    <w:rPrChange w:id="139" w:author="Sturtevant, Brian -FS" w:date="2021-12-10T14:58:00Z">
                      <w:rPr/>
                    </w:rPrChange>
                  </w:rPr>
                  <m:t>i</m:t>
                </w:ins>
              </m:r>
            </m:sub>
          </m:sSub>
          <m:r>
            <w:ins w:id="140" w:author="Sturtevant, Brian -FS" w:date="2021-12-10T14:58:00Z">
              <w:rPr>
                <w:rFonts w:ascii="Cambria Math" w:hAnsi="Cambria Math"/>
                <w:rPrChange w:id="141" w:author="Sturtevant, Brian -FS" w:date="2021-12-10T14:58:00Z">
                  <w:rPr/>
                </w:rPrChange>
              </w:rPr>
              <m:t>=</m:t>
            </w:ins>
          </m:r>
          <m:sSub>
            <m:sSubPr>
              <m:ctrlPr>
                <w:ins w:id="142" w:author="Sturtevant, Brian -FS" w:date="2021-12-10T14:58:00Z">
                  <w:rPr>
                    <w:rFonts w:ascii="Cambria Math" w:hAnsi="Cambria Math"/>
                    <w:i/>
                    <w:iCs/>
                  </w:rPr>
                </w:ins>
              </m:ctrlPr>
            </m:sSubPr>
            <m:e>
              <m:r>
                <w:ins w:id="143" w:author="Sturtevant, Brian -FS" w:date="2021-12-10T14:58:00Z">
                  <w:rPr>
                    <w:rFonts w:ascii="Cambria Math" w:hAnsi="Cambria Math"/>
                    <w:rPrChange w:id="144" w:author="Sturtevant, Brian -FS" w:date="2021-12-10T14:58:00Z">
                      <w:rPr/>
                    </w:rPrChange>
                  </w:rPr>
                  <m:t>TotalBiom</m:t>
                </w:ins>
              </m:r>
            </m:e>
            <m:sub>
              <m:r>
                <w:ins w:id="145" w:author="Sturtevant, Brian -FS" w:date="2021-12-10T14:58:00Z">
                  <w:rPr>
                    <w:rFonts w:ascii="Cambria Math" w:hAnsi="Cambria Math"/>
                    <w:rPrChange w:id="146" w:author="Sturtevant, Brian -FS" w:date="2021-12-10T14:58:00Z">
                      <w:rPr/>
                    </w:rPrChange>
                  </w:rPr>
                  <m:t>i</m:t>
                </w:ins>
              </m:r>
            </m:sub>
          </m:sSub>
          <m:r>
            <w:ins w:id="147" w:author="Sturtevant, Brian -FS" w:date="2021-12-10T14:58:00Z">
              <w:rPr>
                <w:rFonts w:ascii="Cambria Math" w:hAnsi="Cambria Math"/>
                <w:rPrChange w:id="148" w:author="Sturtevant, Brian -FS" w:date="2021-12-10T14:58:00Z">
                  <w:rPr/>
                </w:rPrChange>
              </w:rPr>
              <m:t>*</m:t>
            </w:ins>
          </m:r>
          <m:sSub>
            <m:sSubPr>
              <m:ctrlPr>
                <w:ins w:id="149" w:author="Sturtevant, Brian -FS" w:date="2021-12-10T14:58:00Z">
                  <w:rPr>
                    <w:rFonts w:ascii="Cambria Math" w:hAnsi="Cambria Math"/>
                    <w:i/>
                    <w:iCs/>
                  </w:rPr>
                </w:ins>
              </m:ctrlPr>
            </m:sSubPr>
            <m:e>
              <m:r>
                <w:ins w:id="150" w:author="Sturtevant, Brian -FS" w:date="2021-12-10T14:58:00Z">
                  <w:rPr>
                    <w:rFonts w:ascii="Cambria Math" w:hAnsi="Cambria Math"/>
                    <w:rPrChange w:id="151" w:author="Sturtevant, Brian -FS" w:date="2021-12-10T14:58:00Z">
                      <w:rPr/>
                    </w:rPrChange>
                  </w:rPr>
                  <m:t>FracFol</m:t>
                </w:ins>
              </m:r>
            </m:e>
            <m:sub>
              <m:r>
                <w:ins w:id="152" w:author="Sturtevant, Brian -FS" w:date="2021-12-10T14:58:00Z">
                  <w:rPr>
                    <w:rFonts w:ascii="Cambria Math" w:hAnsi="Cambria Math"/>
                    <w:rPrChange w:id="153" w:author="Sturtevant, Brian -FS" w:date="2021-12-10T14:58:00Z">
                      <w:rPr/>
                    </w:rPrChange>
                  </w:rPr>
                  <m:t>i</m:t>
                </w:ins>
              </m:r>
            </m:sub>
          </m:sSub>
          <m:r>
            <w:ins w:id="154" w:author="Sturtevant, Brian -FS" w:date="2021-12-10T14:58:00Z">
              <w:rPr>
                <w:rFonts w:ascii="Cambria Math" w:hAnsi="Cambria Math"/>
                <w:rPrChange w:id="155" w:author="Sturtevant, Brian -FS" w:date="2021-12-10T14:58:00Z">
                  <w:rPr/>
                </w:rPrChange>
              </w:rPr>
              <m:t>*</m:t>
            </w:ins>
          </m:r>
          <m:sSub>
            <m:sSubPr>
              <m:ctrlPr>
                <w:ins w:id="156" w:author="Sturtevant, Brian -FS" w:date="2021-12-10T14:58:00Z">
                  <w:rPr>
                    <w:rFonts w:ascii="Cambria Math" w:hAnsi="Cambria Math"/>
                    <w:i/>
                    <w:iCs/>
                  </w:rPr>
                </w:ins>
              </m:ctrlPr>
            </m:sSubPr>
            <m:e>
              <m:r>
                <w:ins w:id="157" w:author="Sturtevant, Brian -FS" w:date="2021-12-10T14:58:00Z">
                  <w:rPr>
                    <w:rFonts w:ascii="Cambria Math" w:hAnsi="Cambria Math"/>
                    <w:rPrChange w:id="158" w:author="Sturtevant, Brian -FS" w:date="2021-12-10T14:58:00Z">
                      <w:rPr/>
                    </w:rPrChange>
                  </w:rPr>
                  <m:t>FActiveBiom</m:t>
                </w:ins>
              </m:r>
            </m:e>
            <m:sub>
              <m:r>
                <w:ins w:id="159" w:author="Sturtevant, Brian -FS" w:date="2021-12-10T14:58:00Z">
                  <w:rPr>
                    <w:rFonts w:ascii="Cambria Math" w:hAnsi="Cambria Math"/>
                    <w:rPrChange w:id="160" w:author="Sturtevant, Brian -FS" w:date="2021-12-10T14:58:00Z">
                      <w:rPr/>
                    </w:rPrChange>
                  </w:rPr>
                  <m:t>i</m:t>
                </w:ins>
              </m:r>
            </m:sub>
          </m:sSub>
        </m:oMath>
      </m:oMathPara>
    </w:p>
    <w:commentRangeStart w:id="161"/>
    <w:p w14:paraId="11EA3C80" w14:textId="01AA4F91" w:rsidR="00BE1301" w:rsidRPr="00BE1301" w:rsidRDefault="00A10337" w:rsidP="00BE1301">
      <w:pPr>
        <w:ind w:left="720"/>
        <w:rPr>
          <w:ins w:id="162" w:author="Sturtevant, Brian -FS" w:date="2021-12-10T15:00:00Z"/>
          <w:rFonts w:eastAsiaTheme="minorEastAsia"/>
          <w:iCs/>
        </w:rPr>
      </w:pPr>
      <m:oMathPara>
        <m:oMath>
          <m:sSub>
            <m:sSubPr>
              <m:ctrlPr>
                <w:ins w:id="163" w:author="Sturtevant, Brian -FS" w:date="2021-12-10T14:58:00Z">
                  <w:rPr>
                    <w:rFonts w:ascii="Cambria Math" w:hAnsi="Cambria Math"/>
                    <w:i/>
                    <w:iCs/>
                  </w:rPr>
                </w:ins>
              </m:ctrlPr>
            </m:sSubPr>
            <m:e>
              <m:r>
                <w:ins w:id="164" w:author="Sturtevant, Brian -FS" w:date="2021-12-10T14:58:00Z">
                  <w:rPr>
                    <w:rFonts w:ascii="Cambria Math" w:hAnsi="Cambria Math"/>
                  </w:rPr>
                  <m:t>LA</m:t>
                </w:ins>
              </m:r>
              <m:r>
                <w:ins w:id="165" w:author="Sturtevant, Brian -FS" w:date="2021-12-10T14:58:00Z">
                  <w:rPr>
                    <w:rFonts w:ascii="Cambria Math" w:hAnsi="Cambria Math"/>
                    <w:rPrChange w:id="166" w:author="Sturtevant, Brian -FS" w:date="2021-12-10T14:58:00Z">
                      <w:rPr/>
                    </w:rPrChange>
                  </w:rPr>
                  <m:t>I</m:t>
                </w:ins>
              </m:r>
              <m:r>
                <w:ins w:id="167" w:author="Sturtevant, Brian -FS" w:date="2021-12-13T09:02:00Z">
                  <w:rPr>
                    <w:rFonts w:ascii="Cambria Math" w:hAnsi="Cambria Math"/>
                  </w:rPr>
                  <m:t>.pot</m:t>
                </w:ins>
              </m:r>
            </m:e>
            <m:sub>
              <m:r>
                <w:ins w:id="168" w:author="Sturtevant, Brian -FS" w:date="2021-12-10T14:58:00Z">
                  <w:rPr>
                    <w:rFonts w:ascii="Cambria Math" w:hAnsi="Cambria Math"/>
                    <w:rPrChange w:id="169" w:author="Sturtevant, Brian -FS" w:date="2021-12-10T14:58:00Z">
                      <w:rPr/>
                    </w:rPrChange>
                  </w:rPr>
                  <m:t>i</m:t>
                </w:ins>
              </m:r>
            </m:sub>
          </m:sSub>
          <m:r>
            <w:ins w:id="170" w:author="Sturtevant, Brian -FS" w:date="2021-12-10T14:58:00Z">
              <w:rPr>
                <w:rFonts w:ascii="Cambria Math" w:hAnsi="Cambria Math"/>
                <w:rPrChange w:id="171" w:author="Sturtevant, Brian -FS" w:date="2021-12-10T14:58:00Z">
                  <w:rPr/>
                </w:rPrChange>
              </w:rPr>
              <m:t>=</m:t>
            </w:ins>
          </m:r>
          <m:sSub>
            <m:sSubPr>
              <m:ctrlPr>
                <w:ins w:id="172" w:author="Sturtevant, Brian -FS" w:date="2021-12-10T14:58:00Z">
                  <w:rPr>
                    <w:rFonts w:ascii="Cambria Math" w:hAnsi="Cambria Math"/>
                    <w:i/>
                    <w:iCs/>
                  </w:rPr>
                </w:ins>
              </m:ctrlPr>
            </m:sSubPr>
            <m:e>
              <m:r>
                <w:ins w:id="173" w:author="Sturtevant, Brian -FS" w:date="2021-12-10T14:58:00Z">
                  <w:rPr>
                    <w:rFonts w:ascii="Cambria Math" w:hAnsi="Cambria Math"/>
                    <w:rPrChange w:id="174" w:author="Sturtevant, Brian -FS" w:date="2021-12-10T14:58:00Z">
                      <w:rPr/>
                    </w:rPrChange>
                  </w:rPr>
                  <m:t>Foliage</m:t>
                </w:ins>
              </m:r>
              <m:r>
                <w:ins w:id="175" w:author="Sturtevant, Brian -FS" w:date="2021-12-13T09:14:00Z">
                  <w:rPr>
                    <w:rFonts w:ascii="Cambria Math" w:hAnsi="Cambria Math"/>
                  </w:rPr>
                  <m:t>.pot</m:t>
                </w:ins>
              </m:r>
            </m:e>
            <m:sub>
              <m:r>
                <w:ins w:id="176" w:author="Sturtevant, Brian -FS" w:date="2021-12-10T14:58:00Z">
                  <w:rPr>
                    <w:rFonts w:ascii="Cambria Math" w:hAnsi="Cambria Math"/>
                    <w:rPrChange w:id="177" w:author="Sturtevant, Brian -FS" w:date="2021-12-10T14:58:00Z">
                      <w:rPr/>
                    </w:rPrChange>
                  </w:rPr>
                  <m:t>i</m:t>
                </w:ins>
              </m:r>
            </m:sub>
          </m:sSub>
          <m:r>
            <w:ins w:id="178" w:author="Sturtevant, Brian -FS" w:date="2021-12-10T14:58:00Z">
              <w:rPr>
                <w:rFonts w:ascii="Cambria Math" w:hAnsi="Cambria Math"/>
                <w:rPrChange w:id="179" w:author="Sturtevant, Brian -FS" w:date="2021-12-10T14:58:00Z">
                  <w:rPr/>
                </w:rPrChange>
              </w:rPr>
              <m:t>/</m:t>
            </w:ins>
          </m:r>
          <m:sSub>
            <m:sSubPr>
              <m:ctrlPr>
                <w:ins w:id="180" w:author="Sturtevant, Brian -FS" w:date="2021-12-10T14:58:00Z">
                  <w:rPr>
                    <w:rFonts w:ascii="Cambria Math" w:hAnsi="Cambria Math"/>
                    <w:i/>
                    <w:iCs/>
                  </w:rPr>
                </w:ins>
              </m:ctrlPr>
            </m:sSubPr>
            <m:e>
              <m:r>
                <w:ins w:id="181" w:author="Sturtevant, Brian -FS" w:date="2021-12-10T14:58:00Z">
                  <w:rPr>
                    <w:rFonts w:ascii="Cambria Math" w:hAnsi="Cambria Math"/>
                    <w:rPrChange w:id="182" w:author="Sturtevant, Brian -FS" w:date="2021-12-10T14:58:00Z">
                      <w:rPr/>
                    </w:rPrChange>
                  </w:rPr>
                  <m:t>SLWmax</m:t>
                </w:ins>
              </m:r>
            </m:e>
            <m:sub>
              <m:r>
                <w:ins w:id="183" w:author="Sturtevant, Brian -FS" w:date="2021-12-10T14:58:00Z">
                  <w:rPr>
                    <w:rFonts w:ascii="Cambria Math" w:hAnsi="Cambria Math"/>
                    <w:rPrChange w:id="184" w:author="Sturtevant, Brian -FS" w:date="2021-12-10T14:58:00Z">
                      <w:rPr/>
                    </w:rPrChange>
                  </w:rPr>
                  <m:t>i</m:t>
                </w:ins>
              </m:r>
            </m:sub>
          </m:sSub>
          <w:commentRangeEnd w:id="161"/>
          <m:r>
            <m:rPr>
              <m:sty m:val="p"/>
            </m:rPr>
            <w:rPr>
              <w:rStyle w:val="CommentReference"/>
            </w:rPr>
            <w:commentReference w:id="161"/>
          </m:r>
        </m:oMath>
      </m:oMathPara>
    </w:p>
    <w:bookmarkStart w:id="185" w:name="_Hlk90036775"/>
    <w:p w14:paraId="3B88F15C" w14:textId="315012F9" w:rsidR="00BE1301" w:rsidRDefault="00A10337">
      <w:pPr>
        <w:ind w:left="720"/>
        <w:rPr>
          <w:ins w:id="186" w:author="Sturtevant, Brian -FS" w:date="2021-12-10T14:58:00Z"/>
        </w:rPr>
        <w:pPrChange w:id="187" w:author="Sturtevant, Brian -FS" w:date="2021-12-10T14:58:00Z">
          <w:pPr>
            <w:pStyle w:val="ListParagraph"/>
            <w:numPr>
              <w:numId w:val="4"/>
            </w:numPr>
            <w:ind w:left="1080" w:hanging="360"/>
          </w:pPr>
        </w:pPrChange>
      </w:pPr>
      <m:oMathPara>
        <m:oMath>
          <m:sSub>
            <m:sSubPr>
              <m:ctrlPr>
                <w:ins w:id="188" w:author="Sturtevant, Brian -FS" w:date="2021-12-10T15:01:00Z">
                  <w:rPr>
                    <w:rFonts w:ascii="Cambria Math" w:hAnsi="Cambria Math"/>
                    <w:i/>
                    <w:iCs/>
                  </w:rPr>
                </w:ins>
              </m:ctrlPr>
            </m:sSubPr>
            <m:e>
              <m:r>
                <w:ins w:id="189" w:author="Sturtevant, Brian -FS" w:date="2021-12-10T15:01:00Z">
                  <w:rPr>
                    <w:rFonts w:ascii="Cambria Math" w:hAnsi="Cambria Math"/>
                  </w:rPr>
                  <m:t>PCanArea</m:t>
                </w:ins>
              </m:r>
              <m:r>
                <w:ins w:id="190" w:author="Sturtevant, Brian -FS" w:date="2021-12-13T09:02:00Z">
                  <w:rPr>
                    <w:rFonts w:ascii="Cambria Math" w:hAnsi="Cambria Math"/>
                  </w:rPr>
                  <m:t>.pot</m:t>
                </w:ins>
              </m:r>
            </m:e>
            <m:sub>
              <m:r>
                <w:ins w:id="191" w:author="Sturtevant, Brian -FS" w:date="2021-12-10T15:01:00Z">
                  <w:rPr>
                    <w:rFonts w:ascii="Cambria Math" w:hAnsi="Cambria Math"/>
                  </w:rPr>
                  <m:t>i</m:t>
                </w:ins>
              </m:r>
            </m:sub>
          </m:sSub>
          <m:r>
            <w:ins w:id="192" w:author="Sturtevant, Brian -FS" w:date="2021-12-10T15:01:00Z">
              <w:rPr>
                <w:rFonts w:ascii="Cambria Math" w:hAnsi="Cambria Math"/>
              </w:rPr>
              <m:t>=</m:t>
            </w:ins>
          </m:r>
          <m:sSub>
            <m:sSubPr>
              <m:ctrlPr>
                <w:ins w:id="193" w:author="Sturtevant, Brian -FS" w:date="2021-12-10T15:01:00Z">
                  <w:rPr>
                    <w:rFonts w:ascii="Cambria Math" w:hAnsi="Cambria Math"/>
                    <w:i/>
                    <w:iCs/>
                  </w:rPr>
                </w:ins>
              </m:ctrlPr>
            </m:sSubPr>
            <m:e>
              <m:r>
                <w:ins w:id="194" w:author="Sturtevant, Brian -FS" w:date="2021-12-10T15:01:00Z">
                  <w:rPr>
                    <w:rFonts w:ascii="Cambria Math" w:hAnsi="Cambria Math"/>
                  </w:rPr>
                  <m:t>LAI</m:t>
                </w:ins>
              </m:r>
              <m:r>
                <w:ins w:id="195" w:author="Sturtevant, Brian -FS" w:date="2021-12-13T09:03:00Z">
                  <w:rPr>
                    <w:rFonts w:ascii="Cambria Math" w:hAnsi="Cambria Math"/>
                  </w:rPr>
                  <m:t>.pot</m:t>
                </w:ins>
              </m:r>
            </m:e>
            <m:sub>
              <m:r>
                <w:ins w:id="196" w:author="Sturtevant, Brian -FS" w:date="2021-12-10T15:01:00Z">
                  <w:rPr>
                    <w:rFonts w:ascii="Cambria Math" w:hAnsi="Cambria Math"/>
                  </w:rPr>
                  <m:t>i</m:t>
                </w:ins>
              </m:r>
            </m:sub>
          </m:sSub>
          <m:r>
            <w:ins w:id="197" w:author="Sturtevant, Brian -FS" w:date="2021-12-10T15:02:00Z">
              <w:rPr>
                <w:rFonts w:ascii="Cambria Math" w:hAnsi="Cambria Math"/>
              </w:rPr>
              <m:t>*</m:t>
            </w:ins>
          </m:r>
          <m:d>
            <m:dPr>
              <m:ctrlPr>
                <w:ins w:id="198" w:author="Sturtevant, Brian -FS" w:date="2021-12-10T15:01:00Z">
                  <w:rPr>
                    <w:rFonts w:ascii="Cambria Math" w:hAnsi="Cambria Math"/>
                    <w:i/>
                    <w:iCs/>
                  </w:rPr>
                </w:ins>
              </m:ctrlPr>
            </m:dPr>
            <m:e>
              <m:f>
                <m:fPr>
                  <m:ctrlPr>
                    <w:ins w:id="199" w:author="Sturtevant, Brian -FS" w:date="2021-12-10T15:01:00Z">
                      <w:rPr>
                        <w:rFonts w:ascii="Cambria Math" w:hAnsi="Cambria Math"/>
                        <w:i/>
                        <w:iCs/>
                      </w:rPr>
                    </w:ins>
                  </m:ctrlPr>
                </m:fPr>
                <m:num>
                  <m:r>
                    <w:ins w:id="200" w:author="Sturtevant, Brian -FS" w:date="2021-12-10T15:01:00Z">
                      <w:rPr>
                        <w:rFonts w:ascii="Cambria Math" w:hAnsi="Cambria Math"/>
                      </w:rPr>
                      <m:t>1</m:t>
                    </w:ins>
                  </m:r>
                </m:num>
                <m:den>
                  <m:sSub>
                    <m:sSubPr>
                      <m:ctrlPr>
                        <w:ins w:id="201" w:author="Sturtevant, Brian -FS" w:date="2021-12-10T15:01:00Z">
                          <w:rPr>
                            <w:rFonts w:ascii="Cambria Math" w:hAnsi="Cambria Math"/>
                            <w:i/>
                            <w:iCs/>
                          </w:rPr>
                        </w:ins>
                      </m:ctrlPr>
                    </m:sSubPr>
                    <m:e>
                      <m:r>
                        <w:ins w:id="202" w:author="Sturtevant, Brian -FS" w:date="2021-12-10T15:01:00Z">
                          <w:rPr>
                            <w:rFonts w:ascii="Cambria Math" w:hAnsi="Cambria Math"/>
                          </w:rPr>
                          <m:t>MaxLAI</m:t>
                        </w:ins>
                      </m:r>
                    </m:e>
                    <m:sub>
                      <m:r>
                        <w:ins w:id="203" w:author="Sturtevant, Brian -FS" w:date="2021-12-10T15:01:00Z">
                          <w:rPr>
                            <w:rFonts w:ascii="Cambria Math" w:hAnsi="Cambria Math"/>
                          </w:rPr>
                          <m:t>i</m:t>
                        </w:ins>
                      </m:r>
                    </m:sub>
                  </m:sSub>
                </m:den>
              </m:f>
            </m:e>
          </m:d>
        </m:oMath>
      </m:oMathPara>
      <w:bookmarkEnd w:id="185"/>
    </w:p>
    <w:p w14:paraId="5676116F" w14:textId="3DACF1AC" w:rsidR="00BE1301" w:rsidRDefault="00557650" w:rsidP="00BE1301">
      <w:pPr>
        <w:pStyle w:val="ListParagraph"/>
        <w:numPr>
          <w:ilvl w:val="0"/>
          <w:numId w:val="4"/>
        </w:numPr>
        <w:rPr>
          <w:ins w:id="204" w:author="Sturtevant, Brian -FS" w:date="2021-12-10T15:05:00Z"/>
        </w:rPr>
      </w:pPr>
      <w:ins w:id="205" w:author="Sturtevant, Brian -FS" w:date="2021-12-10T15:04:00Z">
        <w:r>
          <w:t xml:space="preserve">Site Level </w:t>
        </w:r>
      </w:ins>
      <w:ins w:id="206" w:author="Sturtevant, Brian -FS" w:date="2021-12-10T15:05:00Z">
        <w:r>
          <w:t xml:space="preserve">Canopy Area is </w:t>
        </w:r>
      </w:ins>
      <w:ins w:id="207" w:author="Sturtevant, Brian -FS" w:date="2021-12-10T15:06:00Z">
        <w:r>
          <w:t>modeled relative to the scale of the Cell Resolution</w:t>
        </w:r>
      </w:ins>
      <w:ins w:id="208" w:author="Sturtevant, Brian -FS" w:date="2021-12-10T15:05:00Z">
        <w:r>
          <w:t xml:space="preserve">.  </w:t>
        </w:r>
      </w:ins>
      <w:ins w:id="209" w:author="Sturtevant, Brian -FS" w:date="2021-12-10T15:06:00Z">
        <w:r>
          <w:t xml:space="preserve">Leaf </w:t>
        </w:r>
      </w:ins>
      <w:ins w:id="210" w:author="Sturtevant, Brian -FS" w:date="2021-12-10T15:07:00Z">
        <w:r>
          <w:t>coverage of a canopy layer can be less than one (i.e., incomplete crown closure), but no greater than 1</w:t>
        </w:r>
      </w:ins>
      <w:ins w:id="211" w:author="Sturtevant, Brian -FS" w:date="2021-12-10T15:10:00Z">
        <w:r>
          <w:t xml:space="preserve"> complete cell</w:t>
        </w:r>
      </w:ins>
      <w:ins w:id="212" w:author="Sturtevant, Brian -FS" w:date="2021-12-10T15:07:00Z">
        <w:r>
          <w:t>.</w:t>
        </w:r>
      </w:ins>
    </w:p>
    <w:p w14:paraId="25DCAAEE" w14:textId="59CE0EA7" w:rsidR="00773F14" w:rsidRPr="005C786F" w:rsidRDefault="00A10337">
      <w:pPr>
        <w:ind w:left="720"/>
        <w:rPr>
          <w:ins w:id="213" w:author="Sturtevant, Brian -FS" w:date="2021-12-10T15:05:00Z"/>
          <w:rFonts w:eastAsiaTheme="minorEastAsia"/>
          <w:iCs/>
          <w:rPrChange w:id="214" w:author="Sturtevant, Brian -FS" w:date="2021-12-13T09:14:00Z">
            <w:rPr>
              <w:ins w:id="215" w:author="Sturtevant, Brian -FS" w:date="2021-12-10T15:05:00Z"/>
            </w:rPr>
          </w:rPrChange>
        </w:rPr>
        <w:pPrChange w:id="216" w:author="Sturtevant, Brian -FS" w:date="2021-12-13T09:14:00Z">
          <w:pPr>
            <w:pStyle w:val="ListParagraph"/>
            <w:numPr>
              <w:numId w:val="4"/>
            </w:numPr>
            <w:ind w:left="1080" w:hanging="360"/>
          </w:pPr>
        </w:pPrChange>
      </w:pPr>
      <m:oMathPara>
        <m:oMath>
          <m:sSub>
            <m:sSubPr>
              <m:ctrlPr>
                <w:ins w:id="217" w:author="Sturtevant, Brian -FS" w:date="2021-12-10T15:07:00Z">
                  <w:rPr>
                    <w:rFonts w:ascii="Cambria Math" w:hAnsi="Cambria Math"/>
                    <w:i/>
                    <w:iCs/>
                  </w:rPr>
                </w:ins>
              </m:ctrlPr>
            </m:sSubPr>
            <m:e>
              <m:r>
                <w:ins w:id="218" w:author="Sturtevant, Brian -FS" w:date="2021-12-10T15:07:00Z">
                  <w:rPr>
                    <w:rFonts w:ascii="Cambria Math" w:hAnsi="Cambria Math"/>
                  </w:rPr>
                  <m:t>PCanArea</m:t>
                </w:ins>
              </m:r>
            </m:e>
            <m:sub>
              <m:r>
                <w:ins w:id="219" w:author="Sturtevant, Brian -FS" w:date="2021-12-10T15:08:00Z">
                  <w:rPr>
                    <w:rFonts w:ascii="Cambria Math" w:hAnsi="Cambria Math"/>
                  </w:rPr>
                  <m:t>Site</m:t>
                </w:ins>
              </m:r>
            </m:sub>
          </m:sSub>
          <m:r>
            <w:ins w:id="220" w:author="Sturtevant, Brian -FS" w:date="2021-12-10T15:07:00Z">
              <w:rPr>
                <w:rFonts w:ascii="Cambria Math" w:hAnsi="Cambria Math"/>
              </w:rPr>
              <m:t>=</m:t>
            </w:ins>
          </m:r>
          <m:nary>
            <m:naryPr>
              <m:chr m:val="∑"/>
              <m:limLoc m:val="subSup"/>
              <m:ctrlPr>
                <w:ins w:id="221" w:author="Sturtevant, Brian -FS" w:date="2021-12-10T15:07:00Z">
                  <w:rPr>
                    <w:rFonts w:ascii="Cambria Math" w:hAnsi="Cambria Math"/>
                    <w:i/>
                    <w:iCs/>
                  </w:rPr>
                </w:ins>
              </m:ctrlPr>
            </m:naryPr>
            <m:sub>
              <m:r>
                <w:ins w:id="222" w:author="Sturtevant, Brian -FS" w:date="2021-12-10T15:07:00Z">
                  <w:rPr>
                    <w:rFonts w:ascii="Cambria Math" w:hAnsi="Cambria Math"/>
                  </w:rPr>
                  <m:t>n</m:t>
                </w:ins>
              </m:r>
            </m:sub>
            <m:sup>
              <m:r>
                <w:ins w:id="223" w:author="Sturtevant, Brian -FS" w:date="2021-12-10T15:07:00Z">
                  <w:rPr>
                    <w:rFonts w:ascii="Cambria Math" w:hAnsi="Cambria Math"/>
                  </w:rPr>
                  <m:t>i</m:t>
                </w:ins>
              </m:r>
            </m:sup>
            <m:e>
              <m:r>
                <w:ins w:id="224" w:author="Sturtevant, Brian -FS" w:date="2021-12-10T15:07:00Z">
                  <w:rPr>
                    <w:rFonts w:ascii="Cambria Math" w:hAnsi="Cambria Math"/>
                  </w:rPr>
                  <m:t>(</m:t>
                </w:ins>
              </m:r>
              <m:sSub>
                <m:sSubPr>
                  <m:ctrlPr>
                    <w:ins w:id="225" w:author="Sturtevant, Brian -FS" w:date="2021-12-10T15:07:00Z">
                      <w:rPr>
                        <w:rFonts w:ascii="Cambria Math" w:hAnsi="Cambria Math"/>
                        <w:i/>
                        <w:iCs/>
                      </w:rPr>
                    </w:ins>
                  </m:ctrlPr>
                </m:sSubPr>
                <m:e>
                  <m:r>
                    <w:ins w:id="226" w:author="Sturtevant, Brian -FS" w:date="2021-12-10T15:07:00Z">
                      <w:rPr>
                        <w:rFonts w:ascii="Cambria Math" w:hAnsi="Cambria Math"/>
                      </w:rPr>
                      <m:t>LAI</m:t>
                    </w:ins>
                  </m:r>
                </m:e>
                <m:sub>
                  <m:r>
                    <w:ins w:id="227" w:author="Sturtevant, Brian -FS" w:date="2021-12-10T15:07:00Z">
                      <w:rPr>
                        <w:rFonts w:ascii="Cambria Math" w:hAnsi="Cambria Math"/>
                      </w:rPr>
                      <m:t>i</m:t>
                    </w:ins>
                  </m:r>
                </m:sub>
              </m:sSub>
              <m:r>
                <w:ins w:id="228" w:author="Sturtevant, Brian -FS" w:date="2021-12-10T15:07:00Z">
                  <w:rPr>
                    <w:rFonts w:ascii="Cambria Math" w:hAnsi="Cambria Math"/>
                  </w:rPr>
                  <m:t>*</m:t>
                </w:ins>
              </m:r>
              <m:d>
                <m:dPr>
                  <m:ctrlPr>
                    <w:ins w:id="229" w:author="Sturtevant, Brian -FS" w:date="2021-12-10T15:07:00Z">
                      <w:rPr>
                        <w:rFonts w:ascii="Cambria Math" w:hAnsi="Cambria Math"/>
                        <w:i/>
                        <w:iCs/>
                      </w:rPr>
                    </w:ins>
                  </m:ctrlPr>
                </m:dPr>
                <m:e>
                  <m:f>
                    <m:fPr>
                      <m:ctrlPr>
                        <w:ins w:id="230" w:author="Sturtevant, Brian -FS" w:date="2021-12-10T15:07:00Z">
                          <w:rPr>
                            <w:rFonts w:ascii="Cambria Math" w:hAnsi="Cambria Math"/>
                            <w:i/>
                            <w:iCs/>
                          </w:rPr>
                        </w:ins>
                      </m:ctrlPr>
                    </m:fPr>
                    <m:num>
                      <m:r>
                        <w:ins w:id="231" w:author="Sturtevant, Brian -FS" w:date="2021-12-10T15:07:00Z">
                          <w:rPr>
                            <w:rFonts w:ascii="Cambria Math" w:hAnsi="Cambria Math"/>
                          </w:rPr>
                          <m:t>1</m:t>
                        </w:ins>
                      </m:r>
                    </m:num>
                    <m:den>
                      <m:sSub>
                        <m:sSubPr>
                          <m:ctrlPr>
                            <w:ins w:id="232" w:author="Sturtevant, Brian -FS" w:date="2021-12-10T15:07:00Z">
                              <w:rPr>
                                <w:rFonts w:ascii="Cambria Math" w:hAnsi="Cambria Math"/>
                                <w:i/>
                                <w:iCs/>
                              </w:rPr>
                            </w:ins>
                          </m:ctrlPr>
                        </m:sSubPr>
                        <m:e>
                          <m:r>
                            <w:ins w:id="233" w:author="Sturtevant, Brian -FS" w:date="2021-12-10T15:07:00Z">
                              <w:rPr>
                                <w:rFonts w:ascii="Cambria Math" w:hAnsi="Cambria Math"/>
                              </w:rPr>
                              <m:t>MaxLAI</m:t>
                            </w:ins>
                          </m:r>
                        </m:e>
                        <m:sub>
                          <m:r>
                            <w:ins w:id="234" w:author="Sturtevant, Brian -FS" w:date="2021-12-10T15:07:00Z">
                              <w:rPr>
                                <w:rFonts w:ascii="Cambria Math" w:hAnsi="Cambria Math"/>
                              </w:rPr>
                              <m:t>i</m:t>
                            </w:ins>
                          </m:r>
                        </m:sub>
                      </m:sSub>
                    </m:den>
                  </m:f>
                </m:e>
              </m:d>
              <m:r>
                <w:ins w:id="235" w:author="Miranda, Brian -FS" w:date="2022-04-25T10:25:00Z">
                  <w:rPr>
                    <w:rFonts w:ascii="Cambria Math" w:hAnsi="Cambria Math"/>
                  </w:rPr>
                  <m:t>)</m:t>
                </w:ins>
              </m:r>
              <m:r>
                <w:ins w:id="236" w:author="Sturtevant, Brian -FS" w:date="2021-12-10T15:08:00Z">
                  <w:rPr>
                    <w:rFonts w:ascii="Cambria Math" w:hAnsi="Cambria Math"/>
                  </w:rPr>
                  <m:t>≥1</m:t>
                </w:ins>
              </m:r>
            </m:e>
          </m:nary>
        </m:oMath>
      </m:oMathPara>
    </w:p>
    <w:p w14:paraId="494781A3" w14:textId="03279F05" w:rsidR="00557650" w:rsidRDefault="00773F14" w:rsidP="00FA0A88">
      <w:pPr>
        <w:pStyle w:val="ListParagraph"/>
        <w:numPr>
          <w:ilvl w:val="1"/>
          <w:numId w:val="4"/>
        </w:numPr>
        <w:rPr>
          <w:ins w:id="237" w:author="Sturtevant, Brian -FS" w:date="2021-12-13T09:06:00Z"/>
        </w:rPr>
      </w:pPr>
      <w:ins w:id="238" w:author="Sturtevant, Brian -FS" w:date="2021-12-10T15:17:00Z">
        <w:r>
          <w:t xml:space="preserve">Where </w:t>
        </w:r>
      </w:ins>
      <w:proofErr w:type="spellStart"/>
      <w:ins w:id="239" w:author="Sturtevant, Brian -FS" w:date="2021-12-13T08:56:00Z">
        <w:r w:rsidR="00FA0A88">
          <w:t>PCan</w:t>
        </w:r>
      </w:ins>
      <w:ins w:id="240" w:author="Sturtevant, Brian -FS" w:date="2021-12-13T08:57:00Z">
        <w:r w:rsidR="00FA0A88">
          <w:t>Area</w:t>
        </w:r>
        <w:r w:rsidR="00FA0A88">
          <w:rPr>
            <w:vertAlign w:val="subscript"/>
          </w:rPr>
          <w:t>Si</w:t>
        </w:r>
      </w:ins>
      <w:ins w:id="241" w:author="Sturtevant, Brian -FS" w:date="2021-12-13T08:58:00Z">
        <w:r w:rsidR="00FA0A88">
          <w:rPr>
            <w:vertAlign w:val="subscript"/>
          </w:rPr>
          <w:t>te</w:t>
        </w:r>
        <w:proofErr w:type="spellEnd"/>
        <w:r w:rsidR="00FA0A88">
          <w:t xml:space="preserve"> is estimated as &gt;1, </w:t>
        </w:r>
      </w:ins>
      <w:ins w:id="242" w:author="Sturtevant, Brian -FS" w:date="2021-12-13T08:59:00Z">
        <w:r w:rsidR="00FA0A88">
          <w:t xml:space="preserve">the </w:t>
        </w:r>
        <w:proofErr w:type="spellStart"/>
        <w:r w:rsidR="00FA0A88">
          <w:t>PCanArea</w:t>
        </w:r>
        <w:proofErr w:type="spellEnd"/>
        <w:r w:rsidR="00FA0A88">
          <w:t xml:space="preserve"> of cohorts are constrained to sum to 1, apportioning the canopy space </w:t>
        </w:r>
      </w:ins>
      <w:ins w:id="243" w:author="Sturtevant, Brian -FS" w:date="2021-12-13T09:00:00Z">
        <w:r w:rsidR="00FA0A88">
          <w:t>as function of their potential ca</w:t>
        </w:r>
      </w:ins>
      <w:ins w:id="244" w:author="Sturtevant, Brian -FS" w:date="2021-12-13T09:01:00Z">
        <w:r w:rsidR="00FA0A88">
          <w:t>nopy area</w:t>
        </w:r>
      </w:ins>
      <w:ins w:id="245" w:author="Sturtevant, Brian -FS" w:date="2021-12-13T09:04:00Z">
        <w:r w:rsidR="00FA0A88">
          <w:t xml:space="preserve"> relative to each other</w:t>
        </w:r>
      </w:ins>
    </w:p>
    <w:p w14:paraId="220C3A31" w14:textId="6B7B5464" w:rsidR="005C786F" w:rsidRDefault="00A10337">
      <w:pPr>
        <w:pStyle w:val="ListParagraph"/>
        <w:ind w:left="1800"/>
        <w:rPr>
          <w:ins w:id="246" w:author="Sturtevant, Brian -FS" w:date="2021-12-13T08:56:00Z"/>
        </w:rPr>
        <w:pPrChange w:id="247" w:author="Sturtevant, Brian -FS" w:date="2021-12-13T09:07:00Z">
          <w:pPr>
            <w:pStyle w:val="ListParagraph"/>
            <w:numPr>
              <w:numId w:val="4"/>
            </w:numPr>
            <w:ind w:left="1080" w:hanging="360"/>
          </w:pPr>
        </w:pPrChange>
      </w:pPr>
      <m:oMathPara>
        <m:oMath>
          <m:sSub>
            <m:sSubPr>
              <m:ctrlPr>
                <w:ins w:id="248" w:author="Sturtevant, Brian -FS" w:date="2021-12-13T09:07:00Z">
                  <w:rPr>
                    <w:rFonts w:ascii="Cambria Math" w:hAnsi="Cambria Math"/>
                    <w:i/>
                    <w:iCs/>
                  </w:rPr>
                </w:ins>
              </m:ctrlPr>
            </m:sSubPr>
            <m:e>
              <m:r>
                <w:ins w:id="249" w:author="Sturtevant, Brian -FS" w:date="2021-12-13T09:07:00Z">
                  <w:rPr>
                    <w:rFonts w:ascii="Cambria Math" w:hAnsi="Cambria Math"/>
                  </w:rPr>
                  <m:t>PCanArea.act</m:t>
                </w:ins>
              </m:r>
            </m:e>
            <m:sub>
              <m:r>
                <w:ins w:id="250" w:author="Sturtevant, Brian -FS" w:date="2021-12-13T09:07:00Z">
                  <w:rPr>
                    <w:rFonts w:ascii="Cambria Math" w:hAnsi="Cambria Math"/>
                  </w:rPr>
                  <m:t>i</m:t>
                </w:ins>
              </m:r>
            </m:sub>
          </m:sSub>
          <m:r>
            <w:ins w:id="251" w:author="Sturtevant, Brian -FS" w:date="2021-12-13T09:07:00Z">
              <w:rPr>
                <w:rFonts w:ascii="Cambria Math" w:hAnsi="Cambria Math"/>
              </w:rPr>
              <m:t>=</m:t>
            </w:ins>
          </m:r>
          <m:sSub>
            <m:sSubPr>
              <m:ctrlPr>
                <w:ins w:id="252" w:author="Sturtevant, Brian -FS" w:date="2021-12-13T09:07:00Z">
                  <w:rPr>
                    <w:rFonts w:ascii="Cambria Math" w:hAnsi="Cambria Math"/>
                    <w:i/>
                    <w:iCs/>
                  </w:rPr>
                </w:ins>
              </m:ctrlPr>
            </m:sSubPr>
            <m:e>
              <m:r>
                <w:ins w:id="253" w:author="Sturtevant, Brian -FS" w:date="2021-12-13T09:07:00Z">
                  <w:rPr>
                    <w:rFonts w:ascii="Cambria Math" w:hAnsi="Cambria Math"/>
                  </w:rPr>
                  <m:t>PCanArea.pot</m:t>
                </w:ins>
              </m:r>
            </m:e>
            <m:sub>
              <m:r>
                <w:ins w:id="254" w:author="Sturtevant, Brian -FS" w:date="2021-12-13T09:07:00Z">
                  <w:rPr>
                    <w:rFonts w:ascii="Cambria Math" w:hAnsi="Cambria Math"/>
                  </w:rPr>
                  <m:t>i</m:t>
                </w:ins>
              </m:r>
            </m:sub>
          </m:sSub>
          <m:r>
            <w:ins w:id="255" w:author="Sturtevant, Brian -FS" w:date="2021-12-13T09:07:00Z">
              <w:rPr>
                <w:rFonts w:ascii="Cambria Math" w:hAnsi="Cambria Math"/>
              </w:rPr>
              <m:t>/</m:t>
            </w:ins>
          </m:r>
          <m:nary>
            <m:naryPr>
              <m:chr m:val="∑"/>
              <m:limLoc m:val="subSup"/>
              <m:ctrlPr>
                <w:ins w:id="256" w:author="Sturtevant, Brian -FS" w:date="2021-12-13T09:08:00Z">
                  <w:rPr>
                    <w:rFonts w:ascii="Cambria Math" w:hAnsi="Cambria Math"/>
                    <w:i/>
                    <w:iCs/>
                  </w:rPr>
                </w:ins>
              </m:ctrlPr>
            </m:naryPr>
            <m:sub>
              <m:r>
                <w:ins w:id="257" w:author="Sturtevant, Brian -FS" w:date="2021-12-13T09:08:00Z">
                  <w:rPr>
                    <w:rFonts w:ascii="Cambria Math" w:hAnsi="Cambria Math"/>
                  </w:rPr>
                  <m:t>n</m:t>
                </w:ins>
              </m:r>
            </m:sub>
            <m:sup>
              <m:r>
                <w:ins w:id="258" w:author="Sturtevant, Brian -FS" w:date="2021-12-13T09:08:00Z">
                  <w:rPr>
                    <w:rFonts w:ascii="Cambria Math" w:hAnsi="Cambria Math"/>
                  </w:rPr>
                  <m:t>i</m:t>
                </w:ins>
              </m:r>
            </m:sup>
            <m:e>
              <m:sSub>
                <m:sSubPr>
                  <m:ctrlPr>
                    <w:ins w:id="259" w:author="Sturtevant, Brian -FS" w:date="2021-12-13T09:08:00Z">
                      <w:rPr>
                        <w:rFonts w:ascii="Cambria Math" w:hAnsi="Cambria Math"/>
                        <w:i/>
                        <w:iCs/>
                      </w:rPr>
                    </w:ins>
                  </m:ctrlPr>
                </m:sSubPr>
                <m:e>
                  <m:r>
                    <w:ins w:id="260" w:author="Sturtevant, Brian -FS" w:date="2021-12-13T09:08:00Z">
                      <w:rPr>
                        <w:rFonts w:ascii="Cambria Math" w:hAnsi="Cambria Math"/>
                      </w:rPr>
                      <m:t>PCanArea.pot</m:t>
                    </w:ins>
                  </m:r>
                </m:e>
                <m:sub>
                  <m:r>
                    <w:ins w:id="261" w:author="Sturtevant, Brian -FS" w:date="2021-12-13T09:08:00Z">
                      <w:rPr>
                        <w:rFonts w:ascii="Cambria Math" w:hAnsi="Cambria Math"/>
                      </w:rPr>
                      <m:t>i</m:t>
                    </w:ins>
                  </m:r>
                </m:sub>
              </m:sSub>
            </m:e>
          </m:nary>
        </m:oMath>
      </m:oMathPara>
    </w:p>
    <w:p w14:paraId="33C42A3F" w14:textId="6B41F84E" w:rsidR="005C786F" w:rsidDel="005C00D3" w:rsidRDefault="005C786F" w:rsidP="005C786F">
      <w:pPr>
        <w:pStyle w:val="ListParagraph"/>
        <w:numPr>
          <w:ilvl w:val="1"/>
          <w:numId w:val="4"/>
        </w:numPr>
        <w:rPr>
          <w:ins w:id="262" w:author="Sturtevant, Brian -FS" w:date="2021-12-13T09:11:00Z"/>
          <w:del w:id="263" w:author="Miranda, Brian -FS" w:date="2022-04-25T10:24:00Z"/>
        </w:rPr>
      </w:pPr>
      <w:ins w:id="264" w:author="Sturtevant, Brian -FS" w:date="2021-12-13T09:09:00Z">
        <w:del w:id="265" w:author="Miranda, Brian -FS" w:date="2022-04-25T10:24:00Z">
          <w:r w:rsidDel="005C00D3">
            <w:delText>LAI and Foliage biomass are then back-calculated as a function of the tree-species</w:delText>
          </w:r>
        </w:del>
      </w:ins>
      <w:ins w:id="266" w:author="Sturtevant, Brian -FS" w:date="2021-12-13T09:10:00Z">
        <w:del w:id="267" w:author="Miranda, Brian -FS" w:date="2022-04-25T10:24:00Z">
          <w:r w:rsidDel="005C00D3">
            <w:delText xml:space="preserve"> cohort proportion of canopy area</w:delText>
          </w:r>
        </w:del>
      </w:ins>
    </w:p>
    <w:p w14:paraId="141C5C63" w14:textId="396222E4" w:rsidR="005C786F" w:rsidRPr="005C786F" w:rsidDel="005C00D3" w:rsidRDefault="00A10337">
      <w:pPr>
        <w:ind w:left="720"/>
        <w:rPr>
          <w:ins w:id="268" w:author="Sturtevant, Brian -FS" w:date="2021-12-13T09:11:00Z"/>
          <w:del w:id="269" w:author="Miranda, Brian -FS" w:date="2022-04-25T10:24:00Z"/>
          <w:rFonts w:eastAsiaTheme="minorEastAsia"/>
          <w:iCs/>
        </w:rPr>
        <w:pPrChange w:id="270" w:author="Sturtevant, Brian -FS" w:date="2021-12-13T09:11:00Z">
          <w:pPr>
            <w:pStyle w:val="ListParagraph"/>
            <w:numPr>
              <w:numId w:val="4"/>
            </w:numPr>
            <w:ind w:left="1080" w:hanging="360"/>
          </w:pPr>
        </w:pPrChange>
      </w:pPr>
      <m:oMathPara>
        <m:oMath>
          <m:sSub>
            <m:sSubPr>
              <m:ctrlPr>
                <w:ins w:id="271" w:author="Sturtevant, Brian -FS" w:date="2021-12-13T09:11:00Z">
                  <w:del w:id="272" w:author="Miranda, Brian -FS" w:date="2022-04-25T10:24:00Z">
                    <w:rPr>
                      <w:rFonts w:ascii="Cambria Math" w:hAnsi="Cambria Math"/>
                      <w:i/>
                      <w:iCs/>
                    </w:rPr>
                  </w:del>
                </w:ins>
              </m:ctrlPr>
            </m:sSubPr>
            <m:e>
              <m:r>
                <w:ins w:id="273" w:author="Sturtevant, Brian -FS" w:date="2021-12-13T09:11:00Z">
                  <w:del w:id="274" w:author="Miranda, Brian -FS" w:date="2022-04-25T10:24:00Z">
                    <w:rPr>
                      <w:rFonts w:ascii="Cambria Math" w:hAnsi="Cambria Math"/>
                    </w:rPr>
                    <m:t>LA</m:t>
                  </w:del>
                </w:ins>
              </m:r>
              <m:r>
                <w:ins w:id="275" w:author="Sturtevant, Brian -FS" w:date="2021-12-13T09:11:00Z">
                  <w:del w:id="276" w:author="Miranda, Brian -FS" w:date="2022-04-25T10:24:00Z">
                    <w:rPr>
                      <w:rFonts w:ascii="Cambria Math" w:hAnsi="Cambria Math"/>
                      <w:rPrChange w:id="277" w:author="Sturtevant, Brian -FS" w:date="2021-12-13T09:11:00Z">
                        <w:rPr/>
                      </w:rPrChange>
                    </w:rPr>
                    <m:t>I.</m:t>
                  </w:del>
                </w:ins>
              </m:r>
              <m:r>
                <w:ins w:id="278" w:author="Sturtevant, Brian -FS" w:date="2021-12-13T09:11:00Z">
                  <w:del w:id="279" w:author="Miranda, Brian -FS" w:date="2022-04-25T10:24:00Z">
                    <w:rPr>
                      <w:rFonts w:ascii="Cambria Math" w:hAnsi="Cambria Math"/>
                    </w:rPr>
                    <m:t>act</m:t>
                  </w:del>
                </w:ins>
              </m:r>
            </m:e>
            <m:sub>
              <m:r>
                <w:ins w:id="280" w:author="Sturtevant, Brian -FS" w:date="2021-12-13T09:11:00Z">
                  <w:del w:id="281" w:author="Miranda, Brian -FS" w:date="2022-04-25T10:24:00Z">
                    <w:rPr>
                      <w:rFonts w:ascii="Cambria Math" w:hAnsi="Cambria Math"/>
                      <w:rPrChange w:id="282" w:author="Sturtevant, Brian -FS" w:date="2021-12-13T09:11:00Z">
                        <w:rPr/>
                      </w:rPrChange>
                    </w:rPr>
                    <m:t>i</m:t>
                  </w:del>
                </w:ins>
              </m:r>
            </m:sub>
          </m:sSub>
          <m:r>
            <w:ins w:id="283" w:author="Sturtevant, Brian -FS" w:date="2021-12-13T09:11:00Z">
              <w:del w:id="284" w:author="Miranda, Brian -FS" w:date="2022-04-25T10:24:00Z">
                <w:rPr>
                  <w:rFonts w:ascii="Cambria Math" w:hAnsi="Cambria Math"/>
                  <w:rPrChange w:id="285" w:author="Sturtevant, Brian -FS" w:date="2021-12-13T09:11:00Z">
                    <w:rPr/>
                  </w:rPrChange>
                </w:rPr>
                <m:t>=</m:t>
              </w:del>
            </w:ins>
          </m:r>
          <m:sSub>
            <m:sSubPr>
              <m:ctrlPr>
                <w:ins w:id="286" w:author="Sturtevant, Brian -FS" w:date="2021-12-13T09:13:00Z">
                  <w:del w:id="287" w:author="Miranda, Brian -FS" w:date="2022-04-25T10:24:00Z">
                    <w:rPr>
                      <w:rFonts w:ascii="Cambria Math" w:hAnsi="Cambria Math"/>
                      <w:i/>
                      <w:iCs/>
                    </w:rPr>
                  </w:del>
                </w:ins>
              </m:ctrlPr>
            </m:sSubPr>
            <m:e>
              <m:r>
                <w:ins w:id="288" w:author="Sturtevant, Brian -FS" w:date="2021-12-13T09:13:00Z">
                  <w:del w:id="289" w:author="Miranda, Brian -FS" w:date="2022-04-25T10:24:00Z">
                    <w:rPr>
                      <w:rFonts w:ascii="Cambria Math" w:hAnsi="Cambria Math"/>
                    </w:rPr>
                    <m:t>MaxLAI</m:t>
                  </w:del>
                </w:ins>
              </m:r>
            </m:e>
            <m:sub>
              <m:r>
                <w:ins w:id="290" w:author="Sturtevant, Brian -FS" w:date="2021-12-13T09:13:00Z">
                  <w:del w:id="291" w:author="Miranda, Brian -FS" w:date="2022-04-25T10:24:00Z">
                    <w:rPr>
                      <w:rFonts w:ascii="Cambria Math" w:hAnsi="Cambria Math"/>
                    </w:rPr>
                    <m:t>i</m:t>
                  </w:del>
                </w:ins>
              </m:r>
            </m:sub>
          </m:sSub>
          <m:r>
            <w:ins w:id="292" w:author="Sturtevant, Brian -FS" w:date="2021-12-13T09:13:00Z">
              <w:del w:id="293" w:author="Miranda, Brian -FS" w:date="2022-04-25T10:24:00Z">
                <w:rPr>
                  <w:rFonts w:ascii="Cambria Math" w:hAnsi="Cambria Math"/>
                </w:rPr>
                <m:t>*</m:t>
              </w:del>
            </w:ins>
          </m:r>
          <m:sSub>
            <m:sSubPr>
              <m:ctrlPr>
                <w:ins w:id="294" w:author="Sturtevant, Brian -FS" w:date="2021-12-13T09:13:00Z">
                  <w:del w:id="295" w:author="Miranda, Brian -FS" w:date="2022-04-25T10:24:00Z">
                    <w:rPr>
                      <w:rFonts w:ascii="Cambria Math" w:hAnsi="Cambria Math"/>
                      <w:i/>
                      <w:iCs/>
                    </w:rPr>
                  </w:del>
                </w:ins>
              </m:ctrlPr>
            </m:sSubPr>
            <m:e>
              <m:r>
                <w:ins w:id="296" w:author="Sturtevant, Brian -FS" w:date="2021-12-13T09:13:00Z">
                  <w:del w:id="297" w:author="Miranda, Brian -FS" w:date="2022-04-25T10:24:00Z">
                    <w:rPr>
                      <w:rFonts w:ascii="Cambria Math" w:hAnsi="Cambria Math"/>
                    </w:rPr>
                    <m:t>PCanArea.act</m:t>
                  </w:del>
                </w:ins>
              </m:r>
            </m:e>
            <m:sub>
              <m:r>
                <w:ins w:id="298" w:author="Sturtevant, Brian -FS" w:date="2021-12-13T09:13:00Z">
                  <w:del w:id="299" w:author="Miranda, Brian -FS" w:date="2022-04-25T10:24:00Z">
                    <w:rPr>
                      <w:rFonts w:ascii="Cambria Math" w:hAnsi="Cambria Math"/>
                    </w:rPr>
                    <m:t>i</m:t>
                  </w:del>
                </w:ins>
              </m:r>
            </m:sub>
          </m:sSub>
        </m:oMath>
      </m:oMathPara>
    </w:p>
    <w:p w14:paraId="770B43B2" w14:textId="597FC881" w:rsidR="005C786F" w:rsidRPr="005C786F" w:rsidDel="005C00D3" w:rsidRDefault="00A10337">
      <w:pPr>
        <w:ind w:left="720"/>
        <w:rPr>
          <w:ins w:id="300" w:author="Sturtevant, Brian -FS" w:date="2021-12-13T09:10:00Z"/>
          <w:del w:id="301" w:author="Miranda, Brian -FS" w:date="2022-04-25T10:24:00Z"/>
          <w:rFonts w:eastAsiaTheme="minorEastAsia"/>
          <w:iCs/>
        </w:rPr>
        <w:pPrChange w:id="302" w:author="Sturtevant, Brian -FS" w:date="2021-12-13T09:10:00Z">
          <w:pPr>
            <w:pStyle w:val="ListParagraph"/>
            <w:numPr>
              <w:numId w:val="4"/>
            </w:numPr>
            <w:ind w:left="1080" w:hanging="360"/>
          </w:pPr>
        </w:pPrChange>
      </w:pPr>
      <m:oMathPara>
        <m:oMath>
          <m:sSub>
            <m:sSubPr>
              <m:ctrlPr>
                <w:ins w:id="303" w:author="Sturtevant, Brian -FS" w:date="2021-12-13T09:10:00Z">
                  <w:del w:id="304" w:author="Miranda, Brian -FS" w:date="2022-04-25T10:24:00Z">
                    <w:rPr>
                      <w:rFonts w:ascii="Cambria Math" w:hAnsi="Cambria Math"/>
                      <w:i/>
                      <w:iCs/>
                    </w:rPr>
                  </w:del>
                </w:ins>
              </m:ctrlPr>
            </m:sSubPr>
            <m:e>
              <m:r>
                <w:ins w:id="305" w:author="Sturtevant, Brian -FS" w:date="2021-12-13T09:10:00Z">
                  <w:del w:id="306" w:author="Miranda, Brian -FS" w:date="2022-04-25T10:24:00Z">
                    <w:rPr>
                      <w:rFonts w:ascii="Cambria Math" w:hAnsi="Cambria Math"/>
                    </w:rPr>
                    <m:t>F</m:t>
                  </w:del>
                </w:ins>
              </m:r>
              <m:r>
                <w:ins w:id="307" w:author="Sturtevant, Brian -FS" w:date="2021-12-13T09:10:00Z">
                  <w:del w:id="308" w:author="Miranda, Brian -FS" w:date="2022-04-25T10:24:00Z">
                    <w:rPr>
                      <w:rFonts w:ascii="Cambria Math" w:hAnsi="Cambria Math"/>
                      <w:rPrChange w:id="309" w:author="Sturtevant, Brian -FS" w:date="2021-12-13T09:10:00Z">
                        <w:rPr/>
                      </w:rPrChange>
                    </w:rPr>
                    <m:t>oliage.</m:t>
                  </w:del>
                </w:ins>
              </m:r>
              <m:r>
                <w:ins w:id="310" w:author="Sturtevant, Brian -FS" w:date="2021-12-13T09:10:00Z">
                  <w:del w:id="311" w:author="Miranda, Brian -FS" w:date="2022-04-25T10:24:00Z">
                    <w:rPr>
                      <w:rFonts w:ascii="Cambria Math" w:hAnsi="Cambria Math"/>
                    </w:rPr>
                    <m:t>act</m:t>
                  </w:del>
                </w:ins>
              </m:r>
            </m:e>
            <m:sub>
              <m:r>
                <w:ins w:id="312" w:author="Sturtevant, Brian -FS" w:date="2021-12-13T09:10:00Z">
                  <w:del w:id="313" w:author="Miranda, Brian -FS" w:date="2022-04-25T10:24:00Z">
                    <w:rPr>
                      <w:rFonts w:ascii="Cambria Math" w:hAnsi="Cambria Math"/>
                      <w:rPrChange w:id="314" w:author="Sturtevant, Brian -FS" w:date="2021-12-13T09:10:00Z">
                        <w:rPr/>
                      </w:rPrChange>
                    </w:rPr>
                    <m:t>i</m:t>
                  </w:del>
                </w:ins>
              </m:r>
            </m:sub>
          </m:sSub>
          <m:r>
            <w:ins w:id="315" w:author="Sturtevant, Brian -FS" w:date="2021-12-13T09:10:00Z">
              <w:del w:id="316" w:author="Miranda, Brian -FS" w:date="2022-04-25T10:24:00Z">
                <w:rPr>
                  <w:rFonts w:ascii="Cambria Math" w:hAnsi="Cambria Math"/>
                  <w:rPrChange w:id="317" w:author="Sturtevant, Brian -FS" w:date="2021-12-13T09:10:00Z">
                    <w:rPr/>
                  </w:rPrChange>
                </w:rPr>
                <m:t>=</m:t>
              </w:del>
            </w:ins>
          </m:r>
          <m:sSub>
            <m:sSubPr>
              <m:ctrlPr>
                <w:ins w:id="318" w:author="Sturtevant, Brian -FS" w:date="2021-12-13T09:13:00Z">
                  <w:del w:id="319" w:author="Miranda, Brian -FS" w:date="2022-04-25T10:24:00Z">
                    <w:rPr>
                      <w:rFonts w:ascii="Cambria Math" w:hAnsi="Cambria Math"/>
                      <w:i/>
                      <w:iCs/>
                    </w:rPr>
                  </w:del>
                </w:ins>
              </m:ctrlPr>
            </m:sSubPr>
            <m:e>
              <m:r>
                <w:ins w:id="320" w:author="Sturtevant, Brian -FS" w:date="2021-12-13T09:13:00Z">
                  <w:del w:id="321" w:author="Miranda, Brian -FS" w:date="2022-04-25T10:24:00Z">
                    <w:rPr>
                      <w:rFonts w:ascii="Cambria Math" w:hAnsi="Cambria Math"/>
                    </w:rPr>
                    <m:t>LAI.act</m:t>
                  </w:del>
                </w:ins>
              </m:r>
            </m:e>
            <m:sub>
              <m:r>
                <w:ins w:id="322" w:author="Sturtevant, Brian -FS" w:date="2021-12-13T09:13:00Z">
                  <w:del w:id="323" w:author="Miranda, Brian -FS" w:date="2022-04-25T10:24:00Z">
                    <w:rPr>
                      <w:rFonts w:ascii="Cambria Math" w:hAnsi="Cambria Math"/>
                    </w:rPr>
                    <m:t>i</m:t>
                  </w:del>
                </w:ins>
              </m:r>
            </m:sub>
          </m:sSub>
          <m:r>
            <w:ins w:id="324" w:author="Sturtevant, Brian -FS" w:date="2021-12-13T09:13:00Z">
              <w:del w:id="325" w:author="Miranda, Brian -FS" w:date="2022-04-25T10:24:00Z">
                <w:rPr>
                  <w:rFonts w:ascii="Cambria Math" w:hAnsi="Cambria Math"/>
                </w:rPr>
                <m:t>*</m:t>
              </w:del>
            </w:ins>
          </m:r>
          <m:sSub>
            <m:sSubPr>
              <m:ctrlPr>
                <w:ins w:id="326" w:author="Sturtevant, Brian -FS" w:date="2021-12-13T09:14:00Z">
                  <w:del w:id="327" w:author="Miranda, Brian -FS" w:date="2022-04-25T10:24:00Z">
                    <w:rPr>
                      <w:rFonts w:ascii="Cambria Math" w:hAnsi="Cambria Math"/>
                      <w:i/>
                      <w:iCs/>
                    </w:rPr>
                  </w:del>
                </w:ins>
              </m:ctrlPr>
            </m:sSubPr>
            <m:e>
              <m:r>
                <w:ins w:id="328" w:author="Sturtevant, Brian -FS" w:date="2021-12-13T09:14:00Z">
                  <w:del w:id="329" w:author="Miranda, Brian -FS" w:date="2022-04-25T10:24:00Z">
                    <w:rPr>
                      <w:rFonts w:ascii="Cambria Math" w:hAnsi="Cambria Math"/>
                    </w:rPr>
                    <m:t>SLWmax</m:t>
                  </w:del>
                </w:ins>
              </m:r>
            </m:e>
            <m:sub>
              <m:r>
                <w:ins w:id="330" w:author="Sturtevant, Brian -FS" w:date="2021-12-13T09:14:00Z">
                  <w:del w:id="331" w:author="Miranda, Brian -FS" w:date="2022-04-25T10:24:00Z">
                    <w:rPr>
                      <w:rFonts w:ascii="Cambria Math" w:hAnsi="Cambria Math"/>
                    </w:rPr>
                    <m:t>i</m:t>
                  </w:del>
                </w:ins>
              </m:r>
            </m:sub>
          </m:sSub>
        </m:oMath>
      </m:oMathPara>
    </w:p>
    <w:p w14:paraId="611625C0" w14:textId="728B9060" w:rsidR="004A6CC7" w:rsidRDefault="004A6CC7" w:rsidP="00AC3784">
      <w:pPr>
        <w:pStyle w:val="ListParagraph"/>
        <w:numPr>
          <w:ilvl w:val="1"/>
          <w:numId w:val="4"/>
        </w:numPr>
        <w:rPr>
          <w:ins w:id="332" w:author="Miranda, Brian -FS" w:date="2022-04-25T09:36:00Z"/>
        </w:rPr>
      </w:pPr>
      <w:ins w:id="333" w:author="Sturtevant, Brian -FS" w:date="2021-12-13T09:17:00Z">
        <w:del w:id="334" w:author="Miranda, Brian -FS" w:date="2022-04-25T09:37:00Z">
          <w:r w:rsidDel="00AC3784">
            <w:delText>Site-level LAI is then calculated as the sum</w:delText>
          </w:r>
        </w:del>
      </w:ins>
      <w:ins w:id="335" w:author="Sturtevant, Brian -FS" w:date="2021-12-13T09:18:00Z">
        <w:del w:id="336" w:author="Miranda, Brian -FS" w:date="2022-04-25T09:37:00Z">
          <w:r w:rsidDel="00AC3784">
            <w:delText xml:space="preserve"> of </w:delText>
          </w:r>
        </w:del>
      </w:ins>
      <w:ins w:id="337" w:author="Sturtevant, Brian -FS" w:date="2021-12-13T09:20:00Z">
        <w:del w:id="338" w:author="Miranda, Brian -FS" w:date="2022-04-25T09:37:00Z">
          <w:r w:rsidDel="00AC3784">
            <w:delText>the actual LAI for all tree species in the canopy (i</w:delText>
          </w:r>
        </w:del>
      </w:ins>
      <w:ins w:id="339" w:author="Sturtevant, Brian -FS" w:date="2021-12-13T09:21:00Z">
        <w:del w:id="340" w:author="Miranda, Brian -FS" w:date="2022-04-25T09:37:00Z">
          <w:r w:rsidDel="00AC3784">
            <w:delText>.e., the sum of ma</w:delText>
          </w:r>
        </w:del>
      </w:ins>
      <w:ins w:id="341" w:author="Sturtevant, Brian -FS" w:date="2021-12-13T09:17:00Z">
        <w:del w:id="342" w:author="Miranda, Brian -FS" w:date="2022-04-25T09:37:00Z">
          <w:r w:rsidDel="00AC3784">
            <w:delText>ximum</w:delText>
          </w:r>
        </w:del>
      </w:ins>
      <w:ins w:id="343" w:author="Miranda, Brian -FS" w:date="2022-04-25T09:37:00Z">
        <w:r w:rsidR="00AC3784">
          <w:t>Once</w:t>
        </w:r>
      </w:ins>
      <w:ins w:id="344" w:author="Sturtevant, Brian -FS" w:date="2021-12-13T09:17:00Z">
        <w:del w:id="345" w:author="Miranda, Brian -FS" w:date="2022-04-25T09:37:00Z">
          <w:r w:rsidDel="00AC3784">
            <w:delText xml:space="preserve"> LAI of tree species cohort</w:delText>
          </w:r>
        </w:del>
      </w:ins>
      <w:ins w:id="346" w:author="Sturtevant, Brian -FS" w:date="2021-12-13T09:21:00Z">
        <w:del w:id="347" w:author="Miranda, Brian -FS" w:date="2022-04-25T09:37:00Z">
          <w:r w:rsidDel="00AC3784">
            <w:delText>s</w:delText>
          </w:r>
        </w:del>
      </w:ins>
      <w:ins w:id="348" w:author="Sturtevant, Brian -FS" w:date="2021-12-13T09:18:00Z">
        <w:del w:id="349" w:author="Miranda, Brian -FS" w:date="2022-04-25T09:37:00Z">
          <w:r w:rsidDel="00AC3784">
            <w:delText xml:space="preserve"> multiplied by their respective proportions of the canopy layer</w:delText>
          </w:r>
        </w:del>
      </w:ins>
      <w:ins w:id="350" w:author="Sturtevant, Brian -FS" w:date="2021-12-13T09:21:00Z">
        <w:del w:id="351" w:author="Miranda, Brian -FS" w:date="2022-04-25T09:37:00Z">
          <w:r w:rsidDel="00AC3784">
            <w:delText>)</w:delText>
          </w:r>
        </w:del>
      </w:ins>
      <w:ins w:id="352" w:author="Miranda, Brian -FS" w:date="2022-04-25T09:37:00Z">
        <w:r w:rsidR="00AC3784">
          <w:t xml:space="preserve"> a cohort is constrained within a canopy layer (i.e., </w:t>
        </w:r>
        <w:proofErr w:type="spellStart"/>
        <w:r w:rsidR="00AC3784">
          <w:t>PCanArea.act</w:t>
        </w:r>
        <w:proofErr w:type="spellEnd"/>
        <w:r w:rsidR="00AC3784">
          <w:t xml:space="preserve"> &lt; PCanArea.pot), that cohort becomes permanently constrained to</w:t>
        </w:r>
      </w:ins>
      <w:ins w:id="353" w:author="Miranda, Brian -FS" w:date="2022-04-25T09:38:00Z">
        <w:r w:rsidR="00AC3784">
          <w:t xml:space="preserve"> that canopy </w:t>
        </w:r>
        <w:r w:rsidR="00AC3784">
          <w:lastRenderedPageBreak/>
          <w:t>proportion.  This limit is stored as a growing space limitation (</w:t>
        </w:r>
        <w:proofErr w:type="spellStart"/>
        <w:r w:rsidR="00AC3784">
          <w:t>Ca</w:t>
        </w:r>
      </w:ins>
      <w:ins w:id="354" w:author="Miranda, Brian -FS" w:date="2022-04-25T09:39:00Z">
        <w:r w:rsidR="00AC3784">
          <w:t>nopyGrowingSpace</w:t>
        </w:r>
        <w:proofErr w:type="spellEnd"/>
        <w:r w:rsidR="00AC3784">
          <w:t xml:space="preserve">) of the cohort, which is applied as </w:t>
        </w:r>
        <w:r w:rsidR="00FF7053">
          <w:t xml:space="preserve">an additional limit on </w:t>
        </w:r>
        <w:proofErr w:type="spellStart"/>
        <w:r w:rsidR="00FF7053">
          <w:t>PCanArea.</w:t>
        </w:r>
      </w:ins>
      <w:ins w:id="355" w:author="Miranda, Brian -FS" w:date="2022-04-25T09:40:00Z">
        <w:r w:rsidR="00FF7053">
          <w:t>act</w:t>
        </w:r>
        <w:proofErr w:type="spellEnd"/>
        <w:r w:rsidR="00FF7053">
          <w:t>.</w:t>
        </w:r>
      </w:ins>
      <w:ins w:id="356" w:author="Miranda, Brian -FS" w:date="2022-04-25T10:16:00Z">
        <w:r w:rsidR="005C00D3">
          <w:t xml:space="preserve">  </w:t>
        </w:r>
        <w:proofErr w:type="spellStart"/>
        <w:r w:rsidR="005C00D3">
          <w:t>CanopyGrowingSpace</w:t>
        </w:r>
        <w:proofErr w:type="spellEnd"/>
        <w:r w:rsidR="005C00D3">
          <w:t xml:space="preserve"> initializes as a value of 1.0 (no limit</w:t>
        </w:r>
        <w:proofErr w:type="gramStart"/>
        <w:r w:rsidR="005C00D3">
          <w:t>), and</w:t>
        </w:r>
        <w:proofErr w:type="gramEnd"/>
        <w:r w:rsidR="005C00D3">
          <w:t xml:space="preserve"> </w:t>
        </w:r>
      </w:ins>
      <w:ins w:id="357" w:author="Miranda, Brian -FS" w:date="2022-04-25T10:17:00Z">
        <w:r w:rsidR="005C00D3">
          <w:t xml:space="preserve">is only reduced when </w:t>
        </w:r>
        <w:proofErr w:type="spellStart"/>
        <w:r w:rsidR="005C00D3">
          <w:t>PCanArea.act</w:t>
        </w:r>
        <w:proofErr w:type="spellEnd"/>
        <w:r w:rsidR="005C00D3">
          <w:t xml:space="preserve"> &lt; PCanArea.pot. If a cohort is never in a fully filled canopy layer, </w:t>
        </w:r>
        <w:proofErr w:type="spellStart"/>
        <w:r w:rsidR="005C00D3">
          <w:t>CanopyGrowing</w:t>
        </w:r>
      </w:ins>
      <w:ins w:id="358" w:author="Miranda, Brian -FS" w:date="2022-04-25T10:18:00Z">
        <w:r w:rsidR="005C00D3">
          <w:t>Space</w:t>
        </w:r>
        <w:proofErr w:type="spellEnd"/>
        <w:r w:rsidR="005C00D3">
          <w:t xml:space="preserve"> will not be changed from its initial value.</w:t>
        </w:r>
      </w:ins>
      <w:ins w:id="359" w:author="Miranda, Brian -FS" w:date="2022-04-25T10:16:00Z">
        <w:r w:rsidR="005C00D3">
          <w:br/>
        </w:r>
      </w:ins>
    </w:p>
    <w:p w14:paraId="23E7CD15" w14:textId="77945102" w:rsidR="00AC3784" w:rsidDel="005C00D3" w:rsidRDefault="00AC3784" w:rsidP="00AC3784">
      <w:pPr>
        <w:pStyle w:val="ListParagraph"/>
        <w:numPr>
          <w:ilvl w:val="1"/>
          <w:numId w:val="4"/>
        </w:numPr>
        <w:rPr>
          <w:ins w:id="360" w:author="Sturtevant, Brian -FS" w:date="2021-12-13T09:18:00Z"/>
          <w:del w:id="361" w:author="Miranda, Brian -FS" w:date="2022-04-25T10:15:00Z"/>
        </w:rPr>
        <w:pPrChange w:id="362" w:author="Miranda, Brian -FS" w:date="2022-04-25T09:36:00Z">
          <w:pPr>
            <w:pStyle w:val="ListParagraph"/>
            <w:numPr>
              <w:numId w:val="7"/>
            </w:numPr>
            <w:ind w:left="1800" w:hanging="360"/>
          </w:pPr>
        </w:pPrChange>
      </w:pPr>
    </w:p>
    <w:p w14:paraId="45A9CDA2" w14:textId="58C1305D" w:rsidR="00AC3784" w:rsidRPr="00AC3784" w:rsidDel="00AC3784" w:rsidRDefault="004A6CC7" w:rsidP="00AC3784">
      <w:pPr>
        <w:pStyle w:val="ListParagraph"/>
        <w:numPr>
          <w:ilvl w:val="0"/>
          <w:numId w:val="6"/>
        </w:numPr>
        <w:rPr>
          <w:ins w:id="363" w:author="Sturtevant, Brian -FS" w:date="2021-12-13T09:18:00Z"/>
          <w:del w:id="364" w:author="Miranda, Brian -FS" w:date="2022-04-25T09:36:00Z"/>
          <w:rFonts w:eastAsiaTheme="minorEastAsia"/>
          <w:iCs/>
          <w:rPrChange w:id="365" w:author="Miranda, Brian -FS" w:date="2022-04-25T09:35:00Z">
            <w:rPr>
              <w:ins w:id="366" w:author="Sturtevant, Brian -FS" w:date="2021-12-13T09:18:00Z"/>
              <w:del w:id="367" w:author="Miranda, Brian -FS" w:date="2022-04-25T09:36:00Z"/>
            </w:rPr>
          </w:rPrChange>
        </w:rPr>
        <w:pPrChange w:id="368" w:author="Miranda, Brian -FS" w:date="2022-04-25T09:36:00Z">
          <w:pPr>
            <w:ind w:left="720"/>
          </w:pPr>
        </w:pPrChange>
      </w:pPr>
      <w:ins w:id="369" w:author="Sturtevant, Brian -FS" w:date="2021-12-13T09:17:00Z">
        <w:del w:id="370" w:author="Miranda, Brian -FS" w:date="2022-04-25T10:15:00Z">
          <w:r w:rsidDel="005C00D3">
            <w:delText xml:space="preserve"> </w:delText>
          </w:r>
        </w:del>
      </w:ins>
      <m:oMath>
        <m:r>
          <w:ins w:id="371" w:author="Sturtevant, Brian -FS" w:date="2021-12-13T09:18:00Z">
            <w:del w:id="372" w:author="Miranda, Brian -FS" w:date="2022-04-25T10:15:00Z">
              <m:rPr>
                <m:sty m:val="p"/>
              </m:rPr>
              <w:rPr>
                <w:rFonts w:ascii="Cambria Math" w:hAnsi="Cambria Math"/>
              </w:rPr>
              <w:br/>
            </w:del>
          </w:ins>
        </m:r>
      </m:oMath>
      <m:oMathPara>
        <m:oMath>
          <m:sSub>
            <m:sSubPr>
              <m:ctrlPr>
                <w:ins w:id="373" w:author="Sturtevant, Brian -FS" w:date="2021-12-13T09:19:00Z">
                  <w:del w:id="374" w:author="Miranda, Brian -FS" w:date="2022-04-25T10:16:00Z">
                    <w:rPr>
                      <w:rFonts w:ascii="Cambria Math" w:hAnsi="Cambria Math"/>
                      <w:i/>
                      <w:iCs/>
                    </w:rPr>
                  </w:del>
                </w:ins>
              </m:ctrlPr>
            </m:sSubPr>
            <m:e>
              <m:r>
                <w:ins w:id="375" w:author="Sturtevant, Brian -FS" w:date="2021-12-13T09:19:00Z">
                  <w:del w:id="376" w:author="Miranda, Brian -FS" w:date="2022-04-25T10:16:00Z">
                    <w:rPr>
                      <w:rFonts w:ascii="Cambria Math" w:hAnsi="Cambria Math"/>
                    </w:rPr>
                    <m:t>LAI</m:t>
                  </w:del>
                </w:ins>
              </m:r>
            </m:e>
            <m:sub>
              <m:r>
                <w:ins w:id="377" w:author="Sturtevant, Brian -FS" w:date="2021-12-13T09:19:00Z">
                  <w:del w:id="378" w:author="Miranda, Brian -FS" w:date="2022-04-25T10:16:00Z">
                    <w:rPr>
                      <w:rFonts w:ascii="Cambria Math" w:hAnsi="Cambria Math"/>
                    </w:rPr>
                    <m:t>Site</m:t>
                  </w:del>
                </w:ins>
              </m:r>
            </m:sub>
          </m:sSub>
          <m:r>
            <w:ins w:id="379" w:author="Sturtevant, Brian -FS" w:date="2021-12-13T09:18:00Z">
              <w:del w:id="380" w:author="Miranda, Brian -FS" w:date="2022-04-25T10:15:00Z">
                <w:rPr>
                  <w:rFonts w:ascii="Cambria Math" w:hAnsi="Cambria Math"/>
                </w:rPr>
                <m:t>=</m:t>
              </w:del>
            </w:ins>
          </m:r>
          <m:nary>
            <m:naryPr>
              <m:chr m:val="∑"/>
              <m:limLoc m:val="subSup"/>
              <m:ctrlPr>
                <w:ins w:id="381" w:author="Sturtevant, Brian -FS" w:date="2021-12-13T09:19:00Z">
                  <w:del w:id="382" w:author="Miranda, Brian -FS" w:date="2022-04-25T10:15:00Z">
                    <w:rPr>
                      <w:rFonts w:ascii="Cambria Math" w:hAnsi="Cambria Math"/>
                      <w:i/>
                      <w:iCs/>
                    </w:rPr>
                  </w:del>
                </w:ins>
              </m:ctrlPr>
            </m:naryPr>
            <m:sub>
              <m:r>
                <w:ins w:id="383" w:author="Sturtevant, Brian -FS" w:date="2021-12-13T09:19:00Z">
                  <w:del w:id="384" w:author="Miranda, Brian -FS" w:date="2022-04-25T10:15:00Z">
                    <w:rPr>
                      <w:rFonts w:ascii="Cambria Math" w:hAnsi="Cambria Math"/>
                    </w:rPr>
                    <m:t>n</m:t>
                  </w:del>
                </w:ins>
              </m:r>
            </m:sub>
            <m:sup>
              <m:r>
                <w:ins w:id="385" w:author="Sturtevant, Brian -FS" w:date="2021-12-13T09:19:00Z">
                  <w:del w:id="386" w:author="Miranda, Brian -FS" w:date="2022-04-25T10:15:00Z">
                    <w:rPr>
                      <w:rFonts w:ascii="Cambria Math" w:hAnsi="Cambria Math"/>
                    </w:rPr>
                    <m:t>i</m:t>
                  </w:del>
                </w:ins>
              </m:r>
            </m:sup>
            <m:e>
              <m:sSub>
                <m:sSubPr>
                  <m:ctrlPr>
                    <w:ins w:id="387" w:author="Sturtevant, Brian -FS" w:date="2021-12-13T09:21:00Z">
                      <w:del w:id="388" w:author="Miranda, Brian -FS" w:date="2022-04-25T10:15:00Z">
                        <w:rPr>
                          <w:rFonts w:ascii="Cambria Math" w:hAnsi="Cambria Math"/>
                          <w:i/>
                          <w:iCs/>
                        </w:rPr>
                      </w:del>
                    </w:ins>
                  </m:ctrlPr>
                </m:sSubPr>
                <m:e>
                  <m:r>
                    <w:ins w:id="389" w:author="Sturtevant, Brian -FS" w:date="2021-12-13T09:21:00Z">
                      <w:del w:id="390" w:author="Miranda, Brian -FS" w:date="2022-04-25T10:15:00Z">
                        <w:rPr>
                          <w:rFonts w:ascii="Cambria Math" w:hAnsi="Cambria Math"/>
                        </w:rPr>
                        <m:t>LAI.act</m:t>
                      </w:del>
                    </w:ins>
                  </m:r>
                </m:e>
                <m:sub>
                  <m:r>
                    <w:ins w:id="391" w:author="Sturtevant, Brian -FS" w:date="2021-12-13T09:21:00Z">
                      <w:del w:id="392" w:author="Miranda, Brian -FS" w:date="2022-04-25T10:15:00Z">
                        <w:rPr>
                          <w:rFonts w:ascii="Cambria Math" w:hAnsi="Cambria Math"/>
                        </w:rPr>
                        <m:t>i</m:t>
                      </w:del>
                    </w:ins>
                  </m:r>
                </m:sub>
              </m:sSub>
            </m:e>
          </m:nary>
        </m:oMath>
      </m:oMathPara>
    </w:p>
    <w:p w14:paraId="24502055" w14:textId="48AC8B1D" w:rsidR="00FA0A88" w:rsidDel="006D4AF4" w:rsidRDefault="004A6CC7">
      <w:pPr>
        <w:pStyle w:val="ListParagraph"/>
        <w:numPr>
          <w:ilvl w:val="0"/>
          <w:numId w:val="4"/>
        </w:numPr>
        <w:rPr>
          <w:ins w:id="393" w:author="Sturtevant, Brian -FS" w:date="2021-12-10T14:08:00Z"/>
          <w:del w:id="394" w:author="Miranda, Brian -FS" w:date="2022-04-25T10:26:00Z"/>
        </w:rPr>
        <w:pPrChange w:id="395" w:author="Sturtevant, Brian -FS" w:date="2021-12-10T14:53:00Z">
          <w:pPr/>
        </w:pPrChange>
      </w:pPr>
      <w:ins w:id="396" w:author="Sturtevant, Brian -FS" w:date="2021-12-13T09:15:00Z">
        <w:r>
          <w:t>Given that tree species growth is now constrained by available canopy space (1</w:t>
        </w:r>
      </w:ins>
      <w:ins w:id="397" w:author="Sturtevant, Brian -FS" w:date="2021-12-13T09:16:00Z">
        <w:r>
          <w:t>-4 above),</w:t>
        </w:r>
      </w:ins>
      <w:ins w:id="398" w:author="Miranda, Brian -FS" w:date="2022-04-25T10:26:00Z">
        <w:r w:rsidR="006D4AF4">
          <w:t xml:space="preserve"> </w:t>
        </w:r>
      </w:ins>
      <w:ins w:id="399" w:author="Sturtevant, Brian -FS" w:date="2021-12-13T09:16:00Z">
        <w:del w:id="400" w:author="Miranda, Brian -FS" w:date="2022-04-25T10:26:00Z">
          <w:r w:rsidDel="006D4AF4">
            <w:delText xml:space="preserve"> </w:delText>
          </w:r>
        </w:del>
      </w:ins>
    </w:p>
    <w:p w14:paraId="09F9EBD5" w14:textId="0A6E0A94" w:rsidR="005A6411" w:rsidDel="006D4AF4" w:rsidRDefault="005A6411" w:rsidP="006D4AF4">
      <w:pPr>
        <w:pStyle w:val="ListParagraph"/>
        <w:numPr>
          <w:ilvl w:val="0"/>
          <w:numId w:val="4"/>
        </w:numPr>
        <w:rPr>
          <w:ins w:id="401" w:author="Sturtevant, Brian -FS" w:date="2021-12-10T14:08:00Z"/>
          <w:del w:id="402" w:author="Miranda, Brian -FS" w:date="2022-04-25T10:26:00Z"/>
        </w:rPr>
        <w:pPrChange w:id="403" w:author="Miranda, Brian -FS" w:date="2022-04-25T10:26:00Z">
          <w:pPr/>
        </w:pPrChange>
      </w:pPr>
    </w:p>
    <w:p w14:paraId="4467A510" w14:textId="4B985C95" w:rsidR="005A6411" w:rsidDel="006D4AF4" w:rsidRDefault="005A6411" w:rsidP="006D4AF4">
      <w:pPr>
        <w:pStyle w:val="ListParagraph"/>
        <w:rPr>
          <w:ins w:id="404" w:author="Sturtevant, Brian -FS" w:date="2021-12-10T14:08:00Z"/>
          <w:del w:id="405" w:author="Miranda, Brian -FS" w:date="2022-04-25T10:26:00Z"/>
        </w:rPr>
        <w:pPrChange w:id="406" w:author="Miranda, Brian -FS" w:date="2022-04-25T10:26:00Z">
          <w:pPr/>
        </w:pPrChange>
      </w:pPr>
    </w:p>
    <w:p w14:paraId="060221F3" w14:textId="7EBB8381" w:rsidR="005A6411" w:rsidDel="006D4AF4" w:rsidRDefault="005A6411" w:rsidP="006D4AF4">
      <w:pPr>
        <w:pStyle w:val="ListParagraph"/>
        <w:rPr>
          <w:ins w:id="407" w:author="Sturtevant, Brian -FS" w:date="2021-12-10T14:08:00Z"/>
          <w:del w:id="408" w:author="Miranda, Brian -FS" w:date="2022-04-25T10:26:00Z"/>
        </w:rPr>
        <w:pPrChange w:id="409" w:author="Miranda, Brian -FS" w:date="2022-04-25T10:26:00Z">
          <w:pPr/>
        </w:pPrChange>
      </w:pPr>
    </w:p>
    <w:p w14:paraId="30D39EB7" w14:textId="0D56C2EF" w:rsidR="005A6411" w:rsidDel="006D4AF4" w:rsidRDefault="005A6411" w:rsidP="006D4AF4">
      <w:pPr>
        <w:pStyle w:val="ListParagraph"/>
        <w:rPr>
          <w:ins w:id="410" w:author="Sturtevant, Brian -FS" w:date="2021-12-10T14:08:00Z"/>
          <w:del w:id="411" w:author="Miranda, Brian -FS" w:date="2022-04-25T10:26:00Z"/>
        </w:rPr>
        <w:pPrChange w:id="412" w:author="Miranda, Brian -FS" w:date="2022-04-25T10:26:00Z">
          <w:pPr/>
        </w:pPrChange>
      </w:pPr>
    </w:p>
    <w:p w14:paraId="65D1E422" w14:textId="5480F4C8" w:rsidR="005A6411" w:rsidDel="006D4AF4" w:rsidRDefault="005A6411" w:rsidP="006D4AF4">
      <w:pPr>
        <w:pStyle w:val="ListParagraph"/>
        <w:rPr>
          <w:ins w:id="413" w:author="Sturtevant, Brian -FS" w:date="2021-12-10T14:08:00Z"/>
          <w:del w:id="414" w:author="Miranda, Brian -FS" w:date="2022-04-25T10:26:00Z"/>
        </w:rPr>
        <w:pPrChange w:id="415" w:author="Miranda, Brian -FS" w:date="2022-04-25T10:26:00Z">
          <w:pPr/>
        </w:pPrChange>
      </w:pPr>
    </w:p>
    <w:p w14:paraId="209BF555" w14:textId="723B9211" w:rsidR="005A6411" w:rsidDel="006D4AF4" w:rsidRDefault="005A6411" w:rsidP="006D4AF4">
      <w:pPr>
        <w:pStyle w:val="ListParagraph"/>
        <w:rPr>
          <w:ins w:id="416" w:author="Sturtevant, Brian -FS" w:date="2021-12-10T14:08:00Z"/>
          <w:del w:id="417" w:author="Miranda, Brian -FS" w:date="2022-04-25T10:26:00Z"/>
        </w:rPr>
        <w:pPrChange w:id="418" w:author="Miranda, Brian -FS" w:date="2022-04-25T10:26:00Z">
          <w:pPr/>
        </w:pPrChange>
      </w:pPr>
    </w:p>
    <w:p w14:paraId="46EA1816" w14:textId="725F8837" w:rsidR="005A6411" w:rsidDel="006D4AF4" w:rsidRDefault="005A6411" w:rsidP="006D4AF4">
      <w:pPr>
        <w:pStyle w:val="ListParagraph"/>
        <w:rPr>
          <w:ins w:id="419" w:author="Sturtevant, Brian -FS" w:date="2021-12-10T14:08:00Z"/>
          <w:del w:id="420" w:author="Miranda, Brian -FS" w:date="2022-04-25T10:26:00Z"/>
        </w:rPr>
        <w:pPrChange w:id="421" w:author="Miranda, Brian -FS" w:date="2022-04-25T10:26:00Z">
          <w:pPr/>
        </w:pPrChange>
      </w:pPr>
    </w:p>
    <w:p w14:paraId="41576BAB" w14:textId="55F99180" w:rsidR="005A6411" w:rsidDel="006D4AF4" w:rsidRDefault="005A6411" w:rsidP="006D4AF4">
      <w:pPr>
        <w:pStyle w:val="ListParagraph"/>
        <w:rPr>
          <w:ins w:id="422" w:author="Sturtevant, Brian -FS" w:date="2021-12-10T14:08:00Z"/>
          <w:del w:id="423" w:author="Miranda, Brian -FS" w:date="2022-04-25T10:26:00Z"/>
        </w:rPr>
        <w:pPrChange w:id="424" w:author="Miranda, Brian -FS" w:date="2022-04-25T10:26:00Z">
          <w:pPr/>
        </w:pPrChange>
      </w:pPr>
    </w:p>
    <w:p w14:paraId="1AAC8271" w14:textId="2282DCB5" w:rsidR="005B4AB3" w:rsidRDefault="00191758" w:rsidP="006D4AF4">
      <w:pPr>
        <w:pStyle w:val="ListParagraph"/>
        <w:numPr>
          <w:ilvl w:val="0"/>
          <w:numId w:val="4"/>
        </w:numPr>
        <w:pPrChange w:id="425" w:author="Miranda, Brian -FS" w:date="2022-04-25T10:26:00Z">
          <w:pPr>
            <w:pStyle w:val="ListParagraph"/>
            <w:numPr>
              <w:ilvl w:val="1"/>
              <w:numId w:val="1"/>
            </w:numPr>
            <w:ind w:left="1440" w:hanging="360"/>
          </w:pPr>
        </w:pPrChange>
      </w:pPr>
      <w:del w:id="426" w:author="Miranda, Brian -FS" w:date="2022-04-25T10:26:00Z">
        <w:r w:rsidDel="006D4AF4">
          <w:delText>W</w:delText>
        </w:r>
      </w:del>
      <w:ins w:id="427" w:author="Miranda, Brian -FS" w:date="2022-04-25T10:26:00Z">
        <w:r w:rsidR="006D4AF4">
          <w:t>w</w:t>
        </w:r>
      </w:ins>
      <w:r>
        <w:t xml:space="preserve">e also realized that site-level biomass cannot be the sum of each cohort’s biomass density because that assumes that all cohorts </w:t>
      </w:r>
      <w:r w:rsidR="009524F3">
        <w:t>simultaneously</w:t>
      </w:r>
      <w:r>
        <w:t xml:space="preserve"> occupy the </w:t>
      </w:r>
      <w:r w:rsidR="009524F3">
        <w:t>same</w:t>
      </w:r>
      <w:r>
        <w:t xml:space="preserve"> physical space </w:t>
      </w:r>
      <w:r w:rsidR="00C53BDC">
        <w:t xml:space="preserve">(both vertical and horizontal) </w:t>
      </w:r>
      <w:r>
        <w:t>o</w:t>
      </w:r>
      <w:r w:rsidR="009524F3">
        <w:t>n</w:t>
      </w:r>
      <w:r>
        <w:t xml:space="preserve"> a cell</w:t>
      </w:r>
      <w:r w:rsidR="00F0201C">
        <w:t>, which is physically impossible</w:t>
      </w:r>
      <w:r>
        <w:t xml:space="preserve">.  Just as tree canopies within a layer occupy a specific </w:t>
      </w:r>
      <w:r w:rsidR="00C53BDC">
        <w:t xml:space="preserve">horizontal </w:t>
      </w:r>
      <w:r>
        <w:t xml:space="preserve">space </w:t>
      </w:r>
      <w:r w:rsidR="00C53BDC">
        <w:t xml:space="preserve">within the major canopy layer </w:t>
      </w:r>
      <w:r>
        <w:t>without sharing that space with others</w:t>
      </w:r>
      <w:r w:rsidR="00C53BDC">
        <w:t xml:space="preserve">, so the structural </w:t>
      </w:r>
      <w:r w:rsidR="00CE3587">
        <w:t>infrastructure</w:t>
      </w:r>
      <w:r w:rsidR="00C53BDC">
        <w:t xml:space="preserve"> of trees also cannot</w:t>
      </w:r>
      <w:r w:rsidR="00F0201C">
        <w:t xml:space="preserve"> </w:t>
      </w:r>
      <w:r w:rsidR="00C53BDC">
        <w:t xml:space="preserve">physically occupy </w:t>
      </w:r>
      <w:r w:rsidR="00CE3587">
        <w:t>the same physical space</w:t>
      </w:r>
      <w:r w:rsidR="00C53BDC">
        <w:t xml:space="preserve"> (both horizontal and vertical).  </w:t>
      </w:r>
    </w:p>
    <w:p w14:paraId="2BB60657" w14:textId="44CC7A10" w:rsidR="005B4AB3" w:rsidRDefault="005B4AB3" w:rsidP="006D4AF4">
      <w:pPr>
        <w:pStyle w:val="ListParagraph"/>
        <w:numPr>
          <w:ilvl w:val="0"/>
          <w:numId w:val="8"/>
        </w:numPr>
        <w:pPrChange w:id="428" w:author="Miranda, Brian -FS" w:date="2022-04-25T10:26:00Z">
          <w:pPr>
            <w:pStyle w:val="ListParagraph"/>
            <w:numPr>
              <w:ilvl w:val="1"/>
              <w:numId w:val="1"/>
            </w:numPr>
            <w:ind w:left="1440" w:hanging="360"/>
          </w:pPr>
        </w:pPrChange>
      </w:pPr>
      <w:r>
        <w:t xml:space="preserve">Given this assumption that cohorts within a layer do not physically share horizontal space, and do not overlap, it seems clear that to represent a site level attribute we must compute a weighted average of the cohort values, and it seems best to use woody biomass as the weighting factor.  This method of summarization should apply to all values that are densities (unit/m2) when summarized at the site scale, including all forms of biomass, NSC, LAI, </w:t>
      </w:r>
      <w:proofErr w:type="spellStart"/>
      <w:r>
        <w:t>NetPsn</w:t>
      </w:r>
      <w:proofErr w:type="spellEnd"/>
      <w:r>
        <w:t xml:space="preserve">, </w:t>
      </w:r>
      <w:proofErr w:type="spellStart"/>
      <w:r>
        <w:t>GrossPsn</w:t>
      </w:r>
      <w:proofErr w:type="spellEnd"/>
      <w:r>
        <w:t xml:space="preserve">, </w:t>
      </w:r>
      <w:proofErr w:type="spellStart"/>
      <w:r>
        <w:t>WoodSenescene</w:t>
      </w:r>
      <w:proofErr w:type="spellEnd"/>
      <w:r>
        <w:t xml:space="preserve">, </w:t>
      </w:r>
      <w:proofErr w:type="spellStart"/>
      <w:r>
        <w:t>FoliageSenescence</w:t>
      </w:r>
      <w:proofErr w:type="spellEnd"/>
      <w:r>
        <w:t xml:space="preserve">, </w:t>
      </w:r>
      <w:proofErr w:type="spellStart"/>
      <w:r>
        <w:t>MaintenanceRespiration</w:t>
      </w:r>
      <w:proofErr w:type="spellEnd"/>
      <w:r>
        <w:t xml:space="preserve">.  Attributes such as Litter, CWD and </w:t>
      </w:r>
      <w:proofErr w:type="spellStart"/>
      <w:r>
        <w:t>HeteroResp</w:t>
      </w:r>
      <w:proofErr w:type="spellEnd"/>
      <w:r>
        <w:t xml:space="preserve"> only have site-level values and are not cohort-specific, so they don’t need to be averaged.</w:t>
      </w:r>
    </w:p>
    <w:p w14:paraId="78879FFB" w14:textId="0F9B1330" w:rsidR="005B4AB3" w:rsidRDefault="005B4AB3" w:rsidP="006D4AF4">
      <w:pPr>
        <w:pStyle w:val="ListParagraph"/>
        <w:numPr>
          <w:ilvl w:val="0"/>
          <w:numId w:val="8"/>
        </w:numPr>
        <w:pPrChange w:id="429" w:author="Miranda, Brian -FS" w:date="2022-04-25T10:26:00Z">
          <w:pPr>
            <w:pStyle w:val="ListParagraph"/>
            <w:numPr>
              <w:ilvl w:val="1"/>
              <w:numId w:val="1"/>
            </w:numPr>
            <w:ind w:left="1440" w:hanging="360"/>
          </w:pPr>
        </w:pPrChange>
      </w:pPr>
      <w:r>
        <w:t xml:space="preserve">Even if the need to scale values when summarizing to the site-level is clear, there is still a question about how cohort-level values should be reported.  For example, a cohort with 1000 g/m2 biomass represents a different total biomass if it is assumed to fill the whole site than if assumed to be occupying only a portion of that site.  </w:t>
      </w:r>
      <w:proofErr w:type="gramStart"/>
      <w:r>
        <w:t>So</w:t>
      </w:r>
      <w:proofErr w:type="gramEnd"/>
      <w:r>
        <w:t xml:space="preserve"> should we report its biomass scaled to how much of the site it occupies?  It depends on the population that we are trying to describe with the value.  Is the question: 1) What is the biomass density of the sugar maple on this site?  Or 2) What is the biomass density </w:t>
      </w:r>
      <w:r w:rsidR="008B07F1">
        <w:t>attributed to sugar maple o</w:t>
      </w:r>
      <w:r w:rsidR="00DC2C6B">
        <w:t>f</w:t>
      </w:r>
      <w:r>
        <w:t xml:space="preserve"> this site?  If we were field sampling to answer the first question, we would only sample sugar maple trees and </w:t>
      </w:r>
      <w:r w:rsidR="00DC2C6B">
        <w:t xml:space="preserve">perhaps </w:t>
      </w:r>
      <w:r w:rsidR="008B07F1">
        <w:t>find that</w:t>
      </w:r>
      <w:r>
        <w:t xml:space="preserve"> sugar maple has an average density of 1000 g/m2.  To answer the second </w:t>
      </w:r>
      <w:r w:rsidR="00526257">
        <w:t>question,</w:t>
      </w:r>
      <w:r>
        <w:t xml:space="preserve"> we would randomly sample locations in the site and wherever there was no sugar maple the biomass density would be measured as 0.  If the site had two </w:t>
      </w:r>
      <w:r w:rsidR="00526257">
        <w:t xml:space="preserve">species </w:t>
      </w:r>
      <w:r>
        <w:t xml:space="preserve">cohorts of equal biomass, we would say the site has an average density of 500 g/m2 </w:t>
      </w:r>
      <w:r w:rsidR="00DC2C6B">
        <w:t>attributed to</w:t>
      </w:r>
      <w:r>
        <w:t xml:space="preserve"> sugar maple.  Either one of these approaches is valid, but each describes a different population of interest.</w:t>
      </w:r>
    </w:p>
    <w:p w14:paraId="62EDDBC9" w14:textId="6D67EC90" w:rsidR="005B4AB3" w:rsidRDefault="005B4AB3" w:rsidP="006D4AF4">
      <w:pPr>
        <w:pStyle w:val="ListParagraph"/>
        <w:numPr>
          <w:ilvl w:val="0"/>
          <w:numId w:val="8"/>
        </w:numPr>
        <w:pPrChange w:id="430" w:author="Miranda, Brian -FS" w:date="2022-04-25T10:26:00Z">
          <w:pPr>
            <w:pStyle w:val="ListParagraph"/>
            <w:numPr>
              <w:ilvl w:val="1"/>
              <w:numId w:val="1"/>
            </w:numPr>
            <w:ind w:left="1440" w:hanging="360"/>
          </w:pPr>
        </w:pPrChange>
      </w:pPr>
      <w:r>
        <w:t>It seems</w:t>
      </w:r>
      <w:r w:rsidR="00523D9D">
        <w:t xml:space="preserve"> useful to</w:t>
      </w:r>
      <w:r>
        <w:t xml:space="preserve"> align the cohort-level values that we use within the model and report in the cohort outputs with option 1, where we want to describe the attributes of the cohorts where they exist.</w:t>
      </w:r>
      <w:r w:rsidR="00523D9D">
        <w:t xml:space="preserve"> </w:t>
      </w:r>
      <w:r>
        <w:t xml:space="preserve"> </w:t>
      </w:r>
      <w:r w:rsidR="00523D9D">
        <w:t>But t</w:t>
      </w:r>
      <w:r>
        <w:t xml:space="preserve">he site-level values that we calculate and report in the site outputs align with option 2, where we want to describe what is representative of the </w:t>
      </w:r>
      <w:proofErr w:type="gramStart"/>
      <w:r>
        <w:t>site as a whole</w:t>
      </w:r>
      <w:proofErr w:type="gramEnd"/>
      <w:r>
        <w:t>.</w:t>
      </w:r>
      <w:r w:rsidR="00523D9D">
        <w:t xml:space="preserve"> </w:t>
      </w:r>
      <w:r>
        <w:t xml:space="preserve"> Presenting these outputs in this way, where cohort values are not weighted and site values are weighted, will result in values that appear inconsistent </w:t>
      </w:r>
      <w:r w:rsidR="00DC2C6B">
        <w:t xml:space="preserve">in different types of outputs </w:t>
      </w:r>
      <w:r>
        <w:t xml:space="preserve">if not </w:t>
      </w:r>
      <w:r>
        <w:lastRenderedPageBreak/>
        <w:t>considered in this context.</w:t>
      </w:r>
      <w:r w:rsidR="00523D9D">
        <w:t xml:space="preserve"> </w:t>
      </w:r>
      <w:r>
        <w:t xml:space="preserve"> And how the values should be compared to empirical data will also differ between these sets of values.</w:t>
      </w:r>
      <w:r w:rsidR="00523D9D">
        <w:t xml:space="preserve"> Consequently,</w:t>
      </w:r>
      <w:r>
        <w:t xml:space="preserve"> </w:t>
      </w:r>
      <w:r w:rsidR="00523D9D">
        <w:t>i</w:t>
      </w:r>
      <w:r>
        <w:t xml:space="preserve">t will be important, and challenging, to make this distinction clear to </w:t>
      </w:r>
      <w:r w:rsidR="00DC2C6B">
        <w:t>model u</w:t>
      </w:r>
      <w:r>
        <w:t>ser</w:t>
      </w:r>
      <w:r w:rsidR="00DC2C6B">
        <w:t>s</w:t>
      </w:r>
      <w:r>
        <w:t>.</w:t>
      </w:r>
    </w:p>
    <w:p w14:paraId="37C633EC" w14:textId="3D7719BB" w:rsidR="00191758" w:rsidRDefault="00C53BDC" w:rsidP="006D4AF4">
      <w:pPr>
        <w:pStyle w:val="ListParagraph"/>
        <w:numPr>
          <w:ilvl w:val="0"/>
          <w:numId w:val="8"/>
        </w:numPr>
        <w:pPrChange w:id="431" w:author="Miranda, Brian -FS" w:date="2022-04-25T10:26:00Z">
          <w:pPr>
            <w:pStyle w:val="ListParagraph"/>
            <w:numPr>
              <w:ilvl w:val="1"/>
              <w:numId w:val="1"/>
            </w:numPr>
            <w:ind w:left="1440" w:hanging="360"/>
          </w:pPr>
        </w:pPrChange>
      </w:pPr>
      <w:r>
        <w:t xml:space="preserve">We are </w:t>
      </w:r>
      <w:r w:rsidR="00523D9D">
        <w:t xml:space="preserve">currently </w:t>
      </w:r>
      <w:r>
        <w:t xml:space="preserve">testing </w:t>
      </w:r>
      <w:r w:rsidR="00DC2C6B">
        <w:t>the option 2</w:t>
      </w:r>
      <w:r>
        <w:t xml:space="preserve"> approach </w:t>
      </w:r>
      <w:r w:rsidR="00DC2C6B">
        <w:t>to</w:t>
      </w:r>
      <w:r>
        <w:t xml:space="preserve"> compute cell-level biomass as the weighted average (by biomass) of the biomass density of </w:t>
      </w:r>
      <w:r w:rsidR="00E86696">
        <w:t xml:space="preserve">the </w:t>
      </w:r>
      <w:r>
        <w:t>cohorts in each canopy layer, and then summing those averages across all major canopy layers</w:t>
      </w:r>
      <w:r w:rsidR="00E86696">
        <w:t xml:space="preserve"> to get cell-</w:t>
      </w:r>
      <w:r w:rsidR="00915D06">
        <w:t xml:space="preserve">level </w:t>
      </w:r>
      <w:r w:rsidR="00E86696">
        <w:t>total biomass</w:t>
      </w:r>
      <w:r w:rsidR="00723E23">
        <w:t xml:space="preserve"> density</w:t>
      </w:r>
      <w:r>
        <w:t xml:space="preserve">.  Thus, </w:t>
      </w:r>
      <w:r w:rsidR="00CE3587">
        <w:t xml:space="preserve">total biomass </w:t>
      </w:r>
      <w:r w:rsidR="00723E23">
        <w:t xml:space="preserve">density </w:t>
      </w:r>
      <w:r w:rsidR="00CE3587">
        <w:t xml:space="preserve">in a canopy layer reflects the proportional occupancy of the cell by each constituent cohort.  Conceptually, this means that </w:t>
      </w:r>
      <w:r>
        <w:t xml:space="preserve">all cohorts in a canopy layer together fully occupy that canopy layer, but </w:t>
      </w:r>
      <w:r w:rsidR="00FC1C1D">
        <w:t>an individual cohort</w:t>
      </w:r>
      <w:r>
        <w:t xml:space="preserve"> </w:t>
      </w:r>
      <w:r w:rsidR="00FC1C1D">
        <w:t>does not</w:t>
      </w:r>
      <w:r>
        <w:t xml:space="preserve"> shar</w:t>
      </w:r>
      <w:r w:rsidR="00FC1C1D">
        <w:t>e</w:t>
      </w:r>
      <w:r>
        <w:t xml:space="preserve"> horizontal physical space </w:t>
      </w:r>
      <w:r w:rsidR="00FC1C1D">
        <w:t xml:space="preserve">with another cohort </w:t>
      </w:r>
      <w:r>
        <w:t xml:space="preserve">within </w:t>
      </w:r>
      <w:r w:rsidR="00E86696">
        <w:t>that</w:t>
      </w:r>
      <w:r>
        <w:t xml:space="preserve"> canopy layer.</w:t>
      </w:r>
      <w:r w:rsidR="00FC1C1D">
        <w:t xml:space="preserve">  The total biomass </w:t>
      </w:r>
      <w:r w:rsidR="00723E23">
        <w:t xml:space="preserve">density </w:t>
      </w:r>
      <w:r w:rsidR="00FC1C1D">
        <w:t>of the layer is the weighted average of the constituent cohorts’ biomass.</w:t>
      </w:r>
      <w:r>
        <w:t xml:space="preserve">  Cohorts in </w:t>
      </w:r>
      <w:r w:rsidR="00083924">
        <w:t>one</w:t>
      </w:r>
      <w:r>
        <w:t xml:space="preserve"> canopy layer </w:t>
      </w:r>
      <w:r w:rsidR="00FC1C1D">
        <w:t>can</w:t>
      </w:r>
      <w:r>
        <w:t xml:space="preserve"> share the same </w:t>
      </w:r>
      <w:r w:rsidR="00CE3587">
        <w:t xml:space="preserve">horizontal </w:t>
      </w:r>
      <w:r>
        <w:t>space</w:t>
      </w:r>
      <w:r w:rsidR="00FC1C1D">
        <w:t xml:space="preserve"> with cohorts in a different canopy layer</w:t>
      </w:r>
      <w:r w:rsidR="00CE3587" w:rsidRPr="00CE3587">
        <w:t xml:space="preserve"> </w:t>
      </w:r>
      <w:r w:rsidR="00CE3587">
        <w:t>because they are separated vertically</w:t>
      </w:r>
      <w:r>
        <w:t>.</w:t>
      </w:r>
      <w:r w:rsidR="00FC1C1D">
        <w:t xml:space="preserve">  Again, total </w:t>
      </w:r>
      <w:r w:rsidR="00E86696">
        <w:t xml:space="preserve">site </w:t>
      </w:r>
      <w:r w:rsidR="00FC1C1D">
        <w:t xml:space="preserve">biomass </w:t>
      </w:r>
      <w:r w:rsidR="00723E23">
        <w:t xml:space="preserve">density </w:t>
      </w:r>
      <w:r w:rsidR="00FC1C1D">
        <w:t xml:space="preserve">would be the sum of the weighted averages of </w:t>
      </w:r>
      <w:r w:rsidR="00E86696">
        <w:t xml:space="preserve">the cohorts in </w:t>
      </w:r>
      <w:r w:rsidR="00FC1C1D">
        <w:t>each canopy layer.</w:t>
      </w:r>
    </w:p>
    <w:p w14:paraId="66705960" w14:textId="70DAE98A" w:rsidR="00FC1C1D" w:rsidRDefault="00FC1C1D" w:rsidP="006D4AF4">
      <w:pPr>
        <w:pStyle w:val="ListParagraph"/>
        <w:numPr>
          <w:ilvl w:val="0"/>
          <w:numId w:val="8"/>
        </w:numPr>
        <w:pPrChange w:id="432" w:author="Miranda, Brian -FS" w:date="2022-04-25T10:26:00Z">
          <w:pPr>
            <w:pStyle w:val="ListParagraph"/>
            <w:numPr>
              <w:ilvl w:val="1"/>
              <w:numId w:val="1"/>
            </w:numPr>
            <w:ind w:left="1440" w:hanging="360"/>
          </w:pPr>
        </w:pPrChange>
      </w:pPr>
      <w:r>
        <w:t>Similar discontinuity consequences occur when a cohort switches to a different canopy layer.</w:t>
      </w:r>
    </w:p>
    <w:p w14:paraId="193E488C" w14:textId="61E98E68" w:rsidR="00CE3587" w:rsidRDefault="00CE3587" w:rsidP="006D4AF4">
      <w:pPr>
        <w:pStyle w:val="ListParagraph"/>
        <w:numPr>
          <w:ilvl w:val="0"/>
          <w:numId w:val="1"/>
        </w:numPr>
        <w:pPrChange w:id="433" w:author="Miranda, Brian -FS" w:date="2022-04-25T10:27:00Z">
          <w:pPr>
            <w:pStyle w:val="ListParagraph"/>
            <w:numPr>
              <w:numId w:val="1"/>
            </w:numPr>
            <w:ind w:hanging="360"/>
          </w:pPr>
        </w:pPrChange>
      </w:pPr>
      <w:r>
        <w:t>Does this approach violate the LANDIS assumption that cohorts are homogeneously distributed across a cell?</w:t>
      </w:r>
    </w:p>
    <w:p w14:paraId="58090F5C" w14:textId="56CF5767" w:rsidR="00CE3587" w:rsidRDefault="00CE3587">
      <w:pPr>
        <w:pStyle w:val="ListParagraph"/>
        <w:numPr>
          <w:ilvl w:val="1"/>
          <w:numId w:val="1"/>
        </w:numPr>
        <w:ind w:left="1080"/>
        <w:pPrChange w:id="434" w:author="Sturtevant, Brian -FS" w:date="2021-12-10T14:06:00Z">
          <w:pPr>
            <w:pStyle w:val="ListParagraph"/>
            <w:numPr>
              <w:ilvl w:val="1"/>
              <w:numId w:val="1"/>
            </w:numPr>
            <w:ind w:left="1440" w:hanging="360"/>
          </w:pPr>
        </w:pPrChange>
      </w:pPr>
      <w:r>
        <w:t xml:space="preserve">This </w:t>
      </w:r>
      <w:r w:rsidR="00A410DD">
        <w:t xml:space="preserve">LANDIS </w:t>
      </w:r>
      <w:r>
        <w:t>assumption implies that the spatial distribution of stems of a cohort is even or random</w:t>
      </w:r>
      <w:r w:rsidR="00A410DD">
        <w:t xml:space="preserve">, not clustered. </w:t>
      </w:r>
    </w:p>
    <w:p w14:paraId="78CF33B7" w14:textId="692CDF76" w:rsidR="00A410DD" w:rsidRDefault="00A410DD">
      <w:pPr>
        <w:pStyle w:val="ListParagraph"/>
        <w:numPr>
          <w:ilvl w:val="1"/>
          <w:numId w:val="1"/>
        </w:numPr>
        <w:ind w:left="1080"/>
        <w:pPrChange w:id="435" w:author="Sturtevant, Brian -FS" w:date="2021-12-10T14:06:00Z">
          <w:pPr>
            <w:pStyle w:val="ListParagraph"/>
            <w:numPr>
              <w:ilvl w:val="1"/>
              <w:numId w:val="1"/>
            </w:numPr>
            <w:ind w:left="1440" w:hanging="360"/>
          </w:pPr>
        </w:pPrChange>
      </w:pPr>
      <w:r>
        <w:t>It does not imply that all cohorts simultaneously occupy the same physical space, which is impossible.  It implies that the stems of the cohorts physically occupy some proportion of the cell’s area with a non-clustered distribution, but LANDIS never specifies that proportion.</w:t>
      </w:r>
    </w:p>
    <w:p w14:paraId="14D38212" w14:textId="15CBD9D6" w:rsidR="00A410DD" w:rsidRDefault="00A410DD">
      <w:pPr>
        <w:pStyle w:val="ListParagraph"/>
        <w:numPr>
          <w:ilvl w:val="1"/>
          <w:numId w:val="1"/>
        </w:numPr>
        <w:ind w:left="1080"/>
        <w:pPrChange w:id="436" w:author="Sturtevant, Brian -FS" w:date="2021-12-10T14:06:00Z">
          <w:pPr>
            <w:pStyle w:val="ListParagraph"/>
            <w:numPr>
              <w:ilvl w:val="1"/>
              <w:numId w:val="1"/>
            </w:numPr>
            <w:ind w:left="1440" w:hanging="360"/>
          </w:pPr>
        </w:pPrChange>
      </w:pPr>
      <w:r>
        <w:t>These algorithms make assumptions to estimate th</w:t>
      </w:r>
      <w:r w:rsidR="00F51187">
        <w:t>ose</w:t>
      </w:r>
      <w:r>
        <w:t xml:space="preserve"> </w:t>
      </w:r>
      <w:r w:rsidR="00E86696">
        <w:t>proportion</w:t>
      </w:r>
      <w:r w:rsidR="00F51187">
        <w:t>s</w:t>
      </w:r>
      <w:r w:rsidR="00E86696">
        <w:t xml:space="preserve"> and</w:t>
      </w:r>
      <w:r>
        <w:t xml:space="preserve"> </w:t>
      </w:r>
      <w:r w:rsidR="000159C7">
        <w:t xml:space="preserve">applies </w:t>
      </w:r>
      <w:r>
        <w:t xml:space="preserve">them to compute realistic estimates of light attenuation and areal estimates of </w:t>
      </w:r>
      <w:r w:rsidR="00E86696">
        <w:t xml:space="preserve">cohort and total </w:t>
      </w:r>
      <w:r>
        <w:t>biomass.</w:t>
      </w:r>
    </w:p>
    <w:sectPr w:rsidR="00A410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urtevant, Brian -FS" w:date="2021-12-10T13:47:00Z" w:initials="SB-">
    <w:p w14:paraId="2EDBA75A" w14:textId="2251361C" w:rsidR="007E26B4" w:rsidRDefault="007E26B4">
      <w:pPr>
        <w:pStyle w:val="CommentText"/>
      </w:pPr>
      <w:r>
        <w:rPr>
          <w:rStyle w:val="CommentReference"/>
        </w:rPr>
        <w:annotationRef/>
      </w:r>
      <w:r>
        <w:t>Hopefully can delete this</w:t>
      </w:r>
    </w:p>
  </w:comment>
  <w:comment w:id="42" w:author="Sturtevant, Brian -FS" w:date="2021-12-10T13:56:00Z" w:initials="SB-">
    <w:p w14:paraId="7CB464DB" w14:textId="298DBB3B" w:rsidR="007E26B4" w:rsidRDefault="007E26B4">
      <w:pPr>
        <w:pStyle w:val="CommentText"/>
      </w:pPr>
      <w:r>
        <w:rPr>
          <w:rStyle w:val="CommentReference"/>
        </w:rPr>
        <w:annotationRef/>
      </w:r>
      <w:r>
        <w:t>Hopefully this issue will also be resolved via simulated canopy closure, opening, and competition.</w:t>
      </w:r>
    </w:p>
  </w:comment>
  <w:comment w:id="43" w:author="Miranda, Brian -FS" w:date="2022-04-25T15:31:00Z" w:initials="MBF">
    <w:p w14:paraId="0BBC74BF" w14:textId="2AC86A90" w:rsidR="00A10337" w:rsidRDefault="00A10337">
      <w:pPr>
        <w:pStyle w:val="CommentText"/>
      </w:pPr>
      <w:r>
        <w:rPr>
          <w:rStyle w:val="CommentReference"/>
        </w:rPr>
        <w:annotationRef/>
      </w:r>
      <w:r>
        <w:t xml:space="preserve">Although the weighting using </w:t>
      </w:r>
      <w:proofErr w:type="spellStart"/>
      <w:r>
        <w:t>PCanArea</w:t>
      </w:r>
      <w:proofErr w:type="spellEnd"/>
      <w:r>
        <w:t xml:space="preserve"> is less sensitive to cohorts being added or removed from a layer for the purposes of site biomass calculations, the difference between additive LAI between layers versus average LAI within a layer could create dramatic changes in LAI and light environment when a cohort changes layers.</w:t>
      </w:r>
    </w:p>
  </w:comment>
  <w:comment w:id="161" w:author="Miranda, Brian -FS" w:date="2022-04-25T10:19:00Z" w:initials="MBF">
    <w:p w14:paraId="6F2EA61D" w14:textId="33F4BBA4" w:rsidR="005C00D3" w:rsidRDefault="005C00D3">
      <w:pPr>
        <w:pStyle w:val="CommentText"/>
      </w:pPr>
      <w:r>
        <w:rPr>
          <w:rStyle w:val="CommentReference"/>
        </w:rPr>
        <w:annotationRef/>
      </w:r>
      <w:r>
        <w:t xml:space="preserve">Should we be using </w:t>
      </w:r>
      <w:proofErr w:type="spellStart"/>
      <w:r>
        <w:t>SLWmax</w:t>
      </w:r>
      <w:proofErr w:type="spellEnd"/>
      <w:r>
        <w:t xml:space="preserve"> here?  This would be leaf area for the top of the canopy, but when </w:t>
      </w:r>
      <w:proofErr w:type="spellStart"/>
      <w:r>
        <w:t>SLWDel</w:t>
      </w:r>
      <w:proofErr w:type="spellEnd"/>
      <w:r>
        <w:t xml:space="preserve"> &gt; 0, SLW decreases with each sublayer (going down through the canopy).  As SLW declines, the resulting LAI for lower sublayers can be significantly higher than for the top sublayer using </w:t>
      </w:r>
      <w:proofErr w:type="spellStart"/>
      <w:r>
        <w:t>SLWmax</w:t>
      </w:r>
      <w:proofErr w:type="spellEnd"/>
      <w:r>
        <w:t xml:space="preserve">.  And the cohort total LAI can be higher than would be calculated from </w:t>
      </w:r>
      <w:proofErr w:type="spellStart"/>
      <w:r>
        <w:t>SLWmax</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DBA75A" w15:done="0"/>
  <w15:commentEx w15:paraId="7CB464DB" w15:done="0"/>
  <w15:commentEx w15:paraId="0BBC74BF" w15:paraIdParent="7CB464DB" w15:done="0"/>
  <w15:commentEx w15:paraId="6F2EA6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DD8F6" w16cex:dateUtc="2021-12-10T18:47:00Z"/>
  <w16cex:commentExtensible w16cex:durableId="255DDB1F" w16cex:dateUtc="2021-12-10T18:56:00Z"/>
  <w16cex:commentExtensible w16cex:durableId="26113D54" w16cex:dateUtc="2022-04-25T20:31:00Z"/>
  <w16cex:commentExtensible w16cex:durableId="2610F428" w16cex:dateUtc="2022-04-25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DBA75A" w16cid:durableId="255DD8F6"/>
  <w16cid:commentId w16cid:paraId="7CB464DB" w16cid:durableId="255DDB1F"/>
  <w16cid:commentId w16cid:paraId="0BBC74BF" w16cid:durableId="26113D54"/>
  <w16cid:commentId w16cid:paraId="6F2EA61D" w16cid:durableId="2610F4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099E"/>
    <w:multiLevelType w:val="hybridMultilevel"/>
    <w:tmpl w:val="47C4C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427D08"/>
    <w:multiLevelType w:val="hybridMultilevel"/>
    <w:tmpl w:val="BB261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652E01"/>
    <w:multiLevelType w:val="hybridMultilevel"/>
    <w:tmpl w:val="98A6A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415D9"/>
    <w:multiLevelType w:val="hybridMultilevel"/>
    <w:tmpl w:val="D3ACE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03F5B"/>
    <w:multiLevelType w:val="hybridMultilevel"/>
    <w:tmpl w:val="980EDE5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7B619AF"/>
    <w:multiLevelType w:val="hybridMultilevel"/>
    <w:tmpl w:val="FE9891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63601EA"/>
    <w:multiLevelType w:val="hybridMultilevel"/>
    <w:tmpl w:val="71DA3608"/>
    <w:lvl w:ilvl="0" w:tplc="76A076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AF1EBD"/>
    <w:multiLevelType w:val="hybridMultilevel"/>
    <w:tmpl w:val="D5AE289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0"/>
  </w:num>
  <w:num w:numId="3">
    <w:abstractNumId w:val="3"/>
  </w:num>
  <w:num w:numId="4">
    <w:abstractNumId w:val="6"/>
  </w:num>
  <w:num w:numId="5">
    <w:abstractNumId w:val="1"/>
  </w:num>
  <w:num w:numId="6">
    <w:abstractNumId w:val="7"/>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anda, Brian -FS">
    <w15:presenceInfo w15:providerId="AD" w15:userId="S::brian.r.miranda@usda.gov::91d43872-6622-4cae-9f21-5f61293ab8a8"/>
  </w15:person>
  <w15:person w15:author="Sturtevant, Brian -FS">
    <w15:presenceInfo w15:providerId="AD" w15:userId="S::brian.r.sturtevant@usda.gov::f4551b3b-0567-41ae-a156-06595532d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AC"/>
    <w:rsid w:val="000159C7"/>
    <w:rsid w:val="00071DF4"/>
    <w:rsid w:val="00083924"/>
    <w:rsid w:val="00110AA2"/>
    <w:rsid w:val="00124B0D"/>
    <w:rsid w:val="00133254"/>
    <w:rsid w:val="001414AC"/>
    <w:rsid w:val="00191758"/>
    <w:rsid w:val="0022171B"/>
    <w:rsid w:val="002B250F"/>
    <w:rsid w:val="002E7006"/>
    <w:rsid w:val="00345D7F"/>
    <w:rsid w:val="00397AC4"/>
    <w:rsid w:val="003A2931"/>
    <w:rsid w:val="003E0892"/>
    <w:rsid w:val="003E6BC5"/>
    <w:rsid w:val="004A6CC7"/>
    <w:rsid w:val="004B3A7F"/>
    <w:rsid w:val="00523D9D"/>
    <w:rsid w:val="00526257"/>
    <w:rsid w:val="00557650"/>
    <w:rsid w:val="005A6411"/>
    <w:rsid w:val="005B4AB3"/>
    <w:rsid w:val="005C00D3"/>
    <w:rsid w:val="005C786F"/>
    <w:rsid w:val="006231E0"/>
    <w:rsid w:val="00626AFC"/>
    <w:rsid w:val="006959B9"/>
    <w:rsid w:val="006A6EDF"/>
    <w:rsid w:val="006D4AF4"/>
    <w:rsid w:val="006E1A79"/>
    <w:rsid w:val="00720D8F"/>
    <w:rsid w:val="00723E23"/>
    <w:rsid w:val="00773F14"/>
    <w:rsid w:val="007E26B4"/>
    <w:rsid w:val="008B07F1"/>
    <w:rsid w:val="008F00AB"/>
    <w:rsid w:val="00915D06"/>
    <w:rsid w:val="009524F3"/>
    <w:rsid w:val="009F269F"/>
    <w:rsid w:val="00A10337"/>
    <w:rsid w:val="00A17A5A"/>
    <w:rsid w:val="00A410DD"/>
    <w:rsid w:val="00AA6415"/>
    <w:rsid w:val="00AB5A6E"/>
    <w:rsid w:val="00AC3784"/>
    <w:rsid w:val="00AD0C3B"/>
    <w:rsid w:val="00BE1301"/>
    <w:rsid w:val="00C27255"/>
    <w:rsid w:val="00C53BDC"/>
    <w:rsid w:val="00CE3587"/>
    <w:rsid w:val="00CF7299"/>
    <w:rsid w:val="00D904E5"/>
    <w:rsid w:val="00DC2C6B"/>
    <w:rsid w:val="00DF55E8"/>
    <w:rsid w:val="00E46176"/>
    <w:rsid w:val="00E86696"/>
    <w:rsid w:val="00E875C5"/>
    <w:rsid w:val="00F0201C"/>
    <w:rsid w:val="00F51187"/>
    <w:rsid w:val="00F72341"/>
    <w:rsid w:val="00F94DDA"/>
    <w:rsid w:val="00F96571"/>
    <w:rsid w:val="00FA0A88"/>
    <w:rsid w:val="00FC1C1D"/>
    <w:rsid w:val="00FF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03D0"/>
  <w15:chartTrackingRefBased/>
  <w15:docId w15:val="{9E080EC0-C03F-48A3-9EA6-FF691288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4AC"/>
    <w:pPr>
      <w:ind w:left="720"/>
      <w:contextualSpacing/>
    </w:pPr>
  </w:style>
  <w:style w:type="paragraph" w:styleId="BalloonText">
    <w:name w:val="Balloon Text"/>
    <w:basedOn w:val="Normal"/>
    <w:link w:val="BalloonTextChar"/>
    <w:uiPriority w:val="99"/>
    <w:semiHidden/>
    <w:unhideWhenUsed/>
    <w:rsid w:val="005B4A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AB3"/>
    <w:rPr>
      <w:rFonts w:ascii="Segoe UI" w:hAnsi="Segoe UI" w:cs="Segoe UI"/>
      <w:sz w:val="18"/>
      <w:szCs w:val="18"/>
    </w:rPr>
  </w:style>
  <w:style w:type="character" w:styleId="CommentReference">
    <w:name w:val="annotation reference"/>
    <w:basedOn w:val="DefaultParagraphFont"/>
    <w:uiPriority w:val="99"/>
    <w:semiHidden/>
    <w:unhideWhenUsed/>
    <w:rsid w:val="007E26B4"/>
    <w:rPr>
      <w:sz w:val="16"/>
      <w:szCs w:val="16"/>
    </w:rPr>
  </w:style>
  <w:style w:type="paragraph" w:styleId="CommentText">
    <w:name w:val="annotation text"/>
    <w:basedOn w:val="Normal"/>
    <w:link w:val="CommentTextChar"/>
    <w:uiPriority w:val="99"/>
    <w:semiHidden/>
    <w:unhideWhenUsed/>
    <w:rsid w:val="007E26B4"/>
    <w:pPr>
      <w:spacing w:line="240" w:lineRule="auto"/>
    </w:pPr>
    <w:rPr>
      <w:sz w:val="20"/>
      <w:szCs w:val="20"/>
    </w:rPr>
  </w:style>
  <w:style w:type="character" w:customStyle="1" w:styleId="CommentTextChar">
    <w:name w:val="Comment Text Char"/>
    <w:basedOn w:val="DefaultParagraphFont"/>
    <w:link w:val="CommentText"/>
    <w:uiPriority w:val="99"/>
    <w:semiHidden/>
    <w:rsid w:val="007E26B4"/>
    <w:rPr>
      <w:sz w:val="20"/>
      <w:szCs w:val="20"/>
    </w:rPr>
  </w:style>
  <w:style w:type="paragraph" w:styleId="CommentSubject">
    <w:name w:val="annotation subject"/>
    <w:basedOn w:val="CommentText"/>
    <w:next w:val="CommentText"/>
    <w:link w:val="CommentSubjectChar"/>
    <w:uiPriority w:val="99"/>
    <w:semiHidden/>
    <w:unhideWhenUsed/>
    <w:rsid w:val="007E26B4"/>
    <w:rPr>
      <w:b/>
      <w:bCs/>
    </w:rPr>
  </w:style>
  <w:style w:type="character" w:customStyle="1" w:styleId="CommentSubjectChar">
    <w:name w:val="Comment Subject Char"/>
    <w:basedOn w:val="CommentTextChar"/>
    <w:link w:val="CommentSubject"/>
    <w:uiPriority w:val="99"/>
    <w:semiHidden/>
    <w:rsid w:val="007E26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62502">
      <w:bodyDiv w:val="1"/>
      <w:marLeft w:val="0"/>
      <w:marRight w:val="0"/>
      <w:marTop w:val="0"/>
      <w:marBottom w:val="0"/>
      <w:divBdr>
        <w:top w:val="none" w:sz="0" w:space="0" w:color="auto"/>
        <w:left w:val="none" w:sz="0" w:space="0" w:color="auto"/>
        <w:bottom w:val="none" w:sz="0" w:space="0" w:color="auto"/>
        <w:right w:val="none" w:sz="0" w:space="0" w:color="auto"/>
      </w:divBdr>
    </w:div>
    <w:div w:id="136984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sturtevant\Documents\Brian\Projects\LANDIS-II\PnET-Succession\PnET-Succession%20function%20worksheet%20v4.1_MaxLAI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sturtevant\Documents\Brian\Projects\LANDIS-II\PnET-Succession\PnET-Succession%20function%20worksheet%20v4.1_MaxLAItest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Active woody biomass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FrActWd!$D$1</c:f>
              <c:strCache>
                <c:ptCount val="1"/>
                <c:pt idx="0">
                  <c:v>Activ BM</c:v>
                </c:pt>
              </c:strCache>
            </c:strRef>
          </c:tx>
          <c:spPr>
            <a:ln w="28575" cap="rnd">
              <a:solidFill>
                <a:schemeClr val="accent1"/>
              </a:solidFill>
              <a:round/>
            </a:ln>
            <a:effectLst/>
          </c:spPr>
          <c:marker>
            <c:symbol val="none"/>
          </c:marker>
          <c:val>
            <c:numRef>
              <c:f>FrActWd!$D$2:$D$29</c:f>
              <c:numCache>
                <c:formatCode>General</c:formatCode>
                <c:ptCount val="28"/>
                <c:pt idx="0">
                  <c:v>99.501247919268238</c:v>
                </c:pt>
                <c:pt idx="1">
                  <c:v>1391.6152294928293</c:v>
                </c:pt>
                <c:pt idx="2">
                  <c:v>2508.5646500211496</c:v>
                </c:pt>
                <c:pt idx="3">
                  <c:v>3468.1281927625055</c:v>
                </c:pt>
                <c:pt idx="4">
                  <c:v>4286.4812496204813</c:v>
                </c:pt>
                <c:pt idx="5">
                  <c:v>4978.3314467808632</c:v>
                </c:pt>
                <c:pt idx="6">
                  <c:v>5557.0431736037017</c:v>
                </c:pt>
                <c:pt idx="7">
                  <c:v>6034.7519822334616</c:v>
                </c:pt>
                <c:pt idx="8">
                  <c:v>6422.4696583602072</c:v>
                </c:pt>
                <c:pt idx="9">
                  <c:v>6730.1807016331204</c:v>
                </c:pt>
                <c:pt idx="10">
                  <c:v>6966.9308970115972</c:v>
                </c:pt>
                <c:pt idx="11">
                  <c:v>7140.90860548397</c:v>
                </c:pt>
                <c:pt idx="12">
                  <c:v>7259.5193537614905</c:v>
                </c:pt>
                <c:pt idx="13">
                  <c:v>7329.4542574619836</c:v>
                </c:pt>
                <c:pt idx="14">
                  <c:v>7356.7527706522196</c:v>
                </c:pt>
                <c:pt idx="15">
                  <c:v>7346.8602161607669</c:v>
                </c:pt>
                <c:pt idx="16">
                  <c:v>7304.680515562869</c:v>
                </c:pt>
                <c:pt idx="17">
                  <c:v>7234.6245049532145</c:v>
                </c:pt>
                <c:pt idx="18">
                  <c:v>7140.6541923552395</c:v>
                </c:pt>
                <c:pt idx="19">
                  <c:v>7026.3232846759665</c:v>
                </c:pt>
                <c:pt idx="20">
                  <c:v>6894.8142863272296</c:v>
                </c:pt>
                <c:pt idx="21">
                  <c:v>6748.9724478340613</c:v>
                </c:pt>
                <c:pt idx="22">
                  <c:v>6591.3368207880785</c:v>
                </c:pt>
                <c:pt idx="23">
                  <c:v>6424.1686552384735</c:v>
                </c:pt>
                <c:pt idx="24">
                  <c:v>6249.4773569162189</c:v>
                </c:pt>
                <c:pt idx="25">
                  <c:v>6069.0442044392439</c:v>
                </c:pt>
                <c:pt idx="26">
                  <c:v>5884.4440107368509</c:v>
                </c:pt>
                <c:pt idx="27">
                  <c:v>5697.0648982585726</c:v>
                </c:pt>
              </c:numCache>
            </c:numRef>
          </c:val>
          <c:smooth val="0"/>
          <c:extLst>
            <c:ext xmlns:c16="http://schemas.microsoft.com/office/drawing/2014/chart" uri="{C3380CC4-5D6E-409C-BE32-E72D297353CC}">
              <c16:uniqueId val="{00000000-788C-4CA5-869E-D86CDF6AA80C}"/>
            </c:ext>
          </c:extLst>
        </c:ser>
        <c:dLbls>
          <c:showLegendKey val="0"/>
          <c:showVal val="0"/>
          <c:showCatName val="0"/>
          <c:showSerName val="0"/>
          <c:showPercent val="0"/>
          <c:showBubbleSize val="0"/>
        </c:dLbls>
        <c:smooth val="0"/>
        <c:axId val="1870408960"/>
        <c:axId val="1923601408"/>
      </c:lineChart>
      <c:catAx>
        <c:axId val="18704089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601408"/>
        <c:crosses val="autoZero"/>
        <c:auto val="1"/>
        <c:lblAlgn val="ctr"/>
        <c:lblOffset val="100"/>
        <c:noMultiLvlLbl val="0"/>
      </c:catAx>
      <c:valAx>
        <c:axId val="192360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0408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Fraction of woody biomass that is </a:t>
            </a:r>
            <a:r>
              <a:rPr lang="en-US" sz="1400" b="0" i="0" u="none" strike="noStrike" baseline="0">
                <a:effectLst/>
              </a:rPr>
              <a:t>active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FrActWd!$B$1</c:f>
              <c:strCache>
                <c:ptCount val="1"/>
                <c:pt idx="0">
                  <c:v>Fraction Active Biomass</c:v>
                </c:pt>
              </c:strCache>
            </c:strRef>
          </c:tx>
          <c:spPr>
            <a:ln w="28575" cap="rnd">
              <a:solidFill>
                <a:schemeClr val="accent1"/>
              </a:solidFill>
              <a:round/>
            </a:ln>
            <a:effectLst/>
          </c:spPr>
          <c:marker>
            <c:symbol val="none"/>
          </c:marker>
          <c:cat>
            <c:numRef>
              <c:f>FrActWd!$A$2:$A$29</c:f>
              <c:numCache>
                <c:formatCode>General</c:formatCode>
                <c:ptCount val="28"/>
                <c:pt idx="0">
                  <c:v>100</c:v>
                </c:pt>
                <c:pt idx="1">
                  <c:v>1500</c:v>
                </c:pt>
                <c:pt idx="2">
                  <c:v>2900</c:v>
                </c:pt>
                <c:pt idx="3">
                  <c:v>4300</c:v>
                </c:pt>
                <c:pt idx="4">
                  <c:v>5700</c:v>
                </c:pt>
                <c:pt idx="5">
                  <c:v>7100</c:v>
                </c:pt>
                <c:pt idx="6">
                  <c:v>8500</c:v>
                </c:pt>
                <c:pt idx="7">
                  <c:v>9900</c:v>
                </c:pt>
                <c:pt idx="8">
                  <c:v>11300</c:v>
                </c:pt>
                <c:pt idx="9">
                  <c:v>12700</c:v>
                </c:pt>
                <c:pt idx="10">
                  <c:v>14100</c:v>
                </c:pt>
                <c:pt idx="11">
                  <c:v>15500</c:v>
                </c:pt>
                <c:pt idx="12">
                  <c:v>16900</c:v>
                </c:pt>
                <c:pt idx="13">
                  <c:v>18300</c:v>
                </c:pt>
                <c:pt idx="14">
                  <c:v>19700</c:v>
                </c:pt>
                <c:pt idx="15">
                  <c:v>21100</c:v>
                </c:pt>
                <c:pt idx="16">
                  <c:v>22500</c:v>
                </c:pt>
                <c:pt idx="17">
                  <c:v>23900</c:v>
                </c:pt>
                <c:pt idx="18">
                  <c:v>25300</c:v>
                </c:pt>
                <c:pt idx="19">
                  <c:v>26700</c:v>
                </c:pt>
                <c:pt idx="20">
                  <c:v>28100</c:v>
                </c:pt>
                <c:pt idx="21">
                  <c:v>29500</c:v>
                </c:pt>
                <c:pt idx="22">
                  <c:v>30900</c:v>
                </c:pt>
                <c:pt idx="23">
                  <c:v>32300</c:v>
                </c:pt>
                <c:pt idx="24">
                  <c:v>33700</c:v>
                </c:pt>
                <c:pt idx="25">
                  <c:v>35100</c:v>
                </c:pt>
                <c:pt idx="26">
                  <c:v>36500</c:v>
                </c:pt>
                <c:pt idx="27">
                  <c:v>37900</c:v>
                </c:pt>
              </c:numCache>
            </c:numRef>
          </c:cat>
          <c:val>
            <c:numRef>
              <c:f>FrActWd!$B$2:$B$29</c:f>
              <c:numCache>
                <c:formatCode>General</c:formatCode>
                <c:ptCount val="28"/>
                <c:pt idx="0">
                  <c:v>0.99501247919268232</c:v>
                </c:pt>
                <c:pt idx="1">
                  <c:v>0.92774348632855286</c:v>
                </c:pt>
                <c:pt idx="2">
                  <c:v>0.8650222931107413</c:v>
                </c:pt>
                <c:pt idx="3">
                  <c:v>0.80654144017732687</c:v>
                </c:pt>
                <c:pt idx="4">
                  <c:v>0.75201425431938262</c:v>
                </c:pt>
                <c:pt idx="5">
                  <c:v>0.70117344320857233</c:v>
                </c:pt>
                <c:pt idx="6">
                  <c:v>0.65376978512984729</c:v>
                </c:pt>
                <c:pt idx="7">
                  <c:v>0.60957090729630925</c:v>
                </c:pt>
                <c:pt idx="8">
                  <c:v>0.56836014675754043</c:v>
                </c:pt>
                <c:pt idx="9">
                  <c:v>0.52993548831756854</c:v>
                </c:pt>
                <c:pt idx="10">
                  <c:v>0.49410857425614163</c:v>
                </c:pt>
                <c:pt idx="11">
                  <c:v>0.46070378099896581</c:v>
                </c:pt>
                <c:pt idx="12">
                  <c:v>0.42955735821073909</c:v>
                </c:pt>
                <c:pt idx="13">
                  <c:v>0.40051662609081878</c:v>
                </c:pt>
                <c:pt idx="14">
                  <c:v>0.37343922693666087</c:v>
                </c:pt>
                <c:pt idx="15">
                  <c:v>0.34819242730619748</c:v>
                </c:pt>
                <c:pt idx="16">
                  <c:v>0.32465246735834974</c:v>
                </c:pt>
                <c:pt idx="17">
                  <c:v>0.30270395418214285</c:v>
                </c:pt>
                <c:pt idx="18">
                  <c:v>0.28223929614052329</c:v>
                </c:pt>
                <c:pt idx="19">
                  <c:v>0.26315817545602871</c:v>
                </c:pt>
                <c:pt idx="20">
                  <c:v>0.24536705645292634</c:v>
                </c:pt>
                <c:pt idx="21">
                  <c:v>0.22877872704522242</c:v>
                </c:pt>
                <c:pt idx="22">
                  <c:v>0.21331187122291517</c:v>
                </c:pt>
                <c:pt idx="23">
                  <c:v>0.19889067044081962</c:v>
                </c:pt>
                <c:pt idx="24">
                  <c:v>0.18544443195597088</c:v>
                </c:pt>
                <c:pt idx="25">
                  <c:v>0.17290724229171636</c:v>
                </c:pt>
                <c:pt idx="26">
                  <c:v>0.16121764412977674</c:v>
                </c:pt>
                <c:pt idx="27">
                  <c:v>0.15031833504640033</c:v>
                </c:pt>
              </c:numCache>
            </c:numRef>
          </c:val>
          <c:smooth val="0"/>
          <c:extLst>
            <c:ext xmlns:c16="http://schemas.microsoft.com/office/drawing/2014/chart" uri="{C3380CC4-5D6E-409C-BE32-E72D297353CC}">
              <c16:uniqueId val="{00000000-9F30-4AF1-8C11-8429D0E17F7B}"/>
            </c:ext>
          </c:extLst>
        </c:ser>
        <c:dLbls>
          <c:showLegendKey val="0"/>
          <c:showVal val="0"/>
          <c:showCatName val="0"/>
          <c:showSerName val="0"/>
          <c:showPercent val="0"/>
          <c:showBubbleSize val="0"/>
        </c:dLbls>
        <c:smooth val="0"/>
        <c:axId val="600705416"/>
        <c:axId val="600708944"/>
      </c:lineChart>
      <c:catAx>
        <c:axId val="600705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biomass (g/m2)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708944"/>
        <c:crosses val="autoZero"/>
        <c:auto val="1"/>
        <c:lblAlgn val="ctr"/>
        <c:lblOffset val="100"/>
        <c:noMultiLvlLbl val="0"/>
      </c:catAx>
      <c:valAx>
        <c:axId val="60070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705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Gustafson, Eric -FS</dc:creator>
  <cp:keywords/>
  <dc:description/>
  <cp:lastModifiedBy>Miranda, Brian -FS</cp:lastModifiedBy>
  <cp:revision>3</cp:revision>
  <dcterms:created xsi:type="dcterms:W3CDTF">2022-04-25T15:28:00Z</dcterms:created>
  <dcterms:modified xsi:type="dcterms:W3CDTF">2022-04-25T20:35:00Z</dcterms:modified>
</cp:coreProperties>
</file>